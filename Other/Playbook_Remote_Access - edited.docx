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diagrams/data6.xml" ContentType="application/vnd.openxmlformats-officedocument.drawingml.diagramData+xml"/>
  <Override PartName="/word/diagrams/layout6.xml" ContentType="application/vnd.openxmlformats-officedocument.drawingml.diagramLayout+xml"/>
  <Override PartName="/word/diagrams/quickStyle6.xml" ContentType="application/vnd.openxmlformats-officedocument.drawingml.diagramStyle+xml"/>
  <Override PartName="/word/diagrams/colors6.xml" ContentType="application/vnd.openxmlformats-officedocument.drawingml.diagramColors+xml"/>
  <Override PartName="/word/diagrams/drawing6.xml" ContentType="application/vnd.ms-office.drawingml.diagramDrawing+xml"/>
  <Override PartName="/word/diagrams/data7.xml" ContentType="application/vnd.openxmlformats-officedocument.drawingml.diagramData+xml"/>
  <Override PartName="/word/diagrams/layout7.xml" ContentType="application/vnd.openxmlformats-officedocument.drawingml.diagramLayout+xml"/>
  <Override PartName="/word/diagrams/quickStyle7.xml" ContentType="application/vnd.openxmlformats-officedocument.drawingml.diagramStyle+xml"/>
  <Override PartName="/word/diagrams/colors7.xml" ContentType="application/vnd.openxmlformats-officedocument.drawingml.diagramColors+xml"/>
  <Override PartName="/word/diagrams/drawing7.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F882F4" w14:textId="61CCA739" w:rsidR="00142B73" w:rsidRDefault="00142B73" w:rsidP="002063D2"/>
    <w:p w14:paraId="3AB2E15A" w14:textId="0E9F5930" w:rsidR="00142B73" w:rsidRDefault="00142B73" w:rsidP="00142B73">
      <w:pPr>
        <w:jc w:val="center"/>
        <w:rPr>
          <w:b/>
          <w:bCs/>
          <w:sz w:val="40"/>
          <w:szCs w:val="40"/>
          <w:u w:val="single"/>
        </w:rPr>
      </w:pPr>
      <w:r>
        <w:rPr>
          <w:b/>
          <w:bCs/>
          <w:sz w:val="40"/>
          <w:szCs w:val="40"/>
          <w:u w:val="single"/>
        </w:rPr>
        <w:t xml:space="preserve">IR Book </w:t>
      </w:r>
      <w:r w:rsidR="00F40389">
        <w:rPr>
          <w:b/>
          <w:bCs/>
          <w:sz w:val="40"/>
          <w:szCs w:val="40"/>
          <w:u w:val="single"/>
        </w:rPr>
        <w:t>– Malicious Remote Access</w:t>
      </w:r>
      <w:r w:rsidRPr="00142B73">
        <w:rPr>
          <w:b/>
          <w:bCs/>
          <w:sz w:val="40"/>
          <w:szCs w:val="40"/>
          <w:u w:val="single"/>
        </w:rPr>
        <w:t xml:space="preserve"> </w:t>
      </w:r>
      <w:del w:id="0" w:author="david goldhar" w:date="2019-02-12T16:24:00Z">
        <w:r w:rsidR="002661EB" w:rsidDel="00AC3B91">
          <w:rPr>
            <w:b/>
            <w:bCs/>
            <w:sz w:val="40"/>
            <w:szCs w:val="40"/>
            <w:u w:val="single"/>
          </w:rPr>
          <w:delText>a</w:delText>
        </w:r>
        <w:r w:rsidRPr="00142B73" w:rsidDel="00AC3B91">
          <w:rPr>
            <w:b/>
            <w:bCs/>
            <w:sz w:val="40"/>
            <w:szCs w:val="40"/>
            <w:u w:val="single"/>
          </w:rPr>
          <w:delText>lert</w:delText>
        </w:r>
      </w:del>
      <w:ins w:id="1" w:author="david goldhar" w:date="2019-02-12T16:24:00Z">
        <w:r w:rsidR="00AC3B91">
          <w:rPr>
            <w:b/>
            <w:bCs/>
            <w:sz w:val="40"/>
            <w:szCs w:val="40"/>
            <w:u w:val="single"/>
          </w:rPr>
          <w:t>A</w:t>
        </w:r>
        <w:r w:rsidR="00AC3B91" w:rsidRPr="00142B73">
          <w:rPr>
            <w:b/>
            <w:bCs/>
            <w:sz w:val="40"/>
            <w:szCs w:val="40"/>
            <w:u w:val="single"/>
          </w:rPr>
          <w:t>lert</w:t>
        </w:r>
      </w:ins>
    </w:p>
    <w:p w14:paraId="63A9ED8F" w14:textId="77777777" w:rsidR="00142B73" w:rsidRDefault="00142B73" w:rsidP="00142B73">
      <w:pPr>
        <w:rPr>
          <w:sz w:val="24"/>
          <w:szCs w:val="24"/>
        </w:rPr>
      </w:pPr>
    </w:p>
    <w:p w14:paraId="2AC369AE" w14:textId="77777777" w:rsidR="00FB768F" w:rsidRDefault="00FB768F" w:rsidP="00FB768F">
      <w:pPr>
        <w:rPr>
          <w:b/>
          <w:bCs/>
          <w:sz w:val="28"/>
          <w:szCs w:val="28"/>
          <w:u w:val="single"/>
        </w:rPr>
      </w:pPr>
      <w:r>
        <w:rPr>
          <w:b/>
          <w:bCs/>
          <w:sz w:val="28"/>
          <w:szCs w:val="28"/>
          <w:u w:val="single"/>
        </w:rPr>
        <w:t>Introduction</w:t>
      </w:r>
    </w:p>
    <w:p w14:paraId="25BA0BC2" w14:textId="7EC0F496" w:rsidR="00FB768F" w:rsidRDefault="00AC3B91" w:rsidP="00FB768F">
      <w:pPr>
        <w:rPr>
          <w:sz w:val="24"/>
          <w:szCs w:val="24"/>
        </w:rPr>
      </w:pPr>
      <w:ins w:id="2" w:author="david goldhar" w:date="2019-02-12T16:25:00Z">
        <w:r>
          <w:rPr>
            <w:sz w:val="24"/>
            <w:szCs w:val="24"/>
          </w:rPr>
          <w:t xml:space="preserve">The </w:t>
        </w:r>
      </w:ins>
      <w:r w:rsidR="00FB768F">
        <w:rPr>
          <w:sz w:val="24"/>
          <w:szCs w:val="24"/>
        </w:rPr>
        <w:t xml:space="preserve">Incident </w:t>
      </w:r>
      <w:ins w:id="3" w:author="david goldhar" w:date="2019-02-12T17:00:00Z">
        <w:r w:rsidR="00E51C0F">
          <w:rPr>
            <w:sz w:val="24"/>
            <w:szCs w:val="24"/>
          </w:rPr>
          <w:t>R</w:t>
        </w:r>
      </w:ins>
      <w:del w:id="4" w:author="david goldhar" w:date="2019-02-12T17:00:00Z">
        <w:r w:rsidR="00FB768F" w:rsidDel="00E51C0F">
          <w:rPr>
            <w:sz w:val="24"/>
            <w:szCs w:val="24"/>
          </w:rPr>
          <w:delText>r</w:delText>
        </w:r>
      </w:del>
      <w:r w:rsidR="00FB768F">
        <w:rPr>
          <w:sz w:val="24"/>
          <w:szCs w:val="24"/>
        </w:rPr>
        <w:t xml:space="preserve">esponse </w:t>
      </w:r>
      <w:ins w:id="5" w:author="david goldhar" w:date="2019-02-12T17:00:00Z">
        <w:r w:rsidR="00E51C0F">
          <w:rPr>
            <w:sz w:val="24"/>
            <w:szCs w:val="24"/>
          </w:rPr>
          <w:t xml:space="preserve">(IR) </w:t>
        </w:r>
      </w:ins>
      <w:r w:rsidR="00FB768F">
        <w:rPr>
          <w:sz w:val="24"/>
          <w:szCs w:val="24"/>
        </w:rPr>
        <w:t xml:space="preserve">plan is an important part of risk management. Preventative security controls based on the results of risk assessments can reduce the number of incidents, but not all incidents can be prevented. </w:t>
      </w:r>
      <w:del w:id="6" w:author="david goldhar" w:date="2019-02-12T16:26:00Z">
        <w:r w:rsidR="00FB768F" w:rsidDel="0009084B">
          <w:rPr>
            <w:sz w:val="24"/>
            <w:szCs w:val="24"/>
          </w:rPr>
          <w:delText xml:space="preserve">For the case when an </w:delText>
        </w:r>
      </w:del>
      <w:ins w:id="7" w:author="david goldhar" w:date="2019-02-12T16:26:00Z">
        <w:r w:rsidR="0009084B">
          <w:rPr>
            <w:sz w:val="24"/>
            <w:szCs w:val="24"/>
          </w:rPr>
          <w:t xml:space="preserve">When </w:t>
        </w:r>
      </w:ins>
      <w:r w:rsidR="00FB768F">
        <w:rPr>
          <w:sz w:val="24"/>
          <w:szCs w:val="24"/>
        </w:rPr>
        <w:t>incident</w:t>
      </w:r>
      <w:ins w:id="8" w:author="david goldhar" w:date="2019-02-12T16:26:00Z">
        <w:r w:rsidR="0009084B">
          <w:rPr>
            <w:sz w:val="24"/>
            <w:szCs w:val="24"/>
          </w:rPr>
          <w:t>s</w:t>
        </w:r>
      </w:ins>
      <w:r w:rsidR="00FB768F">
        <w:rPr>
          <w:sz w:val="24"/>
          <w:szCs w:val="24"/>
        </w:rPr>
        <w:t xml:space="preserve"> </w:t>
      </w:r>
      <w:del w:id="9" w:author="david goldhar" w:date="2019-02-12T16:26:00Z">
        <w:r w:rsidR="00FB768F" w:rsidDel="0009084B">
          <w:rPr>
            <w:sz w:val="24"/>
            <w:szCs w:val="24"/>
          </w:rPr>
          <w:delText xml:space="preserve">wasn’t </w:delText>
        </w:r>
      </w:del>
      <w:ins w:id="10" w:author="david goldhar" w:date="2019-02-12T16:26:00Z">
        <w:r w:rsidR="0009084B">
          <w:rPr>
            <w:sz w:val="24"/>
            <w:szCs w:val="24"/>
          </w:rPr>
          <w:t xml:space="preserve">cannot be </w:t>
        </w:r>
      </w:ins>
      <w:r w:rsidR="00FB768F">
        <w:rPr>
          <w:sz w:val="24"/>
          <w:szCs w:val="24"/>
        </w:rPr>
        <w:t>prevented</w:t>
      </w:r>
      <w:ins w:id="11" w:author="david goldhar" w:date="2019-02-12T16:26:00Z">
        <w:r w:rsidR="0009084B">
          <w:rPr>
            <w:sz w:val="24"/>
            <w:szCs w:val="24"/>
          </w:rPr>
          <w:t>,</w:t>
        </w:r>
      </w:ins>
      <w:r w:rsidR="00FB768F">
        <w:rPr>
          <w:sz w:val="24"/>
          <w:szCs w:val="24"/>
        </w:rPr>
        <w:t xml:space="preserve"> preemptive measures in addition to security controls </w:t>
      </w:r>
      <w:del w:id="12" w:author="david goldhar" w:date="2019-02-12T16:26:00Z">
        <w:r w:rsidR="00FB768F" w:rsidDel="0009084B">
          <w:rPr>
            <w:sz w:val="24"/>
            <w:szCs w:val="24"/>
          </w:rPr>
          <w:delText xml:space="preserve">will </w:delText>
        </w:r>
      </w:del>
      <w:ins w:id="13" w:author="david goldhar" w:date="2019-02-12T16:26:00Z">
        <w:r w:rsidR="0009084B">
          <w:rPr>
            <w:sz w:val="24"/>
            <w:szCs w:val="24"/>
          </w:rPr>
          <w:t xml:space="preserve">can </w:t>
        </w:r>
      </w:ins>
      <w:r w:rsidR="00FB768F">
        <w:rPr>
          <w:sz w:val="24"/>
          <w:szCs w:val="24"/>
        </w:rPr>
        <w:t>reduce the potential impact</w:t>
      </w:r>
      <w:ins w:id="14" w:author="david goldhar" w:date="2019-02-12T16:26:00Z">
        <w:r w:rsidR="0009084B">
          <w:rPr>
            <w:sz w:val="24"/>
            <w:szCs w:val="24"/>
          </w:rPr>
          <w:t>,</w:t>
        </w:r>
      </w:ins>
      <w:r w:rsidR="00FB768F">
        <w:rPr>
          <w:sz w:val="24"/>
          <w:szCs w:val="24"/>
        </w:rPr>
        <w:t xml:space="preserve"> and shorten the </w:t>
      </w:r>
      <w:ins w:id="15" w:author="david goldhar" w:date="2019-02-12T16:26:00Z">
        <w:r w:rsidR="0009084B">
          <w:rPr>
            <w:sz w:val="24"/>
            <w:szCs w:val="24"/>
          </w:rPr>
          <w:t xml:space="preserve">time required </w:t>
        </w:r>
      </w:ins>
      <w:del w:id="16" w:author="david goldhar" w:date="2019-02-12T16:26:00Z">
        <w:r w:rsidR="00FB768F" w:rsidDel="0009084B">
          <w:rPr>
            <w:sz w:val="24"/>
            <w:szCs w:val="24"/>
          </w:rPr>
          <w:delText xml:space="preserve">duration until </w:delText>
        </w:r>
      </w:del>
      <w:ins w:id="17" w:author="david goldhar" w:date="2019-02-12T16:26:00Z">
        <w:r w:rsidR="0009084B">
          <w:rPr>
            <w:sz w:val="24"/>
            <w:szCs w:val="24"/>
          </w:rPr>
          <w:t xml:space="preserve">for </w:t>
        </w:r>
      </w:ins>
      <w:r w:rsidR="00FB768F">
        <w:rPr>
          <w:sz w:val="24"/>
          <w:szCs w:val="24"/>
        </w:rPr>
        <w:t xml:space="preserve">complete remediation. </w:t>
      </w:r>
    </w:p>
    <w:p w14:paraId="6D61D941" w14:textId="4A3CE7F3" w:rsidR="00FB768F" w:rsidRDefault="00FB768F" w:rsidP="00FB768F">
      <w:pPr>
        <w:rPr>
          <w:sz w:val="24"/>
          <w:szCs w:val="24"/>
        </w:rPr>
      </w:pPr>
      <w:r>
        <w:rPr>
          <w:sz w:val="24"/>
          <w:szCs w:val="24"/>
        </w:rPr>
        <w:t xml:space="preserve">Malware </w:t>
      </w:r>
      <w:ins w:id="18" w:author="david goldhar" w:date="2019-02-12T16:26:00Z">
        <w:r w:rsidR="0009084B">
          <w:rPr>
            <w:sz w:val="24"/>
            <w:szCs w:val="24"/>
          </w:rPr>
          <w:t xml:space="preserve">can </w:t>
        </w:r>
      </w:ins>
      <w:r>
        <w:rPr>
          <w:sz w:val="24"/>
          <w:szCs w:val="24"/>
        </w:rPr>
        <w:t xml:space="preserve">potentially </w:t>
      </w:r>
      <w:del w:id="19" w:author="david goldhar" w:date="2019-02-12T16:27:00Z">
        <w:r w:rsidDel="0009084B">
          <w:rPr>
            <w:sz w:val="24"/>
            <w:szCs w:val="24"/>
          </w:rPr>
          <w:delText xml:space="preserve">may cause </w:delText>
        </w:r>
      </w:del>
      <w:ins w:id="20" w:author="david goldhar" w:date="2019-02-12T16:27:00Z">
        <w:r w:rsidR="0009084B">
          <w:rPr>
            <w:sz w:val="24"/>
            <w:szCs w:val="24"/>
          </w:rPr>
          <w:t xml:space="preserve">have </w:t>
        </w:r>
      </w:ins>
      <w:r>
        <w:rPr>
          <w:sz w:val="24"/>
          <w:szCs w:val="24"/>
        </w:rPr>
        <w:t xml:space="preserve">different effects </w:t>
      </w:r>
      <w:del w:id="21" w:author="david goldhar" w:date="2019-02-12T16:27:00Z">
        <w:r w:rsidDel="0009084B">
          <w:rPr>
            <w:sz w:val="24"/>
            <w:szCs w:val="24"/>
          </w:rPr>
          <w:delText xml:space="preserve">to </w:delText>
        </w:r>
      </w:del>
      <w:ins w:id="22" w:author="david goldhar" w:date="2019-02-12T16:27:00Z">
        <w:r w:rsidR="0009084B">
          <w:rPr>
            <w:sz w:val="24"/>
            <w:szCs w:val="24"/>
          </w:rPr>
          <w:t xml:space="preserve">on </w:t>
        </w:r>
      </w:ins>
      <w:r>
        <w:rPr>
          <w:sz w:val="24"/>
          <w:szCs w:val="24"/>
        </w:rPr>
        <w:t>the production network:</w:t>
      </w:r>
    </w:p>
    <w:p w14:paraId="5DD89343" w14:textId="55B1FFB2" w:rsidR="00FB768F" w:rsidRDefault="005F0B7E" w:rsidP="00FB768F">
      <w:pPr>
        <w:ind w:left="720"/>
        <w:rPr>
          <w:sz w:val="24"/>
          <w:szCs w:val="24"/>
        </w:rPr>
      </w:pPr>
      <w:r>
        <w:rPr>
          <w:noProof/>
        </w:rPr>
        <mc:AlternateContent>
          <mc:Choice Requires="wps">
            <w:drawing>
              <wp:anchor distT="45720" distB="45720" distL="114300" distR="114300" simplePos="0" relativeHeight="251662336" behindDoc="0" locked="0" layoutInCell="1" allowOverlap="1" wp14:anchorId="576AA96F" wp14:editId="67E63885">
                <wp:simplePos x="0" y="0"/>
                <wp:positionH relativeFrom="page">
                  <wp:posOffset>2406226</wp:posOffset>
                </wp:positionH>
                <wp:positionV relativeFrom="paragraph">
                  <wp:posOffset>5292</wp:posOffset>
                </wp:positionV>
                <wp:extent cx="6035040" cy="140462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35040" cy="1404620"/>
                        </a:xfrm>
                        <a:prstGeom prst="rect">
                          <a:avLst/>
                        </a:prstGeom>
                        <a:noFill/>
                        <a:ln w="9525">
                          <a:noFill/>
                          <a:miter lim="800000"/>
                          <a:headEnd/>
                          <a:tailEnd/>
                        </a:ln>
                      </wps:spPr>
                      <wps:txbx>
                        <w:txbxContent>
                          <w:p w14:paraId="179B3D61" w14:textId="77777777" w:rsidR="005D2F3A" w:rsidRPr="001642F1" w:rsidRDefault="005D2F3A" w:rsidP="001642F1">
                            <w:pPr>
                              <w:pStyle w:val="Title"/>
                              <w:jc w:val="center"/>
                              <w:rPr>
                                <w:b/>
                                <w:bCs/>
                                <w:color w:val="FFFFFF" w:themeColor="background1"/>
                                <w:sz w:val="96"/>
                                <w:szCs w:val="96"/>
                              </w:rPr>
                            </w:pPr>
                            <w:r w:rsidRPr="001642F1">
                              <w:rPr>
                                <w:b/>
                                <w:bCs/>
                                <w:color w:val="FFFFFF" w:themeColor="background1"/>
                                <w:sz w:val="96"/>
                                <w:szCs w:val="96"/>
                              </w:rPr>
                              <w:t>MBMO</w:t>
                            </w:r>
                          </w:p>
                          <w:p w14:paraId="1B3E6BD2" w14:textId="1DF1147F" w:rsidR="005D2F3A" w:rsidRDefault="005D2F3A" w:rsidP="001642F1">
                            <w:pPr>
                              <w:pStyle w:val="Title"/>
                              <w:rPr>
                                <w:b/>
                                <w:bCs/>
                                <w:color w:val="FFFFFF" w:themeColor="background1"/>
                                <w:sz w:val="72"/>
                                <w:szCs w:val="72"/>
                              </w:rPr>
                            </w:pPr>
                            <w:r w:rsidRPr="001642F1">
                              <w:rPr>
                                <w:b/>
                                <w:bCs/>
                                <w:color w:val="FFFFFF" w:themeColor="background1"/>
                                <w:sz w:val="72"/>
                                <w:szCs w:val="72"/>
                              </w:rPr>
                              <w:t xml:space="preserve"> INCIDENT RESPONSE PLAYBOOK</w:t>
                            </w:r>
                          </w:p>
                          <w:p w14:paraId="44AC0BE7" w14:textId="025C044F" w:rsidR="005D2F3A" w:rsidRPr="00A4360D" w:rsidRDefault="005D2F3A" w:rsidP="00935A4D">
                            <w:pPr>
                              <w:jc w:val="center"/>
                              <w:rPr>
                                <w:rFonts w:asciiTheme="majorHAnsi" w:eastAsiaTheme="majorEastAsia" w:hAnsiTheme="majorHAnsi" w:cstheme="majorBidi"/>
                                <w:b/>
                                <w:bCs/>
                                <w:color w:val="FFFFFF" w:themeColor="background1"/>
                                <w:spacing w:val="-10"/>
                                <w:kern w:val="28"/>
                                <w:sz w:val="72"/>
                                <w:szCs w:val="72"/>
                              </w:rPr>
                            </w:pPr>
                            <w:r w:rsidRPr="00A4360D">
                              <w:rPr>
                                <w:rFonts w:asciiTheme="majorHAnsi" w:eastAsiaTheme="majorEastAsia" w:hAnsiTheme="majorHAnsi" w:cstheme="majorBidi"/>
                                <w:b/>
                                <w:bCs/>
                                <w:color w:val="FFFFFF" w:themeColor="background1"/>
                                <w:spacing w:val="-10"/>
                                <w:kern w:val="28"/>
                                <w:sz w:val="72"/>
                                <w:szCs w:val="72"/>
                              </w:rPr>
                              <w:t>MALICIOUS REMOTE ACCESS ALERT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76AA96F" id="_x0000_t202" coordsize="21600,21600" o:spt="202" path="m,l,21600r21600,l21600,xe">
                <v:stroke joinstyle="miter"/>
                <v:path gradientshapeok="t" o:connecttype="rect"/>
              </v:shapetype>
              <v:shape id="Text Box 2" o:spid="_x0000_s1026" type="#_x0000_t202" style="position:absolute;left:0;text-align:left;margin-left:189.45pt;margin-top:.4pt;width:475.2pt;height:110.6pt;z-index:251662336;visibility:visible;mso-wrap-style:square;mso-width-percent:0;mso-height-percent:200;mso-wrap-distance-left:9pt;mso-wrap-distance-top:3.6pt;mso-wrap-distance-right:9pt;mso-wrap-distance-bottom:3.6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" filled="f" stroked="f">
                <v:textbox style="mso-fit-shape-to-text:t">
                  <w:txbxContent>
                    <w:p w14:paraId="179B3D61" w14:textId="77777777" w:rsidR="005D2F3A" w:rsidRPr="001642F1" w:rsidRDefault="005D2F3A" w:rsidP="001642F1">
                      <w:pPr>
                        <w:pStyle w:val="Title"/>
                        <w:jc w:val="center"/>
                        <w:rPr>
                          <w:b/>
                          <w:bCs/>
                          <w:color w:val="FFFFFF" w:themeColor="background1"/>
                          <w:sz w:val="96"/>
                          <w:szCs w:val="96"/>
                        </w:rPr>
                      </w:pPr>
                      <w:r w:rsidRPr="001642F1">
                        <w:rPr>
                          <w:b/>
                          <w:bCs/>
                          <w:color w:val="FFFFFF" w:themeColor="background1"/>
                          <w:sz w:val="96"/>
                          <w:szCs w:val="96"/>
                        </w:rPr>
                        <w:t>MBMO</w:t>
                      </w:r>
                    </w:p>
                    <w:p w14:paraId="1B3E6BD2" w14:textId="1DF1147F" w:rsidR="005D2F3A" w:rsidRDefault="005D2F3A" w:rsidP="001642F1">
                      <w:pPr>
                        <w:pStyle w:val="Title"/>
                        <w:rPr>
                          <w:b/>
                          <w:bCs/>
                          <w:color w:val="FFFFFF" w:themeColor="background1"/>
                          <w:sz w:val="72"/>
                          <w:szCs w:val="72"/>
                        </w:rPr>
                      </w:pPr>
                      <w:r w:rsidRPr="001642F1">
                        <w:rPr>
                          <w:b/>
                          <w:bCs/>
                          <w:color w:val="FFFFFF" w:themeColor="background1"/>
                          <w:sz w:val="72"/>
                          <w:szCs w:val="72"/>
                        </w:rPr>
                        <w:t xml:space="preserve"> INCIDENT RESPONSE PLAYBOOK</w:t>
                      </w:r>
                    </w:p>
                    <w:p w14:paraId="44AC0BE7" w14:textId="025C044F" w:rsidR="005D2F3A" w:rsidRPr="00A4360D" w:rsidRDefault="005D2F3A" w:rsidP="00935A4D">
                      <w:pPr>
                        <w:jc w:val="center"/>
                        <w:rPr>
                          <w:rFonts w:asciiTheme="majorHAnsi" w:eastAsiaTheme="majorEastAsia" w:hAnsiTheme="majorHAnsi" w:cstheme="majorBidi"/>
                          <w:b/>
                          <w:bCs/>
                          <w:color w:val="FFFFFF" w:themeColor="background1"/>
                          <w:spacing w:val="-10"/>
                          <w:kern w:val="28"/>
                          <w:sz w:val="72"/>
                          <w:szCs w:val="72"/>
                        </w:rPr>
                      </w:pPr>
                      <w:r w:rsidRPr="00A4360D">
                        <w:rPr>
                          <w:rFonts w:asciiTheme="majorHAnsi" w:eastAsiaTheme="majorEastAsia" w:hAnsiTheme="majorHAnsi" w:cstheme="majorBidi"/>
                          <w:b/>
                          <w:bCs/>
                          <w:color w:val="FFFFFF" w:themeColor="background1"/>
                          <w:spacing w:val="-10"/>
                          <w:kern w:val="28"/>
                          <w:sz w:val="72"/>
                          <w:szCs w:val="72"/>
                        </w:rPr>
                        <w:t>MALICIOUS REMOTE ACCESS ALERT</w:t>
                      </w:r>
                    </w:p>
                  </w:txbxContent>
                </v:textbox>
                <w10:wrap anchorx="page"/>
              </v:shape>
            </w:pict>
          </mc:Fallback>
        </mc:AlternateContent>
      </w:r>
      <w:r w:rsidR="00FB768F">
        <w:rPr>
          <w:b/>
          <w:bCs/>
          <w:sz w:val="24"/>
          <w:szCs w:val="24"/>
        </w:rPr>
        <w:t>Safety</w:t>
      </w:r>
      <w:r w:rsidR="00FB768F">
        <w:rPr>
          <w:sz w:val="24"/>
          <w:szCs w:val="24"/>
        </w:rPr>
        <w:t xml:space="preserve"> – </w:t>
      </w:r>
      <w:ins w:id="23" w:author="david goldhar" w:date="2019-02-12T16:27:00Z">
        <w:r w:rsidR="0009084B">
          <w:rPr>
            <w:sz w:val="24"/>
            <w:szCs w:val="24"/>
          </w:rPr>
          <w:t xml:space="preserve">it can </w:t>
        </w:r>
      </w:ins>
      <w:r w:rsidR="00FB768F">
        <w:rPr>
          <w:sz w:val="24"/>
          <w:szCs w:val="24"/>
        </w:rPr>
        <w:t>alter</w:t>
      </w:r>
      <w:del w:id="24" w:author="david goldhar" w:date="2019-02-12T16:27:00Z">
        <w:r w:rsidR="00FB768F" w:rsidDel="0009084B">
          <w:rPr>
            <w:sz w:val="24"/>
            <w:szCs w:val="24"/>
          </w:rPr>
          <w:delText xml:space="preserve">ing </w:delText>
        </w:r>
      </w:del>
      <w:ins w:id="25" w:author="david goldhar" w:date="2019-02-12T16:27:00Z">
        <w:r w:rsidR="0009084B">
          <w:rPr>
            <w:sz w:val="24"/>
            <w:szCs w:val="24"/>
          </w:rPr>
          <w:t xml:space="preserve"> </w:t>
        </w:r>
      </w:ins>
      <w:r w:rsidR="00FB768F">
        <w:rPr>
          <w:sz w:val="24"/>
          <w:szCs w:val="24"/>
        </w:rPr>
        <w:t>production parameters to degrade operational safety</w:t>
      </w:r>
    </w:p>
    <w:p w14:paraId="58966CE5" w14:textId="04A91C44" w:rsidR="00FB768F" w:rsidRDefault="00FB768F" w:rsidP="00FB768F">
      <w:pPr>
        <w:ind w:left="720"/>
        <w:rPr>
          <w:sz w:val="24"/>
          <w:szCs w:val="24"/>
        </w:rPr>
      </w:pPr>
      <w:r>
        <w:rPr>
          <w:b/>
          <w:bCs/>
          <w:sz w:val="24"/>
          <w:szCs w:val="24"/>
        </w:rPr>
        <w:t>Productivity</w:t>
      </w:r>
      <w:r>
        <w:rPr>
          <w:sz w:val="24"/>
          <w:szCs w:val="24"/>
        </w:rPr>
        <w:t xml:space="preserve"> – </w:t>
      </w:r>
      <w:ins w:id="26" w:author="david goldhar" w:date="2019-02-12T16:27:00Z">
        <w:r w:rsidR="0009084B">
          <w:rPr>
            <w:sz w:val="24"/>
            <w:szCs w:val="24"/>
          </w:rPr>
          <w:t xml:space="preserve">it can </w:t>
        </w:r>
      </w:ins>
      <w:del w:id="27" w:author="david goldhar" w:date="2019-02-12T16:28:00Z">
        <w:r w:rsidDel="0009084B">
          <w:rPr>
            <w:sz w:val="24"/>
            <w:szCs w:val="24"/>
          </w:rPr>
          <w:delText>damag</w:delText>
        </w:r>
      </w:del>
      <w:del w:id="28" w:author="david goldhar" w:date="2019-02-12T16:27:00Z">
        <w:r w:rsidDel="0009084B">
          <w:rPr>
            <w:sz w:val="24"/>
            <w:szCs w:val="24"/>
          </w:rPr>
          <w:delText>ing</w:delText>
        </w:r>
      </w:del>
      <w:del w:id="29" w:author="david goldhar" w:date="2019-02-12T16:28:00Z">
        <w:r w:rsidDel="0009084B">
          <w:rPr>
            <w:sz w:val="24"/>
            <w:szCs w:val="24"/>
          </w:rPr>
          <w:delText xml:space="preserve"> </w:delText>
        </w:r>
      </w:del>
      <w:ins w:id="30" w:author="david goldhar" w:date="2019-02-12T16:28:00Z">
        <w:r w:rsidR="0009084B">
          <w:rPr>
            <w:sz w:val="24"/>
            <w:szCs w:val="24"/>
          </w:rPr>
          <w:t xml:space="preserve">reduce </w:t>
        </w:r>
      </w:ins>
      <w:r>
        <w:rPr>
          <w:sz w:val="24"/>
          <w:szCs w:val="24"/>
        </w:rPr>
        <w:t>production quality and/or quantity</w:t>
      </w:r>
    </w:p>
    <w:p w14:paraId="1DDC7B30" w14:textId="44F0EB14" w:rsidR="00FB768F" w:rsidDel="0009084B" w:rsidRDefault="00FB768F" w:rsidP="0009084B">
      <w:pPr>
        <w:ind w:firstLine="720"/>
        <w:rPr>
          <w:del w:id="31" w:author="david goldhar" w:date="2019-02-12T16:28:00Z"/>
          <w:sz w:val="24"/>
          <w:szCs w:val="24"/>
        </w:rPr>
        <w:pPrChange w:id="32" w:author="david goldhar" w:date="2019-02-12T16:28:00Z">
          <w:pPr>
            <w:ind w:firstLine="720"/>
          </w:pPr>
        </w:pPrChange>
      </w:pPr>
      <w:r>
        <w:rPr>
          <w:b/>
          <w:bCs/>
          <w:sz w:val="24"/>
          <w:szCs w:val="24"/>
        </w:rPr>
        <w:t>Reliability</w:t>
      </w:r>
      <w:r>
        <w:rPr>
          <w:sz w:val="24"/>
          <w:szCs w:val="24"/>
        </w:rPr>
        <w:t xml:space="preserve"> – </w:t>
      </w:r>
      <w:ins w:id="33" w:author="david goldhar" w:date="2019-02-12T16:27:00Z">
        <w:r w:rsidR="0009084B">
          <w:rPr>
            <w:sz w:val="24"/>
            <w:szCs w:val="24"/>
          </w:rPr>
          <w:t xml:space="preserve">it can </w:t>
        </w:r>
      </w:ins>
      <w:r>
        <w:rPr>
          <w:sz w:val="24"/>
          <w:szCs w:val="24"/>
        </w:rPr>
        <w:t>caus</w:t>
      </w:r>
      <w:ins w:id="34" w:author="david goldhar" w:date="2019-02-12T16:27:00Z">
        <w:r w:rsidR="0009084B">
          <w:rPr>
            <w:sz w:val="24"/>
            <w:szCs w:val="24"/>
          </w:rPr>
          <w:t>e</w:t>
        </w:r>
      </w:ins>
      <w:del w:id="35" w:author="david goldhar" w:date="2019-02-12T16:27:00Z">
        <w:r w:rsidDel="0009084B">
          <w:rPr>
            <w:sz w:val="24"/>
            <w:szCs w:val="24"/>
          </w:rPr>
          <w:delText>ing</w:delText>
        </w:r>
      </w:del>
      <w:r>
        <w:rPr>
          <w:sz w:val="24"/>
          <w:szCs w:val="24"/>
        </w:rPr>
        <w:t xml:space="preserve"> production system to behave erratically. In the automotive industry</w:t>
      </w:r>
      <w:ins w:id="36" w:author="david goldhar" w:date="2019-02-12T16:28:00Z">
        <w:r w:rsidR="0009084B">
          <w:rPr>
            <w:sz w:val="24"/>
            <w:szCs w:val="24"/>
          </w:rPr>
          <w:t xml:space="preserve">, reduced </w:t>
        </w:r>
      </w:ins>
      <w:del w:id="37" w:author="david goldhar" w:date="2019-02-12T16:28:00Z">
        <w:r w:rsidDel="0009084B">
          <w:rPr>
            <w:sz w:val="24"/>
            <w:szCs w:val="24"/>
          </w:rPr>
          <w:delText xml:space="preserve">     </w:delText>
        </w:r>
      </w:del>
    </w:p>
    <w:p w14:paraId="2E6EACCA" w14:textId="549277C1" w:rsidR="00FB768F" w:rsidRDefault="00FB768F" w:rsidP="0009084B">
      <w:pPr>
        <w:ind w:firstLine="720"/>
        <w:rPr>
          <w:sz w:val="24"/>
          <w:szCs w:val="24"/>
        </w:rPr>
        <w:pPrChange w:id="38" w:author="david goldhar" w:date="2019-02-12T16:28:00Z">
          <w:pPr/>
        </w:pPrChange>
      </w:pPr>
      <w:del w:id="39" w:author="david goldhar" w:date="2019-02-12T16:28:00Z">
        <w:r w:rsidDel="0009084B">
          <w:rPr>
            <w:sz w:val="24"/>
            <w:szCs w:val="24"/>
          </w:rPr>
          <w:delText xml:space="preserve">                                   damaged </w:delText>
        </w:r>
      </w:del>
      <w:r>
        <w:rPr>
          <w:sz w:val="24"/>
          <w:szCs w:val="24"/>
        </w:rPr>
        <w:t xml:space="preserve">quality </w:t>
      </w:r>
      <w:ins w:id="40" w:author="david goldhar" w:date="2019-02-12T16:28:00Z">
        <w:r w:rsidR="0009084B">
          <w:rPr>
            <w:sz w:val="24"/>
            <w:szCs w:val="24"/>
          </w:rPr>
          <w:t xml:space="preserve">can </w:t>
        </w:r>
      </w:ins>
      <w:del w:id="41" w:author="david goldhar" w:date="2019-02-12T16:28:00Z">
        <w:r w:rsidDel="0009084B">
          <w:rPr>
            <w:sz w:val="24"/>
            <w:szCs w:val="24"/>
          </w:rPr>
          <w:delText xml:space="preserve">my </w:delText>
        </w:r>
      </w:del>
      <w:r>
        <w:rPr>
          <w:sz w:val="24"/>
          <w:szCs w:val="24"/>
        </w:rPr>
        <w:t xml:space="preserve">also effect </w:t>
      </w:r>
      <w:del w:id="42" w:author="david goldhar" w:date="2019-02-12T16:28:00Z">
        <w:r w:rsidDel="0009084B">
          <w:rPr>
            <w:sz w:val="24"/>
            <w:szCs w:val="24"/>
          </w:rPr>
          <w:delText xml:space="preserve">the </w:delText>
        </w:r>
      </w:del>
      <w:r>
        <w:rPr>
          <w:sz w:val="24"/>
          <w:szCs w:val="24"/>
        </w:rPr>
        <w:t xml:space="preserve">passenger safety. </w:t>
      </w:r>
    </w:p>
    <w:p w14:paraId="66E79EBE" w14:textId="080AAD0F" w:rsidR="00FB768F" w:rsidRDefault="00FB768F" w:rsidP="00FB768F">
      <w:pPr>
        <w:rPr>
          <w:sz w:val="24"/>
          <w:szCs w:val="24"/>
        </w:rPr>
      </w:pPr>
      <w:r>
        <w:rPr>
          <w:sz w:val="24"/>
          <w:szCs w:val="24"/>
        </w:rPr>
        <w:t>An incident response capability is therefore necessary for prompt detection of incidents, containment of the affected area in order to minimize losses and safety (destruction), mitigat</w:t>
      </w:r>
      <w:ins w:id="43" w:author="david goldhar" w:date="2019-02-12T16:46:00Z">
        <w:r w:rsidR="00354D76">
          <w:rPr>
            <w:sz w:val="24"/>
            <w:szCs w:val="24"/>
          </w:rPr>
          <w:t>ion</w:t>
        </w:r>
      </w:ins>
      <w:del w:id="44" w:author="david goldhar" w:date="2019-02-12T16:45:00Z">
        <w:r w:rsidDel="00354D76">
          <w:rPr>
            <w:sz w:val="24"/>
            <w:szCs w:val="24"/>
          </w:rPr>
          <w:delText>ing</w:delText>
        </w:r>
      </w:del>
      <w:del w:id="45" w:author="david goldhar" w:date="2019-02-12T16:46:00Z">
        <w:r w:rsidDel="00354D76">
          <w:rPr>
            <w:sz w:val="24"/>
            <w:szCs w:val="24"/>
          </w:rPr>
          <w:delText xml:space="preserve"> </w:delText>
        </w:r>
      </w:del>
      <w:ins w:id="46" w:author="david goldhar" w:date="2019-02-12T16:46:00Z">
        <w:r w:rsidR="00354D76">
          <w:rPr>
            <w:sz w:val="24"/>
            <w:szCs w:val="24"/>
          </w:rPr>
          <w:t xml:space="preserve"> of </w:t>
        </w:r>
      </w:ins>
      <w:r>
        <w:rPr>
          <w:sz w:val="24"/>
          <w:szCs w:val="24"/>
        </w:rPr>
        <w:t xml:space="preserve">the weaknesses (breaches or vulnerabilities) that were exploited, </w:t>
      </w:r>
      <w:ins w:id="47" w:author="david goldhar" w:date="2019-02-12T16:46:00Z">
        <w:r w:rsidR="00354D76">
          <w:rPr>
            <w:sz w:val="24"/>
            <w:szCs w:val="24"/>
          </w:rPr>
          <w:t xml:space="preserve">and </w:t>
        </w:r>
      </w:ins>
      <w:r>
        <w:rPr>
          <w:sz w:val="24"/>
          <w:szCs w:val="24"/>
        </w:rPr>
        <w:t xml:space="preserve">to </w:t>
      </w:r>
      <w:ins w:id="48" w:author="david goldhar" w:date="2019-02-12T16:46:00Z">
        <w:r w:rsidR="00354D76">
          <w:rPr>
            <w:sz w:val="24"/>
            <w:szCs w:val="24"/>
          </w:rPr>
          <w:t xml:space="preserve">quickly </w:t>
        </w:r>
      </w:ins>
      <w:del w:id="49" w:author="david goldhar" w:date="2019-02-12T16:50:00Z">
        <w:r w:rsidDel="005F0B7E">
          <w:rPr>
            <w:sz w:val="24"/>
            <w:szCs w:val="24"/>
          </w:rPr>
          <w:delText xml:space="preserve">fast </w:delText>
        </w:r>
      </w:del>
      <w:r>
        <w:rPr>
          <w:sz w:val="24"/>
          <w:szCs w:val="24"/>
        </w:rPr>
        <w:t xml:space="preserve">restore productivity and reliability.  </w:t>
      </w:r>
    </w:p>
    <w:p w14:paraId="5EC1C54D" w14:textId="7568EF51" w:rsidR="00FB768F" w:rsidRDefault="00FB768F" w:rsidP="00FB768F">
      <w:pPr>
        <w:rPr>
          <w:sz w:val="24"/>
          <w:szCs w:val="24"/>
        </w:rPr>
      </w:pPr>
      <w:r>
        <w:rPr>
          <w:sz w:val="24"/>
          <w:szCs w:val="24"/>
        </w:rPr>
        <w:t xml:space="preserve">This playbook provides guidelines for incident handling in </w:t>
      </w:r>
      <w:ins w:id="50" w:author="david goldhar" w:date="2019-02-12T16:37:00Z">
        <w:r w:rsidR="00550B7B">
          <w:rPr>
            <w:sz w:val="24"/>
            <w:szCs w:val="24"/>
          </w:rPr>
          <w:t xml:space="preserve">the </w:t>
        </w:r>
      </w:ins>
      <w:r>
        <w:rPr>
          <w:sz w:val="24"/>
          <w:szCs w:val="24"/>
        </w:rPr>
        <w:t xml:space="preserve">Mercedes Benz production shop floor, </w:t>
      </w:r>
      <w:ins w:id="51" w:author="david goldhar" w:date="2019-02-12T16:51:00Z">
        <w:r w:rsidR="005F0B7E">
          <w:rPr>
            <w:sz w:val="24"/>
            <w:szCs w:val="24"/>
          </w:rPr>
          <w:t xml:space="preserve">and </w:t>
        </w:r>
      </w:ins>
      <w:ins w:id="52" w:author="david goldhar" w:date="2019-02-12T16:37:00Z">
        <w:r w:rsidR="003C5E7C">
          <w:rPr>
            <w:sz w:val="24"/>
            <w:szCs w:val="24"/>
          </w:rPr>
          <w:t xml:space="preserve">in </w:t>
        </w:r>
      </w:ins>
      <w:r>
        <w:rPr>
          <w:sz w:val="24"/>
          <w:szCs w:val="24"/>
        </w:rPr>
        <w:t>particular</w:t>
      </w:r>
      <w:del w:id="53" w:author="david goldhar" w:date="2019-02-12T16:37:00Z">
        <w:r w:rsidDel="003C5E7C">
          <w:rPr>
            <w:sz w:val="24"/>
            <w:szCs w:val="24"/>
          </w:rPr>
          <w:delText>ly</w:delText>
        </w:r>
      </w:del>
      <w:ins w:id="54" w:author="david goldhar" w:date="2019-02-12T16:37:00Z">
        <w:r w:rsidR="003C5E7C">
          <w:rPr>
            <w:sz w:val="24"/>
            <w:szCs w:val="24"/>
          </w:rPr>
          <w:t xml:space="preserve">, to </w:t>
        </w:r>
      </w:ins>
      <w:del w:id="55" w:author="david goldhar" w:date="2019-02-12T16:37:00Z">
        <w:r w:rsidDel="003C5E7C">
          <w:rPr>
            <w:sz w:val="24"/>
            <w:szCs w:val="24"/>
          </w:rPr>
          <w:delText xml:space="preserve"> for </w:delText>
        </w:r>
      </w:del>
      <w:r>
        <w:rPr>
          <w:sz w:val="24"/>
          <w:szCs w:val="24"/>
        </w:rPr>
        <w:t>analyz</w:t>
      </w:r>
      <w:ins w:id="56" w:author="david goldhar" w:date="2019-02-12T16:37:00Z">
        <w:r w:rsidR="003C5E7C">
          <w:rPr>
            <w:sz w:val="24"/>
            <w:szCs w:val="24"/>
          </w:rPr>
          <w:t>e</w:t>
        </w:r>
      </w:ins>
      <w:del w:id="57" w:author="david goldhar" w:date="2019-02-12T16:37:00Z">
        <w:r w:rsidDel="003C5E7C">
          <w:rPr>
            <w:sz w:val="24"/>
            <w:szCs w:val="24"/>
          </w:rPr>
          <w:delText>ing</w:delText>
        </w:r>
      </w:del>
      <w:r>
        <w:rPr>
          <w:sz w:val="24"/>
          <w:szCs w:val="24"/>
        </w:rPr>
        <w:t xml:space="preserve"> incident-related data </w:t>
      </w:r>
      <w:ins w:id="58" w:author="david goldhar" w:date="2019-02-12T16:37:00Z">
        <w:r w:rsidR="003C5E7C">
          <w:rPr>
            <w:sz w:val="24"/>
            <w:szCs w:val="24"/>
          </w:rPr>
          <w:t xml:space="preserve">in order to </w:t>
        </w:r>
      </w:ins>
      <w:del w:id="59" w:author="david goldhar" w:date="2019-02-12T16:51:00Z">
        <w:r w:rsidDel="005F0B7E">
          <w:rPr>
            <w:sz w:val="24"/>
            <w:szCs w:val="24"/>
          </w:rPr>
          <w:delText xml:space="preserve">to </w:delText>
        </w:r>
      </w:del>
      <w:r>
        <w:rPr>
          <w:sz w:val="24"/>
          <w:szCs w:val="24"/>
        </w:rPr>
        <w:t xml:space="preserve">determine the </w:t>
      </w:r>
      <w:ins w:id="60" w:author="david goldhar" w:date="2019-02-12T16:51:00Z">
        <w:r w:rsidR="005F0B7E">
          <w:rPr>
            <w:sz w:val="24"/>
            <w:szCs w:val="24"/>
          </w:rPr>
          <w:t xml:space="preserve">most </w:t>
        </w:r>
      </w:ins>
      <w:r>
        <w:rPr>
          <w:sz w:val="24"/>
          <w:szCs w:val="24"/>
        </w:rPr>
        <w:t xml:space="preserve">appropriate response. </w:t>
      </w:r>
    </w:p>
    <w:p w14:paraId="310FF0BC" w14:textId="77777777" w:rsidR="00617779" w:rsidRDefault="00617779" w:rsidP="00FB768F">
      <w:pPr>
        <w:rPr>
          <w:sz w:val="24"/>
          <w:szCs w:val="24"/>
        </w:rPr>
      </w:pPr>
    </w:p>
    <w:p w14:paraId="29623A2D" w14:textId="42EA4FB2" w:rsidR="002661EB" w:rsidRPr="00C1510D" w:rsidRDefault="0005541C" w:rsidP="003F05EE">
      <w:pPr>
        <w:rPr>
          <w:b/>
          <w:bCs/>
          <w:sz w:val="28"/>
          <w:szCs w:val="28"/>
          <w:u w:val="single"/>
        </w:rPr>
      </w:pPr>
      <w:r w:rsidRPr="00C1510D">
        <w:rPr>
          <w:b/>
          <w:bCs/>
          <w:sz w:val="28"/>
          <w:szCs w:val="28"/>
          <w:u w:val="single"/>
        </w:rPr>
        <w:t>Definition</w:t>
      </w:r>
      <w:r w:rsidR="002661EB" w:rsidRPr="00C1510D">
        <w:rPr>
          <w:b/>
          <w:bCs/>
          <w:sz w:val="28"/>
          <w:szCs w:val="28"/>
          <w:u w:val="single"/>
        </w:rPr>
        <w:t xml:space="preserve"> of </w:t>
      </w:r>
      <w:r w:rsidR="00F40389">
        <w:rPr>
          <w:b/>
          <w:bCs/>
          <w:sz w:val="28"/>
          <w:szCs w:val="28"/>
          <w:u w:val="single"/>
        </w:rPr>
        <w:t>malicious remote access</w:t>
      </w:r>
    </w:p>
    <w:p w14:paraId="4FB603FF" w14:textId="44A6419A" w:rsidR="00F40389" w:rsidRDefault="00F40389" w:rsidP="00142B73">
      <w:pPr>
        <w:rPr>
          <w:sz w:val="24"/>
          <w:szCs w:val="24"/>
        </w:rPr>
      </w:pPr>
      <w:del w:id="61" w:author="david goldhar" w:date="2019-02-12T16:51:00Z">
        <w:r w:rsidDel="005F0B7E">
          <w:rPr>
            <w:sz w:val="24"/>
            <w:szCs w:val="24"/>
          </w:rPr>
          <w:delText xml:space="preserve">The definition of </w:delText>
        </w:r>
      </w:del>
      <w:ins w:id="62" w:author="david goldhar" w:date="2019-02-12T16:51:00Z">
        <w:r w:rsidR="005F0B7E">
          <w:rPr>
            <w:sz w:val="24"/>
            <w:szCs w:val="24"/>
          </w:rPr>
          <w:t>M</w:t>
        </w:r>
      </w:ins>
      <w:del w:id="63" w:author="david goldhar" w:date="2019-02-12T16:51:00Z">
        <w:r w:rsidDel="005F0B7E">
          <w:rPr>
            <w:sz w:val="24"/>
            <w:szCs w:val="24"/>
          </w:rPr>
          <w:delText>m</w:delText>
        </w:r>
      </w:del>
      <w:r>
        <w:rPr>
          <w:sz w:val="24"/>
          <w:szCs w:val="24"/>
        </w:rPr>
        <w:t xml:space="preserve">alicious remote access is a situation </w:t>
      </w:r>
      <w:ins w:id="64" w:author="david goldhar" w:date="2019-02-12T16:51:00Z">
        <w:r w:rsidR="005F0B7E">
          <w:rPr>
            <w:sz w:val="24"/>
            <w:szCs w:val="24"/>
          </w:rPr>
          <w:t xml:space="preserve">in which </w:t>
        </w:r>
      </w:ins>
      <w:del w:id="65" w:author="david goldhar" w:date="2019-02-12T16:51:00Z">
        <w:r w:rsidDel="005F0B7E">
          <w:rPr>
            <w:sz w:val="24"/>
            <w:szCs w:val="24"/>
          </w:rPr>
          <w:delText xml:space="preserve">where </w:delText>
        </w:r>
      </w:del>
      <w:r>
        <w:rPr>
          <w:sz w:val="24"/>
          <w:szCs w:val="24"/>
        </w:rPr>
        <w:t>an attacker manages to leverage the organization</w:t>
      </w:r>
      <w:ins w:id="66" w:author="david goldhar" w:date="2019-02-12T16:51:00Z">
        <w:r w:rsidR="005F0B7E">
          <w:rPr>
            <w:sz w:val="24"/>
            <w:szCs w:val="24"/>
          </w:rPr>
          <w:t>’s</w:t>
        </w:r>
      </w:ins>
      <w:r>
        <w:rPr>
          <w:sz w:val="24"/>
          <w:szCs w:val="24"/>
        </w:rPr>
        <w:t xml:space="preserve"> remote access solution to penetrate the shop</w:t>
      </w:r>
      <w:r w:rsidR="00134DA4">
        <w:rPr>
          <w:rFonts w:hint="cs"/>
          <w:sz w:val="24"/>
          <w:szCs w:val="24"/>
          <w:rtl/>
        </w:rPr>
        <w:t xml:space="preserve"> </w:t>
      </w:r>
      <w:r>
        <w:rPr>
          <w:sz w:val="24"/>
          <w:szCs w:val="24"/>
        </w:rPr>
        <w:t>floor</w:t>
      </w:r>
      <w:del w:id="67" w:author="david goldhar" w:date="2019-02-12T16:52:00Z">
        <w:r w:rsidR="00A4360D" w:rsidDel="005F0B7E">
          <w:rPr>
            <w:sz w:val="24"/>
            <w:szCs w:val="24"/>
          </w:rPr>
          <w:delText>’s</w:delText>
        </w:r>
      </w:del>
      <w:r>
        <w:rPr>
          <w:sz w:val="24"/>
          <w:szCs w:val="24"/>
        </w:rPr>
        <w:t xml:space="preserve"> network, tak</w:t>
      </w:r>
      <w:ins w:id="68" w:author="david goldhar" w:date="2019-02-12T16:52:00Z">
        <w:r w:rsidR="005F0B7E">
          <w:rPr>
            <w:sz w:val="24"/>
            <w:szCs w:val="24"/>
          </w:rPr>
          <w:t>e</w:t>
        </w:r>
      </w:ins>
      <w:del w:id="69" w:author="david goldhar" w:date="2019-02-12T16:52:00Z">
        <w:r w:rsidDel="005F0B7E">
          <w:rPr>
            <w:sz w:val="24"/>
            <w:szCs w:val="24"/>
          </w:rPr>
          <w:delText>ing</w:delText>
        </w:r>
      </w:del>
      <w:r>
        <w:rPr>
          <w:sz w:val="24"/>
          <w:szCs w:val="24"/>
        </w:rPr>
        <w:t xml:space="preserve"> control over engineering stations</w:t>
      </w:r>
      <w:r w:rsidR="00520F8C">
        <w:rPr>
          <w:sz w:val="24"/>
          <w:szCs w:val="24"/>
        </w:rPr>
        <w:t>,</w:t>
      </w:r>
      <w:r w:rsidR="007E6A4A">
        <w:rPr>
          <w:sz w:val="24"/>
          <w:szCs w:val="24"/>
        </w:rPr>
        <w:t xml:space="preserve"> </w:t>
      </w:r>
      <w:proofErr w:type="gramStart"/>
      <w:r w:rsidR="00520F8C">
        <w:rPr>
          <w:sz w:val="24"/>
          <w:szCs w:val="24"/>
        </w:rPr>
        <w:t xml:space="preserve">HMI </w:t>
      </w:r>
      <w:ins w:id="70" w:author="david goldhar" w:date="2019-02-12T16:52:00Z">
        <w:r w:rsidR="005F0B7E">
          <w:rPr>
            <w:sz w:val="24"/>
            <w:szCs w:val="24"/>
          </w:rPr>
          <w:t>,</w:t>
        </w:r>
      </w:ins>
      <w:r>
        <w:rPr>
          <w:sz w:val="24"/>
          <w:szCs w:val="24"/>
        </w:rPr>
        <w:t>or</w:t>
      </w:r>
      <w:proofErr w:type="gramEnd"/>
      <w:r>
        <w:rPr>
          <w:sz w:val="24"/>
          <w:szCs w:val="24"/>
        </w:rPr>
        <w:t xml:space="preserve"> controllers</w:t>
      </w:r>
      <w:ins w:id="71" w:author="david goldhar" w:date="2019-02-12T16:52:00Z">
        <w:r w:rsidR="005F0B7E">
          <w:rPr>
            <w:sz w:val="24"/>
            <w:szCs w:val="24"/>
          </w:rPr>
          <w:t xml:space="preserve">, </w:t>
        </w:r>
      </w:ins>
      <w:del w:id="72" w:author="david goldhar" w:date="2019-02-12T16:52:00Z">
        <w:r w:rsidDel="005F0B7E">
          <w:rPr>
            <w:sz w:val="24"/>
            <w:szCs w:val="24"/>
          </w:rPr>
          <w:delText xml:space="preserve"> </w:delText>
        </w:r>
      </w:del>
      <w:r>
        <w:rPr>
          <w:sz w:val="24"/>
          <w:szCs w:val="24"/>
        </w:rPr>
        <w:t xml:space="preserve">and </w:t>
      </w:r>
      <w:del w:id="73" w:author="david goldhar" w:date="2019-02-12T16:52:00Z">
        <w:r w:rsidDel="005F0B7E">
          <w:rPr>
            <w:sz w:val="24"/>
            <w:szCs w:val="24"/>
          </w:rPr>
          <w:delText xml:space="preserve">creating a </w:delText>
        </w:r>
      </w:del>
      <w:r>
        <w:rPr>
          <w:sz w:val="24"/>
          <w:szCs w:val="24"/>
        </w:rPr>
        <w:t>disrupt</w:t>
      </w:r>
      <w:del w:id="74" w:author="david goldhar" w:date="2019-02-12T16:52:00Z">
        <w:r w:rsidDel="005F0B7E">
          <w:rPr>
            <w:sz w:val="24"/>
            <w:szCs w:val="24"/>
          </w:rPr>
          <w:delText>ion</w:delText>
        </w:r>
      </w:del>
      <w:r>
        <w:rPr>
          <w:sz w:val="24"/>
          <w:szCs w:val="24"/>
        </w:rPr>
        <w:t xml:space="preserve"> </w:t>
      </w:r>
      <w:del w:id="75" w:author="david goldhar" w:date="2019-02-12T16:52:00Z">
        <w:r w:rsidDel="005F0B7E">
          <w:rPr>
            <w:sz w:val="24"/>
            <w:szCs w:val="24"/>
          </w:rPr>
          <w:delText xml:space="preserve">in </w:delText>
        </w:r>
      </w:del>
      <w:r>
        <w:rPr>
          <w:sz w:val="24"/>
          <w:szCs w:val="24"/>
        </w:rPr>
        <w:t>production.</w:t>
      </w:r>
    </w:p>
    <w:p w14:paraId="7CBBF861" w14:textId="6617B673" w:rsidR="00F40389" w:rsidRDefault="00F40389" w:rsidP="00142B73">
      <w:pPr>
        <w:rPr>
          <w:sz w:val="24"/>
          <w:szCs w:val="24"/>
        </w:rPr>
      </w:pPr>
      <w:r>
        <w:rPr>
          <w:sz w:val="24"/>
          <w:szCs w:val="24"/>
        </w:rPr>
        <w:t>The attacker intentions can vary from monetary gain (e.g.</w:t>
      </w:r>
      <w:ins w:id="76" w:author="david goldhar" w:date="2019-02-12T16:54:00Z">
        <w:r w:rsidR="005F0B7E">
          <w:rPr>
            <w:sz w:val="24"/>
            <w:szCs w:val="24"/>
          </w:rPr>
          <w:t>,</w:t>
        </w:r>
      </w:ins>
      <w:r>
        <w:rPr>
          <w:sz w:val="24"/>
          <w:szCs w:val="24"/>
        </w:rPr>
        <w:t xml:space="preserve"> ransomware as a tool to make management pay</w:t>
      </w:r>
      <w:ins w:id="77" w:author="david goldhar" w:date="2019-02-12T16:54:00Z">
        <w:r w:rsidR="005F0B7E">
          <w:rPr>
            <w:sz w:val="24"/>
            <w:szCs w:val="24"/>
          </w:rPr>
          <w:t>,</w:t>
        </w:r>
      </w:ins>
      <w:r>
        <w:rPr>
          <w:sz w:val="24"/>
          <w:szCs w:val="24"/>
        </w:rPr>
        <w:t xml:space="preserve"> or </w:t>
      </w:r>
      <w:proofErr w:type="spellStart"/>
      <w:r>
        <w:rPr>
          <w:sz w:val="24"/>
          <w:szCs w:val="24"/>
        </w:rPr>
        <w:t>cryptoware</w:t>
      </w:r>
      <w:proofErr w:type="spellEnd"/>
      <w:r>
        <w:rPr>
          <w:sz w:val="24"/>
          <w:szCs w:val="24"/>
        </w:rPr>
        <w:t xml:space="preserve"> </w:t>
      </w:r>
      <w:ins w:id="78" w:author="david goldhar" w:date="2019-02-12T16:55:00Z">
        <w:r w:rsidR="005F0B7E">
          <w:rPr>
            <w:sz w:val="24"/>
            <w:szCs w:val="24"/>
          </w:rPr>
          <w:t xml:space="preserve">to </w:t>
        </w:r>
      </w:ins>
      <w:del w:id="79" w:author="david goldhar" w:date="2019-02-12T16:55:00Z">
        <w:r w:rsidDel="005F0B7E">
          <w:rPr>
            <w:sz w:val="24"/>
            <w:szCs w:val="24"/>
          </w:rPr>
          <w:delText xml:space="preserve">for </w:delText>
        </w:r>
      </w:del>
      <w:r>
        <w:rPr>
          <w:sz w:val="24"/>
          <w:szCs w:val="24"/>
        </w:rPr>
        <w:t>utiliz</w:t>
      </w:r>
      <w:ins w:id="80" w:author="david goldhar" w:date="2019-02-12T16:55:00Z">
        <w:r w:rsidR="005F0B7E">
          <w:rPr>
            <w:sz w:val="24"/>
            <w:szCs w:val="24"/>
          </w:rPr>
          <w:t>e</w:t>
        </w:r>
      </w:ins>
      <w:del w:id="81" w:author="david goldhar" w:date="2019-02-12T16:55:00Z">
        <w:r w:rsidDel="005F0B7E">
          <w:rPr>
            <w:sz w:val="24"/>
            <w:szCs w:val="24"/>
          </w:rPr>
          <w:delText>ing</w:delText>
        </w:r>
      </w:del>
      <w:r>
        <w:rPr>
          <w:sz w:val="24"/>
          <w:szCs w:val="24"/>
        </w:rPr>
        <w:t xml:space="preserve"> computer resources) to targeted </w:t>
      </w:r>
      <w:r w:rsidR="002A26DD">
        <w:rPr>
          <w:sz w:val="24"/>
          <w:szCs w:val="24"/>
        </w:rPr>
        <w:t xml:space="preserve">attacks designed to cripple </w:t>
      </w:r>
      <w:r w:rsidR="00A4360D">
        <w:rPr>
          <w:sz w:val="24"/>
          <w:szCs w:val="24"/>
        </w:rPr>
        <w:t>the</w:t>
      </w:r>
      <w:r w:rsidR="002A26DD">
        <w:rPr>
          <w:sz w:val="24"/>
          <w:szCs w:val="24"/>
        </w:rPr>
        <w:t xml:space="preserve"> plant</w:t>
      </w:r>
      <w:r w:rsidR="00863835">
        <w:rPr>
          <w:sz w:val="24"/>
          <w:szCs w:val="24"/>
        </w:rPr>
        <w:t>’s production</w:t>
      </w:r>
      <w:r w:rsidR="004075C4">
        <w:rPr>
          <w:sz w:val="24"/>
          <w:szCs w:val="24"/>
        </w:rPr>
        <w:t xml:space="preserve"> processes</w:t>
      </w:r>
      <w:r w:rsidR="002A26DD">
        <w:rPr>
          <w:sz w:val="24"/>
          <w:szCs w:val="24"/>
        </w:rPr>
        <w:t>.</w:t>
      </w:r>
    </w:p>
    <w:p w14:paraId="4051D6F5" w14:textId="63A836A3" w:rsidR="002A26DD" w:rsidRDefault="002A26DD" w:rsidP="00142B73">
      <w:pPr>
        <w:rPr>
          <w:sz w:val="24"/>
          <w:szCs w:val="24"/>
        </w:rPr>
      </w:pPr>
      <w:r>
        <w:rPr>
          <w:sz w:val="24"/>
          <w:szCs w:val="24"/>
        </w:rPr>
        <w:t xml:space="preserve">A successful remote access breach usually does not need to install additional tools to control the infected station, since the attacker </w:t>
      </w:r>
      <w:r w:rsidR="004916DD">
        <w:rPr>
          <w:sz w:val="24"/>
          <w:szCs w:val="24"/>
        </w:rPr>
        <w:t xml:space="preserve">is using </w:t>
      </w:r>
      <w:r>
        <w:rPr>
          <w:sz w:val="24"/>
          <w:szCs w:val="24"/>
        </w:rPr>
        <w:t>a legitimate channel to manage an asset.</w:t>
      </w:r>
    </w:p>
    <w:p w14:paraId="15D71A60" w14:textId="1ED0A58A" w:rsidR="002A26DD" w:rsidRDefault="005F0B7E" w:rsidP="00142B73">
      <w:pPr>
        <w:rPr>
          <w:sz w:val="24"/>
          <w:szCs w:val="24"/>
        </w:rPr>
      </w:pPr>
      <w:ins w:id="82" w:author="david goldhar" w:date="2019-02-12T16:55:00Z">
        <w:r>
          <w:rPr>
            <w:sz w:val="24"/>
            <w:szCs w:val="24"/>
          </w:rPr>
          <w:lastRenderedPageBreak/>
          <w:t xml:space="preserve">This </w:t>
        </w:r>
      </w:ins>
      <w:del w:id="83" w:author="david goldhar" w:date="2019-02-12T16:55:00Z">
        <w:r w:rsidR="002A26DD" w:rsidDel="005F0B7E">
          <w:rPr>
            <w:sz w:val="24"/>
            <w:szCs w:val="24"/>
          </w:rPr>
          <w:delText xml:space="preserve">It </w:delText>
        </w:r>
      </w:del>
      <w:r w:rsidR="002A26DD">
        <w:rPr>
          <w:sz w:val="24"/>
          <w:szCs w:val="24"/>
        </w:rPr>
        <w:t xml:space="preserve">makes the attack very hard to detect with </w:t>
      </w:r>
      <w:del w:id="84" w:author="david goldhar" w:date="2019-02-12T16:55:00Z">
        <w:r w:rsidR="002A26DD" w:rsidDel="005F0B7E">
          <w:rPr>
            <w:sz w:val="24"/>
            <w:szCs w:val="24"/>
          </w:rPr>
          <w:delText xml:space="preserve">the </w:delText>
        </w:r>
      </w:del>
      <w:r w:rsidR="002A26DD">
        <w:rPr>
          <w:sz w:val="24"/>
          <w:szCs w:val="24"/>
        </w:rPr>
        <w:t>customary security tools</w:t>
      </w:r>
      <w:ins w:id="85" w:author="david goldhar" w:date="2019-02-12T16:56:00Z">
        <w:r>
          <w:rPr>
            <w:sz w:val="24"/>
            <w:szCs w:val="24"/>
          </w:rPr>
          <w:t xml:space="preserve">, </w:t>
        </w:r>
      </w:ins>
      <w:del w:id="86" w:author="david goldhar" w:date="2019-02-12T16:56:00Z">
        <w:r w:rsidR="002A26DD" w:rsidDel="005F0B7E">
          <w:rPr>
            <w:sz w:val="24"/>
            <w:szCs w:val="24"/>
          </w:rPr>
          <w:delText xml:space="preserve"> </w:delText>
        </w:r>
      </w:del>
      <w:r w:rsidR="004916DD">
        <w:rPr>
          <w:sz w:val="24"/>
          <w:szCs w:val="24"/>
        </w:rPr>
        <w:t>due to lack of signs or anomalies in the attacked assets.</w:t>
      </w:r>
    </w:p>
    <w:p w14:paraId="5A4A1BE4" w14:textId="1693F39F" w:rsidR="004916DD" w:rsidRDefault="004916DD" w:rsidP="00142B73">
      <w:pPr>
        <w:rPr>
          <w:sz w:val="24"/>
          <w:szCs w:val="24"/>
        </w:rPr>
      </w:pPr>
      <w:r>
        <w:rPr>
          <w:sz w:val="24"/>
          <w:szCs w:val="24"/>
        </w:rPr>
        <w:t xml:space="preserve">There are several methods of attack </w:t>
      </w:r>
      <w:ins w:id="87" w:author="david goldhar" w:date="2019-02-12T16:56:00Z">
        <w:r w:rsidR="005F0B7E">
          <w:rPr>
            <w:sz w:val="24"/>
            <w:szCs w:val="24"/>
          </w:rPr>
          <w:t xml:space="preserve">that </w:t>
        </w:r>
      </w:ins>
      <w:r>
        <w:rPr>
          <w:sz w:val="24"/>
          <w:szCs w:val="24"/>
        </w:rPr>
        <w:t>originat</w:t>
      </w:r>
      <w:ins w:id="88" w:author="david goldhar" w:date="2019-02-12T16:56:00Z">
        <w:r w:rsidR="005F0B7E">
          <w:rPr>
            <w:sz w:val="24"/>
            <w:szCs w:val="24"/>
          </w:rPr>
          <w:t>e</w:t>
        </w:r>
      </w:ins>
      <w:del w:id="89" w:author="david goldhar" w:date="2019-02-12T16:56:00Z">
        <w:r w:rsidDel="005F0B7E">
          <w:rPr>
            <w:sz w:val="24"/>
            <w:szCs w:val="24"/>
          </w:rPr>
          <w:delText>ing</w:delText>
        </w:r>
      </w:del>
      <w:r>
        <w:rPr>
          <w:sz w:val="24"/>
          <w:szCs w:val="24"/>
        </w:rPr>
        <w:t xml:space="preserve"> in the remote access solution</w:t>
      </w:r>
      <w:ins w:id="90" w:author="david goldhar" w:date="2019-02-12T16:56:00Z">
        <w:r w:rsidR="005F0B7E">
          <w:rPr>
            <w:sz w:val="24"/>
            <w:szCs w:val="24"/>
          </w:rPr>
          <w:t>.</w:t>
        </w:r>
      </w:ins>
    </w:p>
    <w:p w14:paraId="6FA61B82" w14:textId="44F5E624" w:rsidR="002661EB" w:rsidRDefault="00723883" w:rsidP="00142B73">
      <w:pPr>
        <w:rPr>
          <w:sz w:val="24"/>
          <w:szCs w:val="24"/>
        </w:rPr>
      </w:pPr>
      <w:r>
        <w:rPr>
          <w:sz w:val="24"/>
          <w:szCs w:val="24"/>
        </w:rPr>
        <w:t xml:space="preserve">The following table describes </w:t>
      </w:r>
      <w:r w:rsidR="00F74387">
        <w:rPr>
          <w:sz w:val="24"/>
          <w:szCs w:val="24"/>
        </w:rPr>
        <w:t xml:space="preserve">the </w:t>
      </w:r>
      <w:r>
        <w:rPr>
          <w:sz w:val="24"/>
          <w:szCs w:val="24"/>
        </w:rPr>
        <w:t xml:space="preserve">different </w:t>
      </w:r>
      <w:r w:rsidR="00F74387">
        <w:rPr>
          <w:sz w:val="24"/>
          <w:szCs w:val="24"/>
        </w:rPr>
        <w:t>categories</w:t>
      </w:r>
      <w:ins w:id="91" w:author="david goldhar" w:date="2019-02-12T16:56:00Z">
        <w:r w:rsidR="005F0B7E">
          <w:rPr>
            <w:sz w:val="24"/>
            <w:szCs w:val="24"/>
          </w:rPr>
          <w:t>.</w:t>
        </w:r>
      </w:ins>
    </w:p>
    <w:tbl>
      <w:tblPr>
        <w:tblStyle w:val="ListTable3"/>
        <w:tblW w:w="0" w:type="auto"/>
        <w:tblLook w:val="04A0" w:firstRow="1" w:lastRow="0" w:firstColumn="1" w:lastColumn="0" w:noHBand="0" w:noVBand="1"/>
      </w:tblPr>
      <w:tblGrid>
        <w:gridCol w:w="2335"/>
        <w:gridCol w:w="7015"/>
      </w:tblGrid>
      <w:tr w:rsidR="00A41C9D" w14:paraId="5CCD5F7C" w14:textId="77777777" w:rsidTr="00A41C9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35" w:type="dxa"/>
            <w:tcBorders>
              <w:bottom w:val="single" w:sz="4" w:space="0" w:color="000000" w:themeColor="text1"/>
            </w:tcBorders>
          </w:tcPr>
          <w:p w14:paraId="514D178A" w14:textId="7B5038BA" w:rsidR="00A41C9D" w:rsidRPr="00963C23" w:rsidRDefault="00A41C9D" w:rsidP="00A41C9D">
            <w:pPr>
              <w:rPr>
                <w:b w:val="0"/>
                <w:bCs w:val="0"/>
                <w:color w:val="auto"/>
                <w:sz w:val="24"/>
                <w:szCs w:val="24"/>
              </w:rPr>
            </w:pPr>
            <w:r w:rsidRPr="00963C23">
              <w:rPr>
                <w:color w:val="auto"/>
                <w:sz w:val="24"/>
                <w:szCs w:val="24"/>
              </w:rPr>
              <w:t xml:space="preserve">Category </w:t>
            </w:r>
          </w:p>
        </w:tc>
        <w:tc>
          <w:tcPr>
            <w:tcW w:w="7015" w:type="dxa"/>
            <w:tcBorders>
              <w:bottom w:val="single" w:sz="4" w:space="0" w:color="000000" w:themeColor="text1"/>
            </w:tcBorders>
          </w:tcPr>
          <w:p w14:paraId="158CFCDD" w14:textId="4F9D440F" w:rsidR="00A41C9D" w:rsidRPr="00963C23" w:rsidRDefault="00A41C9D" w:rsidP="00A41C9D">
            <w:pPr>
              <w:cnfStyle w:val="100000000000" w:firstRow="1" w:lastRow="0" w:firstColumn="0" w:lastColumn="0" w:oddVBand="0" w:evenVBand="0" w:oddHBand="0" w:evenHBand="0" w:firstRowFirstColumn="0" w:firstRowLastColumn="0" w:lastRowFirstColumn="0" w:lastRowLastColumn="0"/>
              <w:rPr>
                <w:b w:val="0"/>
                <w:bCs w:val="0"/>
                <w:color w:val="auto"/>
                <w:sz w:val="24"/>
                <w:szCs w:val="24"/>
              </w:rPr>
            </w:pPr>
            <w:r w:rsidRPr="00963C23">
              <w:rPr>
                <w:color w:val="auto"/>
                <w:sz w:val="24"/>
                <w:szCs w:val="24"/>
              </w:rPr>
              <w:t>Description</w:t>
            </w:r>
          </w:p>
        </w:tc>
      </w:tr>
      <w:tr w:rsidR="00A41C9D" w14:paraId="4F049D12" w14:textId="77777777" w:rsidTr="00A41C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Borders>
              <w:right w:val="single" w:sz="4" w:space="0" w:color="000000" w:themeColor="text1"/>
            </w:tcBorders>
          </w:tcPr>
          <w:p w14:paraId="4DD4F089" w14:textId="04F73581" w:rsidR="00A41C9D" w:rsidRPr="0051381F" w:rsidRDefault="004916DD" w:rsidP="00A41C9D">
            <w:pPr>
              <w:rPr>
                <w:b w:val="0"/>
                <w:bCs w:val="0"/>
                <w:sz w:val="24"/>
                <w:szCs w:val="24"/>
              </w:rPr>
            </w:pPr>
            <w:r>
              <w:rPr>
                <w:b w:val="0"/>
                <w:bCs w:val="0"/>
                <w:sz w:val="24"/>
                <w:szCs w:val="24"/>
              </w:rPr>
              <w:t>Infected computer</w:t>
            </w:r>
          </w:p>
        </w:tc>
        <w:tc>
          <w:tcPr>
            <w:tcW w:w="7015" w:type="dxa"/>
            <w:tcBorders>
              <w:left w:val="single" w:sz="4" w:space="0" w:color="000000" w:themeColor="text1"/>
            </w:tcBorders>
          </w:tcPr>
          <w:p w14:paraId="7D1CA576" w14:textId="6E5776E3" w:rsidR="00A41C9D" w:rsidRDefault="004916DD" w:rsidP="00A41C9D">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An approved client computer is controlled by an attacker. Using the existing access to the shop</w:t>
            </w:r>
            <w:r w:rsidR="004075C4">
              <w:rPr>
                <w:sz w:val="24"/>
                <w:szCs w:val="24"/>
              </w:rPr>
              <w:t xml:space="preserve"> </w:t>
            </w:r>
            <w:r>
              <w:rPr>
                <w:sz w:val="24"/>
                <w:szCs w:val="24"/>
              </w:rPr>
              <w:t>floor, the attacker can manipulate the asset through the infected computer. From the security team perspective</w:t>
            </w:r>
            <w:ins w:id="92" w:author="david goldhar" w:date="2019-02-12T16:57:00Z">
              <w:r w:rsidR="005F0B7E">
                <w:rPr>
                  <w:sz w:val="24"/>
                  <w:szCs w:val="24"/>
                </w:rPr>
                <w:t>,</w:t>
              </w:r>
            </w:ins>
            <w:r>
              <w:rPr>
                <w:sz w:val="24"/>
                <w:szCs w:val="24"/>
              </w:rPr>
              <w:t xml:space="preserve"> there is nothing out of the ordinary</w:t>
            </w:r>
            <w:ins w:id="93" w:author="david goldhar" w:date="2019-02-12T16:57:00Z">
              <w:r w:rsidR="005F0B7E">
                <w:rPr>
                  <w:sz w:val="24"/>
                  <w:szCs w:val="24"/>
                </w:rPr>
                <w:t>.</w:t>
              </w:r>
            </w:ins>
          </w:p>
        </w:tc>
      </w:tr>
      <w:tr w:rsidR="00A41C9D" w14:paraId="2F824DE2" w14:textId="77777777" w:rsidTr="00A41C9D">
        <w:tc>
          <w:tcPr>
            <w:cnfStyle w:val="001000000000" w:firstRow="0" w:lastRow="0" w:firstColumn="1" w:lastColumn="0" w:oddVBand="0" w:evenVBand="0" w:oddHBand="0" w:evenHBand="0" w:firstRowFirstColumn="0" w:firstRowLastColumn="0" w:lastRowFirstColumn="0" w:lastRowLastColumn="0"/>
            <w:tcW w:w="2335" w:type="dxa"/>
            <w:tcBorders>
              <w:top w:val="single" w:sz="4" w:space="0" w:color="000000" w:themeColor="text1"/>
              <w:bottom w:val="single" w:sz="4" w:space="0" w:color="000000" w:themeColor="text1"/>
              <w:right w:val="single" w:sz="4" w:space="0" w:color="000000" w:themeColor="text1"/>
            </w:tcBorders>
          </w:tcPr>
          <w:p w14:paraId="7F0AA975" w14:textId="35E635A9" w:rsidR="00A41C9D" w:rsidRPr="0051381F" w:rsidRDefault="004916DD" w:rsidP="00A41C9D">
            <w:pPr>
              <w:rPr>
                <w:b w:val="0"/>
                <w:bCs w:val="0"/>
                <w:sz w:val="24"/>
                <w:szCs w:val="24"/>
              </w:rPr>
            </w:pPr>
            <w:r>
              <w:rPr>
                <w:b w:val="0"/>
                <w:bCs w:val="0"/>
                <w:sz w:val="24"/>
                <w:szCs w:val="24"/>
              </w:rPr>
              <w:t>Stolen credentials</w:t>
            </w:r>
          </w:p>
        </w:tc>
        <w:tc>
          <w:tcPr>
            <w:tcW w:w="7015" w:type="dxa"/>
            <w:tcBorders>
              <w:top w:val="single" w:sz="4" w:space="0" w:color="000000" w:themeColor="text1"/>
              <w:left w:val="single" w:sz="4" w:space="0" w:color="000000" w:themeColor="text1"/>
              <w:bottom w:val="single" w:sz="4" w:space="0" w:color="000000" w:themeColor="text1"/>
            </w:tcBorders>
          </w:tcPr>
          <w:p w14:paraId="5713D940" w14:textId="4C13B615" w:rsidR="00A41C9D" w:rsidRDefault="004916DD" w:rsidP="00A41C9D">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Through </w:t>
            </w:r>
            <w:r w:rsidR="00B2529F">
              <w:rPr>
                <w:sz w:val="24"/>
                <w:szCs w:val="24"/>
              </w:rPr>
              <w:t>an early reconnaissance</w:t>
            </w:r>
            <w:ins w:id="94" w:author="david goldhar" w:date="2019-02-12T16:57:00Z">
              <w:r w:rsidR="005F0B7E">
                <w:rPr>
                  <w:sz w:val="24"/>
                  <w:szCs w:val="24"/>
                </w:rPr>
                <w:t>,</w:t>
              </w:r>
            </w:ins>
            <w:r w:rsidR="00B2529F">
              <w:rPr>
                <w:sz w:val="24"/>
                <w:szCs w:val="24"/>
              </w:rPr>
              <w:t xml:space="preserve"> the attacker </w:t>
            </w:r>
            <w:r w:rsidR="004075C4">
              <w:rPr>
                <w:sz w:val="24"/>
                <w:szCs w:val="24"/>
              </w:rPr>
              <w:t>manage</w:t>
            </w:r>
            <w:ins w:id="95" w:author="david goldhar" w:date="2019-02-12T16:57:00Z">
              <w:r w:rsidR="005F0B7E">
                <w:rPr>
                  <w:sz w:val="24"/>
                  <w:szCs w:val="24"/>
                </w:rPr>
                <w:t>s</w:t>
              </w:r>
            </w:ins>
            <w:del w:id="96" w:author="david goldhar" w:date="2019-02-12T16:57:00Z">
              <w:r w:rsidR="004075C4" w:rsidDel="005F0B7E">
                <w:rPr>
                  <w:sz w:val="24"/>
                  <w:szCs w:val="24"/>
                </w:rPr>
                <w:delText>d</w:delText>
              </w:r>
            </w:del>
            <w:r w:rsidR="004075C4">
              <w:rPr>
                <w:sz w:val="24"/>
                <w:szCs w:val="24"/>
              </w:rPr>
              <w:t xml:space="preserve"> </w:t>
            </w:r>
            <w:r w:rsidR="00B2529F">
              <w:rPr>
                <w:sz w:val="24"/>
                <w:szCs w:val="24"/>
              </w:rPr>
              <w:t>to acquire legitimate user credentials</w:t>
            </w:r>
            <w:r w:rsidR="00A4360D">
              <w:rPr>
                <w:sz w:val="24"/>
                <w:szCs w:val="24"/>
              </w:rPr>
              <w:t xml:space="preserve"> for remote access</w:t>
            </w:r>
            <w:r w:rsidR="00B2529F">
              <w:rPr>
                <w:sz w:val="24"/>
                <w:szCs w:val="24"/>
              </w:rPr>
              <w:t>. Using the</w:t>
            </w:r>
            <w:ins w:id="97" w:author="david goldhar" w:date="2019-02-12T16:57:00Z">
              <w:r w:rsidR="005F0B7E">
                <w:rPr>
                  <w:sz w:val="24"/>
                  <w:szCs w:val="24"/>
                </w:rPr>
                <w:t>se</w:t>
              </w:r>
            </w:ins>
            <w:r w:rsidR="00B2529F">
              <w:rPr>
                <w:sz w:val="24"/>
                <w:szCs w:val="24"/>
              </w:rPr>
              <w:t xml:space="preserve"> credentials, the attacker can access the network freely. </w:t>
            </w:r>
          </w:p>
        </w:tc>
      </w:tr>
      <w:tr w:rsidR="00A41C9D" w14:paraId="3A702723" w14:textId="77777777" w:rsidTr="00B2529F">
        <w:trPr>
          <w:cnfStyle w:val="000000100000" w:firstRow="0" w:lastRow="0" w:firstColumn="0" w:lastColumn="0" w:oddVBand="0" w:evenVBand="0" w:oddHBand="1" w:evenHBand="0" w:firstRowFirstColumn="0" w:firstRowLastColumn="0" w:lastRowFirstColumn="0" w:lastRowLastColumn="0"/>
          <w:trHeight w:val="890"/>
        </w:trPr>
        <w:tc>
          <w:tcPr>
            <w:cnfStyle w:val="001000000000" w:firstRow="0" w:lastRow="0" w:firstColumn="1" w:lastColumn="0" w:oddVBand="0" w:evenVBand="0" w:oddHBand="0" w:evenHBand="0" w:firstRowFirstColumn="0" w:firstRowLastColumn="0" w:lastRowFirstColumn="0" w:lastRowLastColumn="0"/>
            <w:tcW w:w="2335" w:type="dxa"/>
            <w:tcBorders>
              <w:right w:val="single" w:sz="4" w:space="0" w:color="000000" w:themeColor="text1"/>
            </w:tcBorders>
          </w:tcPr>
          <w:p w14:paraId="34F2A494" w14:textId="500C4BED" w:rsidR="00A41C9D" w:rsidRPr="0051381F" w:rsidRDefault="00B2529F" w:rsidP="00A41C9D">
            <w:pPr>
              <w:rPr>
                <w:b w:val="0"/>
                <w:bCs w:val="0"/>
                <w:sz w:val="24"/>
                <w:szCs w:val="24"/>
              </w:rPr>
            </w:pPr>
            <w:r>
              <w:rPr>
                <w:b w:val="0"/>
                <w:bCs w:val="0"/>
                <w:sz w:val="24"/>
                <w:szCs w:val="24"/>
              </w:rPr>
              <w:t>Remote access gateway vulnerability</w:t>
            </w:r>
            <w:r w:rsidR="00A41C9D" w:rsidRPr="0051381F">
              <w:rPr>
                <w:b w:val="0"/>
                <w:bCs w:val="0"/>
                <w:sz w:val="24"/>
                <w:szCs w:val="24"/>
              </w:rPr>
              <w:t xml:space="preserve"> </w:t>
            </w:r>
          </w:p>
        </w:tc>
        <w:tc>
          <w:tcPr>
            <w:tcW w:w="7015" w:type="dxa"/>
            <w:tcBorders>
              <w:left w:val="single" w:sz="4" w:space="0" w:color="000000" w:themeColor="text1"/>
            </w:tcBorders>
          </w:tcPr>
          <w:p w14:paraId="5BA0948F" w14:textId="2B3D21AA" w:rsidR="00A41C9D" w:rsidRDefault="004075C4" w:rsidP="00A41C9D">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Utilizing a </w:t>
            </w:r>
            <w:r w:rsidR="00A4360D">
              <w:rPr>
                <w:sz w:val="24"/>
                <w:szCs w:val="24"/>
              </w:rPr>
              <w:t>zero-day</w:t>
            </w:r>
            <w:r w:rsidR="00B2529F">
              <w:rPr>
                <w:sz w:val="24"/>
                <w:szCs w:val="24"/>
              </w:rPr>
              <w:t xml:space="preserve"> exploit, the attacker manages to attack the remote access gateway</w:t>
            </w:r>
            <w:ins w:id="98" w:author="david goldhar" w:date="2019-02-12T16:58:00Z">
              <w:r w:rsidR="005F0B7E">
                <w:rPr>
                  <w:sz w:val="24"/>
                  <w:szCs w:val="24"/>
                </w:rPr>
                <w:t>,</w:t>
              </w:r>
            </w:ins>
            <w:r w:rsidR="00B2529F">
              <w:rPr>
                <w:sz w:val="24"/>
                <w:szCs w:val="24"/>
              </w:rPr>
              <w:t xml:space="preserve"> and </w:t>
            </w:r>
            <w:r w:rsidR="003B601E">
              <w:rPr>
                <w:sz w:val="24"/>
                <w:szCs w:val="24"/>
              </w:rPr>
              <w:t>to obtain</w:t>
            </w:r>
            <w:r w:rsidR="00B2529F">
              <w:rPr>
                <w:sz w:val="24"/>
                <w:szCs w:val="24"/>
              </w:rPr>
              <w:t xml:space="preserve"> a legitimate user </w:t>
            </w:r>
            <w:r w:rsidR="00693EF8">
              <w:rPr>
                <w:sz w:val="24"/>
                <w:szCs w:val="24"/>
              </w:rPr>
              <w:t>token</w:t>
            </w:r>
            <w:r>
              <w:rPr>
                <w:sz w:val="24"/>
                <w:szCs w:val="24"/>
              </w:rPr>
              <w:t xml:space="preserve"> to</w:t>
            </w:r>
            <w:r w:rsidR="00693EF8">
              <w:rPr>
                <w:sz w:val="24"/>
                <w:szCs w:val="24"/>
              </w:rPr>
              <w:t xml:space="preserve"> </w:t>
            </w:r>
            <w:r w:rsidR="00A4360D">
              <w:rPr>
                <w:sz w:val="24"/>
                <w:szCs w:val="24"/>
              </w:rPr>
              <w:t>access</w:t>
            </w:r>
            <w:r w:rsidR="00B2529F">
              <w:rPr>
                <w:sz w:val="24"/>
                <w:szCs w:val="24"/>
              </w:rPr>
              <w:t xml:space="preserve"> the network</w:t>
            </w:r>
            <w:r w:rsidR="00A41C9D" w:rsidRPr="0051381F">
              <w:rPr>
                <w:sz w:val="24"/>
                <w:szCs w:val="24"/>
              </w:rPr>
              <w:t>.</w:t>
            </w:r>
          </w:p>
        </w:tc>
      </w:tr>
      <w:tr w:rsidR="00A41C9D" w14:paraId="66DFA0B4" w14:textId="77777777" w:rsidTr="00A41C9D">
        <w:tc>
          <w:tcPr>
            <w:cnfStyle w:val="001000000000" w:firstRow="0" w:lastRow="0" w:firstColumn="1" w:lastColumn="0" w:oddVBand="0" w:evenVBand="0" w:oddHBand="0" w:evenHBand="0" w:firstRowFirstColumn="0" w:firstRowLastColumn="0" w:lastRowFirstColumn="0" w:lastRowLastColumn="0"/>
            <w:tcW w:w="2335" w:type="dxa"/>
            <w:tcBorders>
              <w:top w:val="single" w:sz="4" w:space="0" w:color="000000" w:themeColor="text1"/>
              <w:bottom w:val="single" w:sz="4" w:space="0" w:color="000000" w:themeColor="text1"/>
              <w:right w:val="single" w:sz="4" w:space="0" w:color="000000" w:themeColor="text1"/>
            </w:tcBorders>
          </w:tcPr>
          <w:p w14:paraId="7B9A46D9" w14:textId="21B355D5" w:rsidR="00A41C9D" w:rsidRPr="0051381F" w:rsidRDefault="00B2529F" w:rsidP="00A41C9D">
            <w:pPr>
              <w:rPr>
                <w:b w:val="0"/>
                <w:bCs w:val="0"/>
                <w:sz w:val="24"/>
                <w:szCs w:val="24"/>
              </w:rPr>
            </w:pPr>
            <w:r>
              <w:rPr>
                <w:b w:val="0"/>
                <w:bCs w:val="0"/>
                <w:sz w:val="24"/>
                <w:szCs w:val="24"/>
              </w:rPr>
              <w:t>Remote access security misconfiguration</w:t>
            </w:r>
            <w:r w:rsidR="00A41C9D" w:rsidRPr="0051381F">
              <w:rPr>
                <w:b w:val="0"/>
                <w:bCs w:val="0"/>
                <w:sz w:val="24"/>
                <w:szCs w:val="24"/>
              </w:rPr>
              <w:t xml:space="preserve"> </w:t>
            </w:r>
          </w:p>
        </w:tc>
        <w:tc>
          <w:tcPr>
            <w:tcW w:w="7015" w:type="dxa"/>
            <w:tcBorders>
              <w:top w:val="single" w:sz="4" w:space="0" w:color="000000" w:themeColor="text1"/>
              <w:left w:val="single" w:sz="4" w:space="0" w:color="000000" w:themeColor="text1"/>
              <w:bottom w:val="single" w:sz="4" w:space="0" w:color="000000" w:themeColor="text1"/>
            </w:tcBorders>
          </w:tcPr>
          <w:p w14:paraId="689CEA91" w14:textId="0FFE1A4D" w:rsidR="00A41C9D" w:rsidRDefault="00A4360D" w:rsidP="00A41C9D">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w:t>
            </w:r>
            <w:r w:rsidR="00B2529F">
              <w:rPr>
                <w:sz w:val="24"/>
                <w:szCs w:val="24"/>
              </w:rPr>
              <w:t xml:space="preserve">eploying the remote access gateway </w:t>
            </w:r>
            <w:r>
              <w:rPr>
                <w:sz w:val="24"/>
                <w:szCs w:val="24"/>
              </w:rPr>
              <w:t>without proper security hardening</w:t>
            </w:r>
            <w:r w:rsidR="00B2529F">
              <w:rPr>
                <w:sz w:val="24"/>
                <w:szCs w:val="24"/>
              </w:rPr>
              <w:t xml:space="preserve">, </w:t>
            </w:r>
            <w:r>
              <w:rPr>
                <w:sz w:val="24"/>
                <w:szCs w:val="24"/>
              </w:rPr>
              <w:t>provides</w:t>
            </w:r>
            <w:r w:rsidR="00B2529F">
              <w:rPr>
                <w:sz w:val="24"/>
                <w:szCs w:val="24"/>
              </w:rPr>
              <w:t xml:space="preserve"> an attacker </w:t>
            </w:r>
            <w:r>
              <w:rPr>
                <w:sz w:val="24"/>
                <w:szCs w:val="24"/>
              </w:rPr>
              <w:t xml:space="preserve">with the opportunities to </w:t>
            </w:r>
            <w:r w:rsidR="00B2529F">
              <w:rPr>
                <w:sz w:val="24"/>
                <w:szCs w:val="24"/>
              </w:rPr>
              <w:t>take advantage</w:t>
            </w:r>
            <w:ins w:id="99" w:author="david goldhar" w:date="2019-02-12T16:58:00Z">
              <w:r w:rsidR="005F0B7E">
                <w:rPr>
                  <w:sz w:val="24"/>
                  <w:szCs w:val="24"/>
                </w:rPr>
                <w:t xml:space="preserve">, </w:t>
              </w:r>
            </w:ins>
            <w:del w:id="100" w:author="david goldhar" w:date="2019-02-12T16:58:00Z">
              <w:r w:rsidR="00B2529F" w:rsidDel="005F0B7E">
                <w:rPr>
                  <w:sz w:val="24"/>
                  <w:szCs w:val="24"/>
                </w:rPr>
                <w:delText xml:space="preserve"> </w:delText>
              </w:r>
            </w:del>
            <w:r>
              <w:rPr>
                <w:sz w:val="24"/>
                <w:szCs w:val="24"/>
              </w:rPr>
              <w:t>to</w:t>
            </w:r>
            <w:r w:rsidR="00B2529F">
              <w:rPr>
                <w:sz w:val="24"/>
                <w:szCs w:val="24"/>
              </w:rPr>
              <w:t xml:space="preserve"> access the gateway </w:t>
            </w:r>
            <w:r>
              <w:rPr>
                <w:sz w:val="24"/>
                <w:szCs w:val="24"/>
              </w:rPr>
              <w:t>in a legitimate way.</w:t>
            </w:r>
            <w:r w:rsidR="00B2529F">
              <w:rPr>
                <w:sz w:val="24"/>
                <w:szCs w:val="24"/>
              </w:rPr>
              <w:t xml:space="preserve"> </w:t>
            </w:r>
          </w:p>
        </w:tc>
      </w:tr>
      <w:tr w:rsidR="00A41C9D" w14:paraId="0578E7C2" w14:textId="77777777" w:rsidTr="000554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Borders>
              <w:right w:val="single" w:sz="4" w:space="0" w:color="000000" w:themeColor="text1"/>
            </w:tcBorders>
            <w:vAlign w:val="center"/>
          </w:tcPr>
          <w:p w14:paraId="2C25060A" w14:textId="02B1B2E6" w:rsidR="00A41C9D" w:rsidRPr="004D10B3" w:rsidRDefault="00B2529F" w:rsidP="00A41C9D">
            <w:pPr>
              <w:rPr>
                <w:b w:val="0"/>
                <w:bCs w:val="0"/>
                <w:sz w:val="24"/>
                <w:szCs w:val="24"/>
              </w:rPr>
            </w:pPr>
            <w:r>
              <w:rPr>
                <w:b w:val="0"/>
                <w:bCs w:val="0"/>
                <w:sz w:val="24"/>
                <w:szCs w:val="24"/>
              </w:rPr>
              <w:t>Man-</w:t>
            </w:r>
            <w:ins w:id="101" w:author="david goldhar" w:date="2019-02-12T16:58:00Z">
              <w:r w:rsidR="005F0B7E">
                <w:rPr>
                  <w:b w:val="0"/>
                  <w:bCs w:val="0"/>
                  <w:sz w:val="24"/>
                  <w:szCs w:val="24"/>
                </w:rPr>
                <w:t>i</w:t>
              </w:r>
            </w:ins>
            <w:del w:id="102" w:author="david goldhar" w:date="2019-02-12T16:58:00Z">
              <w:r w:rsidDel="005F0B7E">
                <w:rPr>
                  <w:b w:val="0"/>
                  <w:bCs w:val="0"/>
                  <w:sz w:val="24"/>
                  <w:szCs w:val="24"/>
                </w:rPr>
                <w:delText>I</w:delText>
              </w:r>
            </w:del>
            <w:r>
              <w:rPr>
                <w:b w:val="0"/>
                <w:bCs w:val="0"/>
                <w:sz w:val="24"/>
                <w:szCs w:val="24"/>
              </w:rPr>
              <w:t>n-</w:t>
            </w:r>
            <w:ins w:id="103" w:author="david goldhar" w:date="2019-02-12T16:58:00Z">
              <w:r w:rsidR="005F0B7E">
                <w:rPr>
                  <w:b w:val="0"/>
                  <w:bCs w:val="0"/>
                  <w:sz w:val="24"/>
                  <w:szCs w:val="24"/>
                </w:rPr>
                <w:t>t</w:t>
              </w:r>
            </w:ins>
            <w:del w:id="104" w:author="david goldhar" w:date="2019-02-12T16:58:00Z">
              <w:r w:rsidDel="005F0B7E">
                <w:rPr>
                  <w:b w:val="0"/>
                  <w:bCs w:val="0"/>
                  <w:sz w:val="24"/>
                  <w:szCs w:val="24"/>
                </w:rPr>
                <w:delText>T</w:delText>
              </w:r>
            </w:del>
            <w:r>
              <w:rPr>
                <w:b w:val="0"/>
                <w:bCs w:val="0"/>
                <w:sz w:val="24"/>
                <w:szCs w:val="24"/>
              </w:rPr>
              <w:t>he-Middle</w:t>
            </w:r>
          </w:p>
        </w:tc>
        <w:tc>
          <w:tcPr>
            <w:tcW w:w="7015" w:type="dxa"/>
            <w:tcBorders>
              <w:left w:val="single" w:sz="4" w:space="0" w:color="000000" w:themeColor="text1"/>
            </w:tcBorders>
            <w:vAlign w:val="center"/>
          </w:tcPr>
          <w:p w14:paraId="23656FA6" w14:textId="409D44E0" w:rsidR="00A41C9D" w:rsidRPr="0051381F" w:rsidRDefault="005F0B7E" w:rsidP="00A41C9D">
            <w:pPr>
              <w:cnfStyle w:val="000000100000" w:firstRow="0" w:lastRow="0" w:firstColumn="0" w:lastColumn="0" w:oddVBand="0" w:evenVBand="0" w:oddHBand="1" w:evenHBand="0" w:firstRowFirstColumn="0" w:firstRowLastColumn="0" w:lastRowFirstColumn="0" w:lastRowLastColumn="0"/>
              <w:rPr>
                <w:sz w:val="24"/>
                <w:szCs w:val="24"/>
              </w:rPr>
            </w:pPr>
            <w:ins w:id="105" w:author="david goldhar" w:date="2019-02-12T16:59:00Z">
              <w:r>
                <w:rPr>
                  <w:sz w:val="24"/>
                  <w:szCs w:val="24"/>
                </w:rPr>
                <w:t xml:space="preserve">Using </w:t>
              </w:r>
            </w:ins>
            <w:del w:id="106" w:author="david goldhar" w:date="2019-02-12T16:59:00Z">
              <w:r w:rsidR="00B2529F" w:rsidDel="005F0B7E">
                <w:rPr>
                  <w:sz w:val="24"/>
                  <w:szCs w:val="24"/>
                </w:rPr>
                <w:delText xml:space="preserve">Through </w:delText>
              </w:r>
            </w:del>
            <w:r w:rsidR="00B2529F">
              <w:rPr>
                <w:sz w:val="24"/>
                <w:szCs w:val="24"/>
              </w:rPr>
              <w:t>communication manipulation between the client and the remote access gateway, the attacker manages to eavesdrop and manipulate the network traffic between them to his advantage</w:t>
            </w:r>
            <w:ins w:id="107" w:author="david goldhar" w:date="2019-02-12T16:59:00Z">
              <w:r>
                <w:rPr>
                  <w:sz w:val="24"/>
                  <w:szCs w:val="24"/>
                </w:rPr>
                <w:t>.</w:t>
              </w:r>
            </w:ins>
          </w:p>
        </w:tc>
      </w:tr>
      <w:tr w:rsidR="00A41C9D" w14:paraId="08E18D1A" w14:textId="77777777" w:rsidTr="0005541C">
        <w:tc>
          <w:tcPr>
            <w:cnfStyle w:val="001000000000" w:firstRow="0" w:lastRow="0" w:firstColumn="1" w:lastColumn="0" w:oddVBand="0" w:evenVBand="0" w:oddHBand="0" w:evenHBand="0" w:firstRowFirstColumn="0" w:firstRowLastColumn="0" w:lastRowFirstColumn="0" w:lastRowLastColumn="0"/>
            <w:tcW w:w="2335" w:type="dxa"/>
            <w:tcBorders>
              <w:right w:val="single" w:sz="4" w:space="0" w:color="000000" w:themeColor="text1"/>
            </w:tcBorders>
            <w:vAlign w:val="center"/>
          </w:tcPr>
          <w:p w14:paraId="31067BA3" w14:textId="0B15979B" w:rsidR="00A41C9D" w:rsidRPr="004D10B3" w:rsidRDefault="00A41C9D" w:rsidP="00A41C9D">
            <w:pPr>
              <w:rPr>
                <w:b w:val="0"/>
                <w:bCs w:val="0"/>
                <w:sz w:val="24"/>
                <w:szCs w:val="24"/>
              </w:rPr>
            </w:pPr>
            <w:r w:rsidRPr="004D10B3">
              <w:rPr>
                <w:b w:val="0"/>
                <w:bCs w:val="0"/>
                <w:sz w:val="24"/>
                <w:szCs w:val="24"/>
              </w:rPr>
              <w:t xml:space="preserve">Denial of Service </w:t>
            </w:r>
          </w:p>
        </w:tc>
        <w:tc>
          <w:tcPr>
            <w:tcW w:w="7015" w:type="dxa"/>
            <w:tcBorders>
              <w:left w:val="single" w:sz="4" w:space="0" w:color="000000" w:themeColor="text1"/>
            </w:tcBorders>
            <w:vAlign w:val="center"/>
          </w:tcPr>
          <w:p w14:paraId="60C1E0FF" w14:textId="427948DB" w:rsidR="00A41C9D" w:rsidRPr="0051381F" w:rsidRDefault="00B2529F" w:rsidP="00A41C9D">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Less </w:t>
            </w:r>
            <w:r w:rsidR="004075C4">
              <w:rPr>
                <w:sz w:val="24"/>
                <w:szCs w:val="24"/>
              </w:rPr>
              <w:t xml:space="preserve">of </w:t>
            </w:r>
            <w:r>
              <w:rPr>
                <w:sz w:val="24"/>
                <w:szCs w:val="24"/>
              </w:rPr>
              <w:t>a breach, but designed to interrupt remote operations, the attacker manages to take down the remote access service.</w:t>
            </w:r>
          </w:p>
        </w:tc>
      </w:tr>
    </w:tbl>
    <w:p w14:paraId="08895830" w14:textId="2B1943A1" w:rsidR="00723883" w:rsidRDefault="00723883" w:rsidP="00142B73">
      <w:pPr>
        <w:rPr>
          <w:sz w:val="24"/>
          <w:szCs w:val="24"/>
        </w:rPr>
      </w:pPr>
    </w:p>
    <w:p w14:paraId="034442DF" w14:textId="6CC62526" w:rsidR="00B2529F" w:rsidRDefault="00B2529F" w:rsidP="00142B73">
      <w:pPr>
        <w:rPr>
          <w:sz w:val="24"/>
          <w:szCs w:val="24"/>
        </w:rPr>
      </w:pPr>
    </w:p>
    <w:p w14:paraId="088C0F3B" w14:textId="00310E8C" w:rsidR="00B2529F" w:rsidRDefault="00B2529F" w:rsidP="00142B73">
      <w:pPr>
        <w:rPr>
          <w:sz w:val="24"/>
          <w:szCs w:val="24"/>
        </w:rPr>
      </w:pPr>
    </w:p>
    <w:p w14:paraId="07A139C3" w14:textId="6EDED10B" w:rsidR="007F4A78" w:rsidRDefault="006B3D84" w:rsidP="00142B73">
      <w:pPr>
        <w:rPr>
          <w:b/>
          <w:bCs/>
          <w:sz w:val="28"/>
          <w:szCs w:val="28"/>
          <w:u w:val="single"/>
        </w:rPr>
      </w:pPr>
      <w:r>
        <w:rPr>
          <w:b/>
          <w:bCs/>
          <w:sz w:val="28"/>
          <w:szCs w:val="28"/>
          <w:u w:val="single"/>
        </w:rPr>
        <w:t>I</w:t>
      </w:r>
      <w:r w:rsidR="00A90FF8" w:rsidRPr="00C1510D">
        <w:rPr>
          <w:b/>
          <w:bCs/>
          <w:sz w:val="28"/>
          <w:szCs w:val="28"/>
          <w:u w:val="single"/>
        </w:rPr>
        <w:t xml:space="preserve">ncident </w:t>
      </w:r>
      <w:r w:rsidR="006F4C5E">
        <w:rPr>
          <w:b/>
          <w:bCs/>
          <w:sz w:val="28"/>
          <w:szCs w:val="28"/>
          <w:u w:val="single"/>
        </w:rPr>
        <w:t>R</w:t>
      </w:r>
      <w:r w:rsidR="00A90FF8" w:rsidRPr="00C1510D">
        <w:rPr>
          <w:b/>
          <w:bCs/>
          <w:sz w:val="28"/>
          <w:szCs w:val="28"/>
          <w:u w:val="single"/>
        </w:rPr>
        <w:t xml:space="preserve">esponse </w:t>
      </w:r>
      <w:ins w:id="108" w:author="david goldhar" w:date="2019-02-12T16:59:00Z">
        <w:r w:rsidR="005F0B7E">
          <w:rPr>
            <w:b/>
            <w:bCs/>
            <w:sz w:val="28"/>
            <w:szCs w:val="28"/>
            <w:u w:val="single"/>
          </w:rPr>
          <w:t>P</w:t>
        </w:r>
      </w:ins>
      <w:del w:id="109" w:author="david goldhar" w:date="2019-02-12T16:59:00Z">
        <w:r w:rsidR="0051381F" w:rsidRPr="00C1510D" w:rsidDel="005F0B7E">
          <w:rPr>
            <w:b/>
            <w:bCs/>
            <w:sz w:val="28"/>
            <w:szCs w:val="28"/>
            <w:u w:val="single"/>
          </w:rPr>
          <w:delText>p</w:delText>
        </w:r>
      </w:del>
      <w:r w:rsidR="0051381F" w:rsidRPr="00C1510D">
        <w:rPr>
          <w:b/>
          <w:bCs/>
          <w:sz w:val="28"/>
          <w:szCs w:val="28"/>
          <w:u w:val="single"/>
        </w:rPr>
        <w:t>hases</w:t>
      </w:r>
    </w:p>
    <w:p w14:paraId="3669DF5F" w14:textId="261F72BB" w:rsidR="006F4C5E" w:rsidRPr="006F4C5E" w:rsidRDefault="006F4C5E" w:rsidP="00142B73">
      <w:pPr>
        <w:rPr>
          <w:sz w:val="24"/>
          <w:szCs w:val="24"/>
        </w:rPr>
      </w:pPr>
      <w:r w:rsidRPr="006F4C5E">
        <w:rPr>
          <w:sz w:val="24"/>
          <w:szCs w:val="24"/>
        </w:rPr>
        <w:t>IR can be a</w:t>
      </w:r>
      <w:del w:id="110" w:author="david goldhar" w:date="2019-02-12T17:02:00Z">
        <w:r w:rsidRPr="006F4C5E" w:rsidDel="0093416D">
          <w:rPr>
            <w:sz w:val="24"/>
            <w:szCs w:val="24"/>
          </w:rPr>
          <w:delText>n</w:delText>
        </w:r>
      </w:del>
      <w:r w:rsidRPr="006F4C5E">
        <w:rPr>
          <w:sz w:val="24"/>
          <w:szCs w:val="24"/>
        </w:rPr>
        <w:t xml:space="preserve"> </w:t>
      </w:r>
      <w:del w:id="111" w:author="david goldhar" w:date="2019-02-12T17:02:00Z">
        <w:r w:rsidR="00A4360D" w:rsidDel="0093416D">
          <w:rPr>
            <w:sz w:val="24"/>
            <w:szCs w:val="24"/>
          </w:rPr>
          <w:delText>complex</w:delText>
        </w:r>
        <w:r w:rsidRPr="006F4C5E" w:rsidDel="0093416D">
          <w:rPr>
            <w:sz w:val="24"/>
            <w:szCs w:val="24"/>
          </w:rPr>
          <w:delText xml:space="preserve"> </w:delText>
        </w:r>
      </w:del>
      <w:ins w:id="112" w:author="david goldhar" w:date="2019-02-12T17:02:00Z">
        <w:r w:rsidR="0093416D">
          <w:rPr>
            <w:sz w:val="24"/>
            <w:szCs w:val="24"/>
          </w:rPr>
          <w:t xml:space="preserve">complicated </w:t>
        </w:r>
      </w:ins>
      <w:r w:rsidRPr="006F4C5E">
        <w:rPr>
          <w:sz w:val="24"/>
          <w:szCs w:val="24"/>
        </w:rPr>
        <w:t xml:space="preserve">process </w:t>
      </w:r>
      <w:ins w:id="113" w:author="david goldhar" w:date="2019-02-12T17:03:00Z">
        <w:r w:rsidR="0093416D">
          <w:rPr>
            <w:sz w:val="24"/>
            <w:szCs w:val="24"/>
          </w:rPr>
          <w:t xml:space="preserve">if </w:t>
        </w:r>
      </w:ins>
      <w:del w:id="114" w:author="david goldhar" w:date="2019-02-12T17:03:00Z">
        <w:r w:rsidRPr="006F4C5E" w:rsidDel="0093416D">
          <w:rPr>
            <w:sz w:val="24"/>
            <w:szCs w:val="24"/>
          </w:rPr>
          <w:delText xml:space="preserve">when </w:delText>
        </w:r>
      </w:del>
      <w:r w:rsidRPr="006F4C5E">
        <w:rPr>
          <w:sz w:val="24"/>
          <w:szCs w:val="24"/>
        </w:rPr>
        <w:t xml:space="preserve">the </w:t>
      </w:r>
      <w:r w:rsidR="00A4360D">
        <w:rPr>
          <w:sz w:val="24"/>
          <w:szCs w:val="24"/>
        </w:rPr>
        <w:t>attacker does not need to download an</w:t>
      </w:r>
      <w:r w:rsidR="00AF5BAF">
        <w:rPr>
          <w:sz w:val="24"/>
          <w:szCs w:val="24"/>
        </w:rPr>
        <w:t>d</w:t>
      </w:r>
      <w:r w:rsidR="00A4360D">
        <w:rPr>
          <w:sz w:val="24"/>
          <w:szCs w:val="24"/>
        </w:rPr>
        <w:t xml:space="preserve"> </w:t>
      </w:r>
      <w:r w:rsidR="007E6A4A">
        <w:rPr>
          <w:sz w:val="24"/>
          <w:szCs w:val="24"/>
        </w:rPr>
        <w:t xml:space="preserve">install </w:t>
      </w:r>
      <w:r w:rsidR="007E6A4A" w:rsidRPr="006F4C5E">
        <w:rPr>
          <w:sz w:val="24"/>
          <w:szCs w:val="24"/>
        </w:rPr>
        <w:t>specialized</w:t>
      </w:r>
      <w:r w:rsidR="00A4360D">
        <w:rPr>
          <w:sz w:val="24"/>
          <w:szCs w:val="24"/>
        </w:rPr>
        <w:t xml:space="preserve"> tools</w:t>
      </w:r>
      <w:ins w:id="115" w:author="david goldhar" w:date="2019-02-12T17:03:00Z">
        <w:r w:rsidR="0093416D">
          <w:rPr>
            <w:sz w:val="24"/>
            <w:szCs w:val="24"/>
          </w:rPr>
          <w:t>,</w:t>
        </w:r>
      </w:ins>
      <w:r w:rsidRPr="006F4C5E">
        <w:rPr>
          <w:sz w:val="24"/>
          <w:szCs w:val="24"/>
        </w:rPr>
        <w:t xml:space="preserve"> </w:t>
      </w:r>
      <w:r w:rsidR="007E6A4A">
        <w:rPr>
          <w:sz w:val="24"/>
          <w:szCs w:val="24"/>
        </w:rPr>
        <w:t>but</w:t>
      </w:r>
      <w:r w:rsidR="00A4360D">
        <w:rPr>
          <w:sz w:val="24"/>
          <w:szCs w:val="24"/>
        </w:rPr>
        <w:t xml:space="preserve"> </w:t>
      </w:r>
      <w:ins w:id="116" w:author="david goldhar" w:date="2019-02-12T17:03:00Z">
        <w:r w:rsidR="0093416D">
          <w:rPr>
            <w:sz w:val="24"/>
            <w:szCs w:val="24"/>
          </w:rPr>
          <w:t xml:space="preserve">instead </w:t>
        </w:r>
      </w:ins>
      <w:r w:rsidR="00A4360D">
        <w:rPr>
          <w:sz w:val="24"/>
          <w:szCs w:val="24"/>
        </w:rPr>
        <w:t>uses legitimate access</w:t>
      </w:r>
      <w:r w:rsidR="00E726A2">
        <w:rPr>
          <w:sz w:val="24"/>
          <w:szCs w:val="24"/>
        </w:rPr>
        <w:t>. Unless your plant has</w:t>
      </w:r>
      <w:r w:rsidR="007A1144">
        <w:rPr>
          <w:sz w:val="24"/>
          <w:szCs w:val="24"/>
        </w:rPr>
        <w:t xml:space="preserve"> an</w:t>
      </w:r>
      <w:r w:rsidR="00E726A2">
        <w:rPr>
          <w:sz w:val="24"/>
          <w:szCs w:val="24"/>
        </w:rPr>
        <w:t xml:space="preserve"> experienced IR team, it is recommended to reach out and get outside help in </w:t>
      </w:r>
      <w:del w:id="117" w:author="david goldhar" w:date="2019-02-12T17:03:00Z">
        <w:r w:rsidR="00E726A2" w:rsidDel="0093416D">
          <w:rPr>
            <w:sz w:val="24"/>
            <w:szCs w:val="24"/>
          </w:rPr>
          <w:delText xml:space="preserve">those </w:delText>
        </w:r>
      </w:del>
      <w:ins w:id="118" w:author="david goldhar" w:date="2019-02-12T17:03:00Z">
        <w:r w:rsidR="0093416D">
          <w:rPr>
            <w:sz w:val="24"/>
            <w:szCs w:val="24"/>
          </w:rPr>
          <w:t xml:space="preserve">these </w:t>
        </w:r>
      </w:ins>
      <w:r w:rsidR="00E726A2">
        <w:rPr>
          <w:sz w:val="24"/>
          <w:szCs w:val="24"/>
        </w:rPr>
        <w:t>cases.</w:t>
      </w:r>
    </w:p>
    <w:p w14:paraId="2098DE81" w14:textId="5D754350" w:rsidR="00BB2A81" w:rsidRPr="006F4C5E" w:rsidRDefault="0093416D" w:rsidP="00142B73">
      <w:pPr>
        <w:rPr>
          <w:sz w:val="24"/>
          <w:szCs w:val="24"/>
        </w:rPr>
      </w:pPr>
      <w:ins w:id="119" w:author="david goldhar" w:date="2019-02-12T17:03:00Z">
        <w:r>
          <w:rPr>
            <w:sz w:val="24"/>
            <w:szCs w:val="24"/>
          </w:rPr>
          <w:t xml:space="preserve">There are </w:t>
        </w:r>
      </w:ins>
      <w:del w:id="120" w:author="david goldhar" w:date="2019-02-12T17:03:00Z">
        <w:r w:rsidR="007A1144" w:rsidDel="0093416D">
          <w:rPr>
            <w:sz w:val="24"/>
            <w:szCs w:val="24"/>
          </w:rPr>
          <w:delText xml:space="preserve">The </w:delText>
        </w:r>
      </w:del>
      <w:r w:rsidR="004075C4">
        <w:rPr>
          <w:sz w:val="24"/>
          <w:szCs w:val="24"/>
        </w:rPr>
        <w:t>six</w:t>
      </w:r>
      <w:r w:rsidR="004075C4" w:rsidRPr="006F4C5E">
        <w:rPr>
          <w:sz w:val="24"/>
          <w:szCs w:val="24"/>
        </w:rPr>
        <w:t xml:space="preserve"> </w:t>
      </w:r>
      <w:r w:rsidR="00BB2A81" w:rsidRPr="006F4C5E">
        <w:rPr>
          <w:sz w:val="24"/>
          <w:szCs w:val="24"/>
        </w:rPr>
        <w:t xml:space="preserve">principal phases for </w:t>
      </w:r>
      <w:ins w:id="121" w:author="david goldhar" w:date="2019-02-12T17:03:00Z">
        <w:r>
          <w:rPr>
            <w:sz w:val="24"/>
            <w:szCs w:val="24"/>
          </w:rPr>
          <w:t xml:space="preserve">the </w:t>
        </w:r>
      </w:ins>
      <w:r w:rsidR="00BB2A81" w:rsidRPr="006F4C5E">
        <w:rPr>
          <w:sz w:val="24"/>
          <w:szCs w:val="24"/>
        </w:rPr>
        <w:t>incident response process</w:t>
      </w:r>
      <w:del w:id="122" w:author="david goldhar" w:date="2019-02-12T17:03:00Z">
        <w:r w:rsidR="007A1144" w:rsidDel="0093416D">
          <w:rPr>
            <w:sz w:val="24"/>
            <w:szCs w:val="24"/>
          </w:rPr>
          <w:delText xml:space="preserve"> are</w:delText>
        </w:r>
      </w:del>
      <w:r w:rsidR="007A1144">
        <w:rPr>
          <w:sz w:val="24"/>
          <w:szCs w:val="24"/>
        </w:rPr>
        <w:t>:</w:t>
      </w:r>
    </w:p>
    <w:p w14:paraId="60FEFEE3" w14:textId="48ECFF01" w:rsidR="0051381F" w:rsidRPr="0051381F" w:rsidRDefault="00F301F0" w:rsidP="00142B73">
      <w:pPr>
        <w:rPr>
          <w:sz w:val="24"/>
          <w:szCs w:val="24"/>
        </w:rPr>
      </w:pPr>
      <w:r>
        <w:rPr>
          <w:noProof/>
          <w:sz w:val="24"/>
          <w:szCs w:val="24"/>
        </w:rPr>
        <w:drawing>
          <wp:inline distT="0" distB="0" distL="0" distR="0" wp14:anchorId="6E775B0B" wp14:editId="73ECA83C">
            <wp:extent cx="5907819" cy="1089025"/>
            <wp:effectExtent l="38100" t="57150" r="36195" b="53975"/>
            <wp:docPr id="1153" name="Diagram 115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14:paraId="47152A47" w14:textId="555784AF" w:rsidR="00292A71" w:rsidRDefault="00292A71" w:rsidP="00292A71">
      <w:pPr>
        <w:tabs>
          <w:tab w:val="left" w:pos="3256"/>
        </w:tabs>
        <w:rPr>
          <w:b/>
          <w:bCs/>
          <w:sz w:val="28"/>
          <w:szCs w:val="28"/>
          <w:u w:val="single"/>
        </w:rPr>
      </w:pPr>
      <w:r>
        <w:rPr>
          <w:noProof/>
        </w:rPr>
        <w:lastRenderedPageBreak/>
        <w:drawing>
          <wp:anchor distT="0" distB="0" distL="114300" distR="114300" simplePos="0" relativeHeight="251691008" behindDoc="1" locked="0" layoutInCell="1" allowOverlap="1" wp14:anchorId="2107E627" wp14:editId="36CFEE28">
            <wp:simplePos x="0" y="0"/>
            <wp:positionH relativeFrom="margin">
              <wp:posOffset>1440815</wp:posOffset>
            </wp:positionH>
            <wp:positionV relativeFrom="paragraph">
              <wp:posOffset>153035</wp:posOffset>
            </wp:positionV>
            <wp:extent cx="4188460" cy="719455"/>
            <wp:effectExtent l="38100" t="57150" r="40640" b="42545"/>
            <wp:wrapNone/>
            <wp:docPr id="7" name="Diagram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14:sizeRelH relativeFrom="margin">
              <wp14:pctWidth>0</wp14:pctWidth>
            </wp14:sizeRelH>
            <wp14:sizeRelV relativeFrom="margin">
              <wp14:pctHeight>0</wp14:pctHeight>
            </wp14:sizeRelV>
          </wp:anchor>
        </w:drawing>
      </w:r>
      <w:r>
        <w:rPr>
          <w:b/>
          <w:bCs/>
          <w:sz w:val="28"/>
          <w:szCs w:val="28"/>
          <w:u w:val="single"/>
        </w:rPr>
        <w:t>Prepare</w:t>
      </w:r>
    </w:p>
    <w:p w14:paraId="1203C3E8" w14:textId="77777777" w:rsidR="00292A71" w:rsidRDefault="00292A71" w:rsidP="00292A71">
      <w:pPr>
        <w:rPr>
          <w:sz w:val="24"/>
          <w:szCs w:val="24"/>
        </w:rPr>
      </w:pPr>
    </w:p>
    <w:p w14:paraId="357F5427" w14:textId="77777777" w:rsidR="00292A71" w:rsidRDefault="00292A71" w:rsidP="00292A71">
      <w:pPr>
        <w:rPr>
          <w:rFonts w:cstheme="minorHAnsi"/>
          <w:sz w:val="24"/>
          <w:szCs w:val="24"/>
        </w:rPr>
      </w:pPr>
    </w:p>
    <w:p w14:paraId="4A599155" w14:textId="23C840EF" w:rsidR="009060D0" w:rsidRPr="00116119" w:rsidRDefault="009060D0" w:rsidP="009060D0">
      <w:pPr>
        <w:pStyle w:val="NormalWeb"/>
        <w:shd w:val="clear" w:color="auto" w:fill="FFFFFF"/>
        <w:spacing w:before="0" w:beforeAutospacing="0" w:after="0" w:afterAutospacing="0"/>
        <w:textAlignment w:val="baseline"/>
        <w:rPr>
          <w:rFonts w:asciiTheme="minorHAnsi" w:eastAsiaTheme="minorHAnsi" w:hAnsiTheme="minorHAnsi" w:cstheme="minorBidi"/>
        </w:rPr>
      </w:pPr>
      <w:r w:rsidRPr="00116119">
        <w:rPr>
          <w:rFonts w:asciiTheme="minorHAnsi" w:hAnsiTheme="minorHAnsi" w:cstheme="minorHAnsi"/>
          <w:color w:val="222222"/>
        </w:rPr>
        <w:t xml:space="preserve">The need to </w:t>
      </w:r>
      <w:del w:id="123" w:author="david goldhar" w:date="2019-02-12T17:04:00Z">
        <w:r w:rsidRPr="00116119" w:rsidDel="0093416D">
          <w:rPr>
            <w:rFonts w:asciiTheme="minorHAnsi" w:hAnsiTheme="minorHAnsi" w:cstheme="minorHAnsi"/>
            <w:color w:val="222222"/>
          </w:rPr>
          <w:delText xml:space="preserve">conduct </w:delText>
        </w:r>
      </w:del>
      <w:ins w:id="124" w:author="david goldhar" w:date="2019-02-12T17:04:00Z">
        <w:r w:rsidR="0093416D">
          <w:rPr>
            <w:rFonts w:asciiTheme="minorHAnsi" w:hAnsiTheme="minorHAnsi" w:cstheme="minorHAnsi"/>
            <w:color w:val="222222"/>
          </w:rPr>
          <w:t>execute</w:t>
        </w:r>
        <w:r w:rsidR="0093416D" w:rsidRPr="00116119">
          <w:rPr>
            <w:rFonts w:asciiTheme="minorHAnsi" w:hAnsiTheme="minorHAnsi" w:cstheme="minorHAnsi"/>
            <w:color w:val="222222"/>
          </w:rPr>
          <w:t xml:space="preserve"> </w:t>
        </w:r>
      </w:ins>
      <w:r w:rsidRPr="00FD27A7">
        <w:rPr>
          <w:rFonts w:asciiTheme="minorHAnsi" w:hAnsiTheme="minorHAnsi" w:cstheme="minorHAnsi"/>
        </w:rPr>
        <w:t>an </w:t>
      </w:r>
      <w:hyperlink r:id="rId18" w:history="1">
        <w:r w:rsidRPr="00FD27A7">
          <w:rPr>
            <w:rStyle w:val="Hyperlink"/>
            <w:rFonts w:asciiTheme="minorHAnsi" w:hAnsiTheme="minorHAnsi" w:cstheme="minorHAnsi"/>
            <w:color w:val="auto"/>
            <w:u w:val="none"/>
            <w:bdr w:val="none" w:sz="0" w:space="0" w:color="auto" w:frame="1"/>
          </w:rPr>
          <w:t>incident response</w:t>
        </w:r>
      </w:hyperlink>
      <w:r w:rsidRPr="00116119">
        <w:rPr>
          <w:rFonts w:asciiTheme="minorHAnsi" w:hAnsiTheme="minorHAnsi" w:cstheme="minorHAnsi"/>
          <w:color w:val="222222"/>
        </w:rPr>
        <w:t xml:space="preserve"> (IR) </w:t>
      </w:r>
      <w:r>
        <w:rPr>
          <w:rFonts w:asciiTheme="minorHAnsi" w:hAnsiTheme="minorHAnsi" w:cstheme="minorHAnsi"/>
          <w:color w:val="222222"/>
        </w:rPr>
        <w:t xml:space="preserve">procedure </w:t>
      </w:r>
      <w:r w:rsidRPr="00116119">
        <w:rPr>
          <w:rFonts w:asciiTheme="minorHAnsi" w:hAnsiTheme="minorHAnsi" w:cstheme="minorHAnsi"/>
          <w:color w:val="222222"/>
        </w:rPr>
        <w:t xml:space="preserve">can </w:t>
      </w:r>
      <w:del w:id="125" w:author="david goldhar" w:date="2019-02-12T17:04:00Z">
        <w:r w:rsidRPr="00116119" w:rsidDel="0093416D">
          <w:rPr>
            <w:rFonts w:asciiTheme="minorHAnsi" w:hAnsiTheme="minorHAnsi" w:cstheme="minorHAnsi"/>
            <w:color w:val="222222"/>
          </w:rPr>
          <w:delText xml:space="preserve">strike </w:delText>
        </w:r>
      </w:del>
      <w:ins w:id="126" w:author="david goldhar" w:date="2019-02-12T17:04:00Z">
        <w:r w:rsidR="0093416D">
          <w:rPr>
            <w:rFonts w:asciiTheme="minorHAnsi" w:hAnsiTheme="minorHAnsi" w:cstheme="minorHAnsi"/>
            <w:color w:val="222222"/>
          </w:rPr>
          <w:t xml:space="preserve">occur </w:t>
        </w:r>
      </w:ins>
      <w:r w:rsidRPr="00116119">
        <w:rPr>
          <w:rFonts w:asciiTheme="minorHAnsi" w:hAnsiTheme="minorHAnsi" w:cstheme="minorHAnsi"/>
          <w:color w:val="222222"/>
        </w:rPr>
        <w:t xml:space="preserve">at any time, and there are many steps that </w:t>
      </w:r>
      <w:r w:rsidRPr="00116119">
        <w:rPr>
          <w:rFonts w:asciiTheme="minorHAnsi" w:eastAsiaTheme="minorHAnsi" w:hAnsiTheme="minorHAnsi" w:cstheme="minorHAnsi"/>
        </w:rPr>
        <w:t xml:space="preserve">an </w:t>
      </w:r>
      <w:r w:rsidRPr="00116119">
        <w:rPr>
          <w:rFonts w:asciiTheme="minorHAnsi" w:eastAsiaTheme="minorHAnsi" w:hAnsiTheme="minorHAnsi" w:cstheme="minorBidi"/>
        </w:rPr>
        <w:t>organization can take to be prepared. These preparation steps can empower an organization to enhance</w:t>
      </w:r>
      <w:r>
        <w:rPr>
          <w:rFonts w:asciiTheme="minorHAnsi" w:eastAsiaTheme="minorHAnsi" w:hAnsiTheme="minorHAnsi" w:cstheme="minorBidi"/>
        </w:rPr>
        <w:t xml:space="preserve"> its </w:t>
      </w:r>
      <w:r w:rsidRPr="00116119">
        <w:rPr>
          <w:rFonts w:asciiTheme="minorHAnsi" w:eastAsiaTheme="minorHAnsi" w:hAnsiTheme="minorHAnsi" w:cstheme="minorBidi"/>
        </w:rPr>
        <w:t xml:space="preserve">ability to detect a potential incident </w:t>
      </w:r>
      <w:r>
        <w:rPr>
          <w:rFonts w:asciiTheme="minorHAnsi" w:eastAsiaTheme="minorHAnsi" w:hAnsiTheme="minorHAnsi" w:cstheme="minorBidi"/>
        </w:rPr>
        <w:t>faster</w:t>
      </w:r>
      <w:r w:rsidRPr="00116119">
        <w:rPr>
          <w:rFonts w:asciiTheme="minorHAnsi" w:eastAsiaTheme="minorHAnsi" w:hAnsiTheme="minorHAnsi" w:cstheme="minorBidi"/>
        </w:rPr>
        <w:t>, rather than being notified by an external entity that an incident has possibly occurred.</w:t>
      </w:r>
    </w:p>
    <w:p w14:paraId="7530F42B" w14:textId="77777777" w:rsidR="0093416D" w:rsidRDefault="009060D0" w:rsidP="009060D0">
      <w:pPr>
        <w:pStyle w:val="NormalWeb"/>
        <w:shd w:val="clear" w:color="auto" w:fill="FFFFFF"/>
        <w:spacing w:before="0" w:beforeAutospacing="0" w:after="225" w:afterAutospacing="0"/>
        <w:textAlignment w:val="baseline"/>
        <w:rPr>
          <w:ins w:id="127" w:author="david goldhar" w:date="2019-02-12T17:06:00Z"/>
          <w:rFonts w:asciiTheme="minorHAnsi" w:eastAsiaTheme="minorHAnsi" w:hAnsiTheme="minorHAnsi" w:cstheme="minorBidi"/>
        </w:rPr>
      </w:pPr>
      <w:r w:rsidRPr="00116119">
        <w:rPr>
          <w:rFonts w:asciiTheme="minorHAnsi" w:eastAsiaTheme="minorHAnsi" w:hAnsiTheme="minorHAnsi" w:cstheme="minorBidi"/>
        </w:rPr>
        <w:t xml:space="preserve">When an incident </w:t>
      </w:r>
      <w:del w:id="128" w:author="david goldhar" w:date="2019-02-12T17:05:00Z">
        <w:r w:rsidRPr="00116119" w:rsidDel="0093416D">
          <w:rPr>
            <w:rFonts w:asciiTheme="minorHAnsi" w:eastAsiaTheme="minorHAnsi" w:hAnsiTheme="minorHAnsi" w:cstheme="minorBidi"/>
          </w:rPr>
          <w:delText>transpires</w:delText>
        </w:r>
      </w:del>
      <w:ins w:id="129" w:author="david goldhar" w:date="2019-02-12T17:05:00Z">
        <w:r w:rsidR="0093416D">
          <w:rPr>
            <w:rFonts w:asciiTheme="minorHAnsi" w:eastAsiaTheme="minorHAnsi" w:hAnsiTheme="minorHAnsi" w:cstheme="minorBidi"/>
          </w:rPr>
          <w:t>occurs</w:t>
        </w:r>
      </w:ins>
      <w:r w:rsidRPr="00116119">
        <w:rPr>
          <w:rFonts w:asciiTheme="minorHAnsi" w:eastAsiaTheme="minorHAnsi" w:hAnsiTheme="minorHAnsi" w:cstheme="minorBidi"/>
        </w:rPr>
        <w:t xml:space="preserve">, and an incident response is initiated, the success and accuracy of the investigation </w:t>
      </w:r>
      <w:del w:id="130" w:author="david goldhar" w:date="2019-02-12T17:05:00Z">
        <w:r w:rsidRPr="00116119" w:rsidDel="0093416D">
          <w:rPr>
            <w:rFonts w:asciiTheme="minorHAnsi" w:eastAsiaTheme="minorHAnsi" w:hAnsiTheme="minorHAnsi" w:cstheme="minorBidi"/>
          </w:rPr>
          <w:delText xml:space="preserve">relies </w:delText>
        </w:r>
      </w:del>
      <w:ins w:id="131" w:author="david goldhar" w:date="2019-02-12T17:05:00Z">
        <w:r w:rsidR="0093416D">
          <w:rPr>
            <w:rFonts w:asciiTheme="minorHAnsi" w:eastAsiaTheme="minorHAnsi" w:hAnsiTheme="minorHAnsi" w:cstheme="minorBidi"/>
          </w:rPr>
          <w:t xml:space="preserve">depends </w:t>
        </w:r>
      </w:ins>
      <w:del w:id="132" w:author="david goldhar" w:date="2019-02-12T17:06:00Z">
        <w:r w:rsidRPr="00116119" w:rsidDel="0093416D">
          <w:rPr>
            <w:rFonts w:asciiTheme="minorHAnsi" w:eastAsiaTheme="minorHAnsi" w:hAnsiTheme="minorHAnsi" w:cstheme="minorBidi"/>
          </w:rPr>
          <w:delText>up</w:delText>
        </w:r>
      </w:del>
      <w:r w:rsidRPr="00116119">
        <w:rPr>
          <w:rFonts w:asciiTheme="minorHAnsi" w:eastAsiaTheme="minorHAnsi" w:hAnsiTheme="minorHAnsi" w:cstheme="minorBidi"/>
        </w:rPr>
        <w:t xml:space="preserve">on having complete and consistent visibility for all systems and network communication paths throughout the enterprise environment. </w:t>
      </w:r>
    </w:p>
    <w:p w14:paraId="69294D4E" w14:textId="7E6148C0" w:rsidR="009060D0" w:rsidRPr="00116119" w:rsidRDefault="009060D0" w:rsidP="009060D0">
      <w:pPr>
        <w:pStyle w:val="NormalWeb"/>
        <w:shd w:val="clear" w:color="auto" w:fill="FFFFFF"/>
        <w:spacing w:before="0" w:beforeAutospacing="0" w:after="225" w:afterAutospacing="0"/>
        <w:textAlignment w:val="baseline"/>
        <w:rPr>
          <w:rFonts w:asciiTheme="minorHAnsi" w:eastAsiaTheme="minorHAnsi" w:hAnsiTheme="minorHAnsi" w:cstheme="minorBidi"/>
        </w:rPr>
      </w:pPr>
      <w:r w:rsidRPr="00116119">
        <w:rPr>
          <w:rFonts w:asciiTheme="minorHAnsi" w:eastAsiaTheme="minorHAnsi" w:hAnsiTheme="minorHAnsi" w:cstheme="minorBidi"/>
        </w:rPr>
        <w:t xml:space="preserve">These </w:t>
      </w:r>
      <w:r>
        <w:rPr>
          <w:rFonts w:asciiTheme="minorHAnsi" w:eastAsiaTheme="minorHAnsi" w:hAnsiTheme="minorHAnsi" w:cstheme="minorBidi"/>
        </w:rPr>
        <w:t>points</w:t>
      </w:r>
      <w:r w:rsidRPr="00116119">
        <w:rPr>
          <w:rFonts w:asciiTheme="minorHAnsi" w:eastAsiaTheme="minorHAnsi" w:hAnsiTheme="minorHAnsi" w:cstheme="minorBidi"/>
        </w:rPr>
        <w:t xml:space="preserve"> represent practical steps that all organizations can take ahead of time to minimize the number of roadblocks and delays that could impact the success of an investigation</w:t>
      </w:r>
      <w:r>
        <w:rPr>
          <w:rFonts w:asciiTheme="minorHAnsi" w:eastAsiaTheme="minorHAnsi" w:hAnsiTheme="minorHAnsi" w:cstheme="minorBidi"/>
        </w:rPr>
        <w:t>:</w:t>
      </w:r>
    </w:p>
    <w:p w14:paraId="7087AAF6" w14:textId="0FEBC8D3" w:rsidR="009060D0" w:rsidRDefault="009060D0" w:rsidP="009060D0">
      <w:pPr>
        <w:rPr>
          <w:sz w:val="24"/>
          <w:szCs w:val="24"/>
        </w:rPr>
      </w:pPr>
      <w:r>
        <w:rPr>
          <w:sz w:val="24"/>
          <w:szCs w:val="24"/>
        </w:rPr>
        <w:t>This stage is everyone</w:t>
      </w:r>
      <w:ins w:id="133" w:author="david goldhar" w:date="2019-02-12T17:06:00Z">
        <w:r w:rsidR="0093416D">
          <w:rPr>
            <w:sz w:val="24"/>
            <w:szCs w:val="24"/>
          </w:rPr>
          <w:t>’s</w:t>
        </w:r>
      </w:ins>
      <w:r>
        <w:rPr>
          <w:sz w:val="24"/>
          <w:szCs w:val="24"/>
        </w:rPr>
        <w:t xml:space="preserve"> responsibility, from the 1</w:t>
      </w:r>
      <w:r w:rsidRPr="008F710E">
        <w:rPr>
          <w:sz w:val="24"/>
          <w:szCs w:val="24"/>
          <w:vertAlign w:val="superscript"/>
        </w:rPr>
        <w:t>st</w:t>
      </w:r>
      <w:r>
        <w:rPr>
          <w:sz w:val="24"/>
          <w:szCs w:val="24"/>
        </w:rPr>
        <w:t xml:space="preserve"> tier analysts through </w:t>
      </w:r>
      <w:ins w:id="134" w:author="david goldhar" w:date="2019-02-12T17:06:00Z">
        <w:r w:rsidR="0093416D">
          <w:rPr>
            <w:sz w:val="24"/>
            <w:szCs w:val="24"/>
          </w:rPr>
          <w:t xml:space="preserve">to </w:t>
        </w:r>
      </w:ins>
      <w:r>
        <w:rPr>
          <w:sz w:val="24"/>
          <w:szCs w:val="24"/>
        </w:rPr>
        <w:t xml:space="preserve">the plant BISO. Each role should have all </w:t>
      </w:r>
      <w:del w:id="135" w:author="david goldhar" w:date="2019-02-12T17:07:00Z">
        <w:r w:rsidDel="0093416D">
          <w:rPr>
            <w:sz w:val="24"/>
            <w:szCs w:val="24"/>
          </w:rPr>
          <w:delText xml:space="preserve">the </w:delText>
        </w:r>
      </w:del>
      <w:r>
        <w:rPr>
          <w:sz w:val="24"/>
          <w:szCs w:val="24"/>
        </w:rPr>
        <w:t>relevant information ready</w:t>
      </w:r>
      <w:del w:id="136" w:author="david goldhar" w:date="2019-02-12T17:07:00Z">
        <w:r w:rsidDel="0093416D">
          <w:rPr>
            <w:sz w:val="24"/>
            <w:szCs w:val="24"/>
          </w:rPr>
          <w:delText xml:space="preserve"> and relevant</w:delText>
        </w:r>
      </w:del>
      <w:r>
        <w:rPr>
          <w:sz w:val="24"/>
          <w:szCs w:val="24"/>
        </w:rPr>
        <w:t>.</w:t>
      </w:r>
    </w:p>
    <w:p w14:paraId="1FB6825A" w14:textId="2AFC82CA" w:rsidR="009060D0" w:rsidRDefault="009060D0" w:rsidP="009060D0">
      <w:pPr>
        <w:rPr>
          <w:sz w:val="24"/>
          <w:szCs w:val="24"/>
        </w:rPr>
      </w:pPr>
      <w:r>
        <w:rPr>
          <w:sz w:val="24"/>
          <w:szCs w:val="24"/>
        </w:rPr>
        <w:t xml:space="preserve">Prepare </w:t>
      </w:r>
      <w:ins w:id="137" w:author="david goldhar" w:date="2019-02-12T17:07:00Z">
        <w:r w:rsidR="0093416D">
          <w:rPr>
            <w:sz w:val="24"/>
            <w:szCs w:val="24"/>
          </w:rPr>
          <w:t xml:space="preserve">for this </w:t>
        </w:r>
      </w:ins>
      <w:r>
        <w:rPr>
          <w:sz w:val="24"/>
          <w:szCs w:val="24"/>
        </w:rPr>
        <w:t xml:space="preserve">by creating the </w:t>
      </w:r>
      <w:del w:id="138" w:author="david goldhar" w:date="2019-02-12T17:08:00Z">
        <w:r w:rsidDel="0093416D">
          <w:rPr>
            <w:sz w:val="24"/>
            <w:szCs w:val="24"/>
          </w:rPr>
          <w:delText xml:space="preserve">hereunder relevant </w:delText>
        </w:r>
      </w:del>
      <w:r>
        <w:rPr>
          <w:sz w:val="24"/>
          <w:szCs w:val="24"/>
        </w:rPr>
        <w:t xml:space="preserve">data base </w:t>
      </w:r>
      <w:ins w:id="139" w:author="david goldhar" w:date="2019-02-12T17:08:00Z">
        <w:r w:rsidR="0093416D">
          <w:rPr>
            <w:sz w:val="24"/>
            <w:szCs w:val="24"/>
          </w:rPr>
          <w:t xml:space="preserve">described below, </w:t>
        </w:r>
      </w:ins>
      <w:r>
        <w:rPr>
          <w:sz w:val="24"/>
          <w:szCs w:val="24"/>
        </w:rPr>
        <w:t>and updat</w:t>
      </w:r>
      <w:ins w:id="140" w:author="david goldhar" w:date="2019-02-12T17:08:00Z">
        <w:r w:rsidR="0093416D">
          <w:rPr>
            <w:sz w:val="24"/>
            <w:szCs w:val="24"/>
          </w:rPr>
          <w:t>ing</w:t>
        </w:r>
      </w:ins>
      <w:del w:id="141" w:author="david goldhar" w:date="2019-02-12T17:08:00Z">
        <w:r w:rsidDel="0093416D">
          <w:rPr>
            <w:sz w:val="24"/>
            <w:szCs w:val="24"/>
          </w:rPr>
          <w:delText>e</w:delText>
        </w:r>
      </w:del>
      <w:r>
        <w:rPr>
          <w:sz w:val="24"/>
          <w:szCs w:val="24"/>
        </w:rPr>
        <w:t xml:space="preserve"> it every </w:t>
      </w:r>
      <w:del w:id="142" w:author="david goldhar" w:date="2019-02-12T17:08:00Z">
        <w:r w:rsidDel="0093416D">
          <w:rPr>
            <w:sz w:val="24"/>
            <w:szCs w:val="24"/>
          </w:rPr>
          <w:delText xml:space="preserve">6 </w:delText>
        </w:r>
      </w:del>
      <w:ins w:id="143" w:author="david goldhar" w:date="2019-02-12T17:08:00Z">
        <w:r w:rsidR="0093416D">
          <w:rPr>
            <w:sz w:val="24"/>
            <w:szCs w:val="24"/>
          </w:rPr>
          <w:t xml:space="preserve">six </w:t>
        </w:r>
      </w:ins>
      <w:r>
        <w:rPr>
          <w:sz w:val="24"/>
          <w:szCs w:val="24"/>
        </w:rPr>
        <w:t>months</w:t>
      </w:r>
      <w:ins w:id="144" w:author="david goldhar" w:date="2019-02-12T17:08:00Z">
        <w:r w:rsidR="0093416D">
          <w:rPr>
            <w:sz w:val="24"/>
            <w:szCs w:val="24"/>
          </w:rPr>
          <w:t>.</w:t>
        </w:r>
      </w:ins>
      <w:del w:id="145" w:author="david goldhar" w:date="2019-02-12T17:08:00Z">
        <w:r w:rsidDel="0093416D">
          <w:rPr>
            <w:sz w:val="24"/>
            <w:szCs w:val="24"/>
          </w:rPr>
          <w:delText>:</w:delText>
        </w:r>
      </w:del>
    </w:p>
    <w:p w14:paraId="37B36839" w14:textId="10BA3A65" w:rsidR="009060D0" w:rsidRDefault="009060D0" w:rsidP="009060D0">
      <w:pPr>
        <w:rPr>
          <w:sz w:val="24"/>
          <w:szCs w:val="24"/>
        </w:rPr>
      </w:pPr>
      <w:r>
        <w:rPr>
          <w:sz w:val="24"/>
          <w:szCs w:val="24"/>
        </w:rPr>
        <w:t>(</w:t>
      </w:r>
      <w:ins w:id="146" w:author="david goldhar" w:date="2019-02-12T17:08:00Z">
        <w:r w:rsidR="0093416D">
          <w:rPr>
            <w:sz w:val="24"/>
            <w:szCs w:val="24"/>
          </w:rPr>
          <w:t xml:space="preserve">The more detailed and accessible </w:t>
        </w:r>
      </w:ins>
      <w:del w:id="147" w:author="david goldhar" w:date="2019-02-12T17:08:00Z">
        <w:r w:rsidDel="0093416D">
          <w:rPr>
            <w:sz w:val="24"/>
            <w:szCs w:val="24"/>
          </w:rPr>
          <w:delText xml:space="preserve">As </w:delText>
        </w:r>
      </w:del>
      <w:r>
        <w:rPr>
          <w:sz w:val="24"/>
          <w:szCs w:val="24"/>
        </w:rPr>
        <w:t>the information you collect is</w:t>
      </w:r>
      <w:del w:id="148" w:author="david goldhar" w:date="2019-02-12T17:08:00Z">
        <w:r w:rsidDel="0093416D">
          <w:rPr>
            <w:sz w:val="24"/>
            <w:szCs w:val="24"/>
          </w:rPr>
          <w:delText xml:space="preserve"> more detailed and accessible</w:delText>
        </w:r>
      </w:del>
      <w:r>
        <w:rPr>
          <w:sz w:val="24"/>
          <w:szCs w:val="24"/>
        </w:rPr>
        <w:t xml:space="preserve">, the faster and more accurate the triage and </w:t>
      </w:r>
      <w:del w:id="149" w:author="david goldhar" w:date="2019-02-12T17:09:00Z">
        <w:r w:rsidDel="0093416D">
          <w:rPr>
            <w:sz w:val="24"/>
            <w:szCs w:val="24"/>
          </w:rPr>
          <w:delText xml:space="preserve">later </w:delText>
        </w:r>
      </w:del>
      <w:ins w:id="150" w:author="david goldhar" w:date="2019-02-12T17:09:00Z">
        <w:r w:rsidR="0093416D">
          <w:rPr>
            <w:sz w:val="24"/>
            <w:szCs w:val="24"/>
          </w:rPr>
          <w:t xml:space="preserve">subsequent </w:t>
        </w:r>
      </w:ins>
      <w:r>
        <w:rPr>
          <w:sz w:val="24"/>
          <w:szCs w:val="24"/>
        </w:rPr>
        <w:t xml:space="preserve">stages will be. </w:t>
      </w:r>
      <w:ins w:id="151" w:author="david goldhar" w:date="2019-02-12T17:09:00Z">
        <w:r w:rsidR="0093416D">
          <w:rPr>
            <w:sz w:val="24"/>
            <w:szCs w:val="24"/>
          </w:rPr>
          <w:t>This will u</w:t>
        </w:r>
      </w:ins>
      <w:del w:id="152" w:author="david goldhar" w:date="2019-02-12T17:09:00Z">
        <w:r w:rsidDel="0093416D">
          <w:rPr>
            <w:sz w:val="24"/>
            <w:szCs w:val="24"/>
          </w:rPr>
          <w:delText>U</w:delText>
        </w:r>
      </w:del>
      <w:r>
        <w:rPr>
          <w:sz w:val="24"/>
          <w:szCs w:val="24"/>
        </w:rPr>
        <w:t>ltimately lead</w:t>
      </w:r>
      <w:del w:id="153" w:author="david goldhar" w:date="2019-02-12T17:09:00Z">
        <w:r w:rsidDel="0093416D">
          <w:rPr>
            <w:sz w:val="24"/>
            <w:szCs w:val="24"/>
          </w:rPr>
          <w:delText xml:space="preserve">ing </w:delText>
        </w:r>
      </w:del>
      <w:ins w:id="154" w:author="david goldhar" w:date="2019-02-12T17:09:00Z">
        <w:r w:rsidR="0093416D">
          <w:rPr>
            <w:sz w:val="24"/>
            <w:szCs w:val="24"/>
          </w:rPr>
          <w:t xml:space="preserve"> </w:t>
        </w:r>
      </w:ins>
      <w:r>
        <w:rPr>
          <w:sz w:val="24"/>
          <w:szCs w:val="24"/>
        </w:rPr>
        <w:t>to a more efficient incident recovery</w:t>
      </w:r>
      <w:ins w:id="155" w:author="david goldhar" w:date="2019-02-12T17:09:00Z">
        <w:r w:rsidR="0093416D">
          <w:rPr>
            <w:sz w:val="24"/>
            <w:szCs w:val="24"/>
          </w:rPr>
          <w:t>,</w:t>
        </w:r>
      </w:ins>
      <w:r>
        <w:rPr>
          <w:sz w:val="24"/>
          <w:szCs w:val="24"/>
        </w:rPr>
        <w:t xml:space="preserve"> and </w:t>
      </w:r>
      <w:ins w:id="156" w:author="david goldhar" w:date="2019-02-12T17:09:00Z">
        <w:r w:rsidR="0093416D">
          <w:rPr>
            <w:sz w:val="24"/>
            <w:szCs w:val="24"/>
          </w:rPr>
          <w:t xml:space="preserve">to </w:t>
        </w:r>
      </w:ins>
      <w:del w:id="157" w:author="david goldhar" w:date="2019-02-12T17:09:00Z">
        <w:r w:rsidDel="0093416D">
          <w:rPr>
            <w:sz w:val="24"/>
            <w:szCs w:val="24"/>
          </w:rPr>
          <w:delText xml:space="preserve">subsequently </w:delText>
        </w:r>
      </w:del>
      <w:r>
        <w:rPr>
          <w:sz w:val="24"/>
          <w:szCs w:val="24"/>
        </w:rPr>
        <w:t xml:space="preserve">lower production downtime and losses) </w:t>
      </w:r>
    </w:p>
    <w:p w14:paraId="72AA516E" w14:textId="0B02CFC4" w:rsidR="00F72DB1" w:rsidRDefault="00F72DB1" w:rsidP="009060D0">
      <w:pPr>
        <w:rPr>
          <w:sz w:val="24"/>
          <w:szCs w:val="24"/>
        </w:rPr>
      </w:pPr>
    </w:p>
    <w:tbl>
      <w:tblPr>
        <w:tblStyle w:val="TableGrid"/>
        <w:tblW w:w="0" w:type="auto"/>
        <w:tblLook w:val="04A0" w:firstRow="1" w:lastRow="0" w:firstColumn="1" w:lastColumn="0" w:noHBand="0" w:noVBand="1"/>
      </w:tblPr>
      <w:tblGrid>
        <w:gridCol w:w="1885"/>
        <w:gridCol w:w="7465"/>
      </w:tblGrid>
      <w:tr w:rsidR="00F72DB1" w14:paraId="000F5DBC" w14:textId="77777777" w:rsidTr="005D2F3A">
        <w:tc>
          <w:tcPr>
            <w:tcW w:w="1885" w:type="dxa"/>
            <w:shd w:val="clear" w:color="auto" w:fill="E7E6E6" w:themeFill="background2"/>
          </w:tcPr>
          <w:p w14:paraId="625967EA" w14:textId="77777777" w:rsidR="00F72DB1" w:rsidRPr="00747DFD" w:rsidRDefault="00F72DB1" w:rsidP="005D2F3A">
            <w:pPr>
              <w:rPr>
                <w:b/>
                <w:bCs/>
                <w:sz w:val="28"/>
                <w:szCs w:val="28"/>
              </w:rPr>
            </w:pPr>
            <w:r>
              <w:rPr>
                <w:b/>
                <w:bCs/>
                <w:sz w:val="28"/>
                <w:szCs w:val="28"/>
              </w:rPr>
              <w:t>Process</w:t>
            </w:r>
          </w:p>
        </w:tc>
        <w:tc>
          <w:tcPr>
            <w:tcW w:w="7465" w:type="dxa"/>
          </w:tcPr>
          <w:p w14:paraId="1AF464AF" w14:textId="77777777" w:rsidR="00F72DB1" w:rsidRPr="0080778A" w:rsidRDefault="00F72DB1" w:rsidP="005D2F3A">
            <w:pPr>
              <w:rPr>
                <w:sz w:val="24"/>
                <w:szCs w:val="24"/>
              </w:rPr>
            </w:pPr>
            <w:r w:rsidRPr="0080778A">
              <w:rPr>
                <w:sz w:val="24"/>
                <w:szCs w:val="24"/>
              </w:rPr>
              <w:t>1</w:t>
            </w:r>
            <w:r>
              <w:rPr>
                <w:sz w:val="24"/>
                <w:szCs w:val="24"/>
              </w:rPr>
              <w:t>. C</w:t>
            </w:r>
            <w:r w:rsidRPr="0080778A">
              <w:rPr>
                <w:sz w:val="24"/>
                <w:szCs w:val="24"/>
              </w:rPr>
              <w:t xml:space="preserve">ontact information: </w:t>
            </w:r>
          </w:p>
          <w:p w14:paraId="2CC75DE6" w14:textId="74EDC653" w:rsidR="00F72DB1" w:rsidRDefault="00F72DB1" w:rsidP="005D2F3A">
            <w:pPr>
              <w:rPr>
                <w:sz w:val="24"/>
                <w:szCs w:val="24"/>
              </w:rPr>
            </w:pPr>
            <w:del w:id="158" w:author="david goldhar" w:date="2019-02-12T17:10:00Z">
              <w:r w:rsidDel="00095F10">
                <w:rPr>
                  <w:sz w:val="24"/>
                  <w:szCs w:val="24"/>
                </w:rPr>
                <w:delText xml:space="preserve">   </w:delText>
              </w:r>
            </w:del>
            <w:r>
              <w:rPr>
                <w:sz w:val="24"/>
                <w:szCs w:val="24"/>
              </w:rPr>
              <w:t>Prepare a table with the plant network/security and relevant managers details</w:t>
            </w:r>
            <w:ins w:id="159" w:author="david goldhar" w:date="2019-02-12T17:10:00Z">
              <w:r w:rsidR="00095F10">
                <w:rPr>
                  <w:sz w:val="24"/>
                  <w:szCs w:val="24"/>
                </w:rPr>
                <w:t>,</w:t>
              </w:r>
            </w:ins>
            <w:r>
              <w:rPr>
                <w:sz w:val="24"/>
                <w:szCs w:val="24"/>
              </w:rPr>
              <w:t xml:space="preserve"> including exact position</w:t>
            </w:r>
            <w:r w:rsidR="00C1019F">
              <w:rPr>
                <w:sz w:val="24"/>
                <w:szCs w:val="24"/>
              </w:rPr>
              <w:t>,</w:t>
            </w:r>
            <w:r>
              <w:rPr>
                <w:sz w:val="24"/>
                <w:szCs w:val="24"/>
              </w:rPr>
              <w:t xml:space="preserve"> responsibility</w:t>
            </w:r>
            <w:r w:rsidR="002A79E6">
              <w:rPr>
                <w:sz w:val="24"/>
                <w:szCs w:val="24"/>
              </w:rPr>
              <w:t>,</w:t>
            </w:r>
            <w:r>
              <w:rPr>
                <w:sz w:val="24"/>
                <w:szCs w:val="24"/>
              </w:rPr>
              <w:t xml:space="preserve"> email addresses and 24/7 telephone numbers. Make sure the table is accessible to all IR relevant team</w:t>
            </w:r>
            <w:ins w:id="160" w:author="david goldhar" w:date="2019-02-12T17:10:00Z">
              <w:r w:rsidR="00095F10">
                <w:rPr>
                  <w:sz w:val="24"/>
                  <w:szCs w:val="24"/>
                </w:rPr>
                <w:t>s.</w:t>
              </w:r>
            </w:ins>
          </w:p>
          <w:p w14:paraId="776A0F9A" w14:textId="77777777" w:rsidR="00F72DB1" w:rsidRDefault="00F72DB1" w:rsidP="005D2F3A">
            <w:pPr>
              <w:rPr>
                <w:sz w:val="24"/>
                <w:szCs w:val="24"/>
              </w:rPr>
            </w:pPr>
          </w:p>
          <w:p w14:paraId="3AE578FD" w14:textId="77777777" w:rsidR="00F72DB1" w:rsidRDefault="00F72DB1" w:rsidP="005D2F3A">
            <w:pPr>
              <w:rPr>
                <w:sz w:val="24"/>
                <w:szCs w:val="24"/>
              </w:rPr>
            </w:pPr>
            <w:r>
              <w:rPr>
                <w:sz w:val="24"/>
                <w:szCs w:val="24"/>
              </w:rPr>
              <w:t>2. Investigation record tool:</w:t>
            </w:r>
          </w:p>
          <w:p w14:paraId="105F4712" w14:textId="7EA98801" w:rsidR="00F72DB1" w:rsidRDefault="00F72DB1" w:rsidP="005D2F3A">
            <w:pPr>
              <w:rPr>
                <w:sz w:val="24"/>
                <w:szCs w:val="24"/>
              </w:rPr>
            </w:pPr>
            <w:del w:id="161" w:author="david goldhar" w:date="2019-02-12T17:10:00Z">
              <w:r w:rsidDel="00095F10">
                <w:rPr>
                  <w:sz w:val="24"/>
                  <w:szCs w:val="24"/>
                </w:rPr>
                <w:delText xml:space="preserve">   </w:delText>
              </w:r>
            </w:del>
            <w:r>
              <w:rPr>
                <w:sz w:val="24"/>
                <w:szCs w:val="24"/>
              </w:rPr>
              <w:t xml:space="preserve">Pick an easy to use </w:t>
            </w:r>
            <w:del w:id="162" w:author="david goldhar" w:date="2019-02-12T17:10:00Z">
              <w:r w:rsidDel="00095F10">
                <w:rPr>
                  <w:sz w:val="24"/>
                  <w:szCs w:val="24"/>
                </w:rPr>
                <w:delText xml:space="preserve">utility </w:delText>
              </w:r>
            </w:del>
            <w:r>
              <w:rPr>
                <w:sz w:val="24"/>
                <w:szCs w:val="24"/>
              </w:rPr>
              <w:t xml:space="preserve">software </w:t>
            </w:r>
            <w:ins w:id="163" w:author="david goldhar" w:date="2019-02-12T17:10:00Z">
              <w:r w:rsidR="00095F10">
                <w:rPr>
                  <w:sz w:val="24"/>
                  <w:szCs w:val="24"/>
                </w:rPr>
                <w:t xml:space="preserve">tool </w:t>
              </w:r>
            </w:ins>
            <w:r>
              <w:rPr>
                <w:sz w:val="24"/>
                <w:szCs w:val="24"/>
              </w:rPr>
              <w:t xml:space="preserve">that supports: multiple party interaction, search engine and history collection. Make sure every active member in the IR procedure is familiar with </w:t>
            </w:r>
            <w:ins w:id="164" w:author="david goldhar" w:date="2019-02-12T17:11:00Z">
              <w:r w:rsidR="002C7C28">
                <w:rPr>
                  <w:sz w:val="24"/>
                  <w:szCs w:val="24"/>
                </w:rPr>
                <w:t xml:space="preserve">how to use </w:t>
              </w:r>
            </w:ins>
            <w:r>
              <w:rPr>
                <w:sz w:val="24"/>
                <w:szCs w:val="24"/>
              </w:rPr>
              <w:t>the tool</w:t>
            </w:r>
            <w:del w:id="165" w:author="david goldhar" w:date="2019-02-12T17:11:00Z">
              <w:r w:rsidDel="002C7C28">
                <w:rPr>
                  <w:sz w:val="24"/>
                  <w:szCs w:val="24"/>
                </w:rPr>
                <w:delText xml:space="preserve"> usability</w:delText>
              </w:r>
            </w:del>
            <w:r>
              <w:rPr>
                <w:sz w:val="24"/>
                <w:szCs w:val="24"/>
              </w:rPr>
              <w:t>.</w:t>
            </w:r>
          </w:p>
          <w:p w14:paraId="32364A1E" w14:textId="77777777" w:rsidR="00F72DB1" w:rsidRDefault="00F72DB1" w:rsidP="005D2F3A">
            <w:pPr>
              <w:rPr>
                <w:sz w:val="24"/>
                <w:szCs w:val="24"/>
              </w:rPr>
            </w:pPr>
          </w:p>
          <w:p w14:paraId="67C62CCC" w14:textId="77777777" w:rsidR="00F72DB1" w:rsidRDefault="00F72DB1" w:rsidP="005D2F3A">
            <w:pPr>
              <w:rPr>
                <w:sz w:val="24"/>
                <w:szCs w:val="24"/>
              </w:rPr>
            </w:pPr>
            <w:r>
              <w:rPr>
                <w:sz w:val="24"/>
                <w:szCs w:val="24"/>
              </w:rPr>
              <w:t>3. Asset inventory list:</w:t>
            </w:r>
          </w:p>
          <w:p w14:paraId="38B18E63" w14:textId="1706DE46" w:rsidR="00F72DB1" w:rsidRDefault="00F72DB1" w:rsidP="005D2F3A">
            <w:pPr>
              <w:rPr>
                <w:sz w:val="24"/>
                <w:szCs w:val="24"/>
              </w:rPr>
            </w:pPr>
            <w:del w:id="166" w:author="david goldhar" w:date="2019-02-12T17:11:00Z">
              <w:r w:rsidDel="002C7C28">
                <w:rPr>
                  <w:sz w:val="24"/>
                  <w:szCs w:val="24"/>
                </w:rPr>
                <w:delText xml:space="preserve">   </w:delText>
              </w:r>
            </w:del>
            <w:r>
              <w:rPr>
                <w:sz w:val="24"/>
                <w:szCs w:val="24"/>
              </w:rPr>
              <w:t xml:space="preserve">Create and update on </w:t>
            </w:r>
            <w:ins w:id="167" w:author="david goldhar" w:date="2019-02-12T17:11:00Z">
              <w:r w:rsidR="002C7C28">
                <w:rPr>
                  <w:sz w:val="24"/>
                  <w:szCs w:val="24"/>
                </w:rPr>
                <w:t xml:space="preserve">a </w:t>
              </w:r>
            </w:ins>
            <w:r>
              <w:rPr>
                <w:sz w:val="24"/>
                <w:szCs w:val="24"/>
              </w:rPr>
              <w:t>regular basis a detailed list of the shop floor’s assets</w:t>
            </w:r>
            <w:ins w:id="168" w:author="david goldhar" w:date="2019-02-12T17:11:00Z">
              <w:r w:rsidR="002C7C28">
                <w:rPr>
                  <w:sz w:val="24"/>
                  <w:szCs w:val="24"/>
                </w:rPr>
                <w:t>,</w:t>
              </w:r>
            </w:ins>
            <w:r>
              <w:rPr>
                <w:sz w:val="24"/>
                <w:szCs w:val="24"/>
              </w:rPr>
              <w:t xml:space="preserve"> including enterprise</w:t>
            </w:r>
            <w:ins w:id="169" w:author="david goldhar" w:date="2019-02-12T17:11:00Z">
              <w:r w:rsidR="002C7C28">
                <w:rPr>
                  <w:sz w:val="24"/>
                  <w:szCs w:val="24"/>
                </w:rPr>
                <w:t>-</w:t>
              </w:r>
            </w:ins>
            <w:del w:id="170" w:author="david goldhar" w:date="2019-02-12T17:11:00Z">
              <w:r w:rsidDel="002C7C28">
                <w:rPr>
                  <w:sz w:val="24"/>
                  <w:szCs w:val="24"/>
                </w:rPr>
                <w:delText xml:space="preserve"> </w:delText>
              </w:r>
            </w:del>
            <w:r>
              <w:rPr>
                <w:sz w:val="24"/>
                <w:szCs w:val="24"/>
              </w:rPr>
              <w:t>related assets (directly connected to the production</w:t>
            </w:r>
            <w:ins w:id="171" w:author="david goldhar" w:date="2019-02-12T17:11:00Z">
              <w:r w:rsidR="002C7C28">
                <w:rPr>
                  <w:sz w:val="24"/>
                  <w:szCs w:val="24"/>
                </w:rPr>
                <w:t>, s</w:t>
              </w:r>
            </w:ins>
            <w:ins w:id="172" w:author="david goldhar" w:date="2019-02-12T17:12:00Z">
              <w:r w:rsidR="002C7C28">
                <w:rPr>
                  <w:sz w:val="24"/>
                  <w:szCs w:val="24"/>
                </w:rPr>
                <w:t>uch as</w:t>
              </w:r>
            </w:ins>
            <w:del w:id="173" w:author="david goldhar" w:date="2019-02-12T17:12:00Z">
              <w:r w:rsidDel="002C7C28">
                <w:rPr>
                  <w:sz w:val="24"/>
                  <w:szCs w:val="24"/>
                </w:rPr>
                <w:delText xml:space="preserve"> like</w:delText>
              </w:r>
            </w:del>
            <w:r>
              <w:rPr>
                <w:sz w:val="24"/>
                <w:szCs w:val="24"/>
              </w:rPr>
              <w:t>:</w:t>
            </w:r>
            <w:r w:rsidR="00C1019F">
              <w:rPr>
                <w:sz w:val="24"/>
                <w:szCs w:val="24"/>
              </w:rPr>
              <w:t xml:space="preserve"> </w:t>
            </w:r>
            <w:r>
              <w:rPr>
                <w:sz w:val="24"/>
                <w:szCs w:val="24"/>
              </w:rPr>
              <w:t>DMZ, ERP</w:t>
            </w:r>
            <w:ins w:id="174" w:author="david goldhar" w:date="2019-02-12T17:12:00Z">
              <w:r w:rsidR="002C7C28">
                <w:rPr>
                  <w:sz w:val="24"/>
                  <w:szCs w:val="24"/>
                </w:rPr>
                <w:t>, etc</w:t>
              </w:r>
            </w:ins>
            <w:del w:id="175" w:author="david goldhar" w:date="2019-02-12T17:12:00Z">
              <w:r w:rsidDel="002C7C28">
                <w:rPr>
                  <w:sz w:val="24"/>
                  <w:szCs w:val="24"/>
                </w:rPr>
                <w:delText>…</w:delText>
              </w:r>
            </w:del>
            <w:ins w:id="176" w:author="david goldhar" w:date="2019-02-12T17:12:00Z">
              <w:r w:rsidR="002C7C28">
                <w:rPr>
                  <w:sz w:val="24"/>
                  <w:szCs w:val="24"/>
                </w:rPr>
                <w:t>.</w:t>
              </w:r>
            </w:ins>
            <w:r>
              <w:rPr>
                <w:sz w:val="24"/>
                <w:szCs w:val="24"/>
              </w:rPr>
              <w:t>)</w:t>
            </w:r>
            <w:proofErr w:type="gramStart"/>
            <w:ins w:id="177" w:author="david goldhar" w:date="2019-02-12T17:12:00Z">
              <w:r w:rsidR="002C7C28">
                <w:rPr>
                  <w:sz w:val="24"/>
                  <w:szCs w:val="24"/>
                </w:rPr>
                <w:t xml:space="preserve">. </w:t>
              </w:r>
              <w:proofErr w:type="gramEnd"/>
              <w:r w:rsidR="002C7C28">
                <w:rPr>
                  <w:sz w:val="24"/>
                  <w:szCs w:val="24"/>
                </w:rPr>
                <w:t xml:space="preserve">Ensure </w:t>
              </w:r>
            </w:ins>
            <w:del w:id="178" w:author="david goldhar" w:date="2019-02-12T17:12:00Z">
              <w:r w:rsidR="0083309F" w:rsidDel="002C7C28">
                <w:rPr>
                  <w:sz w:val="24"/>
                  <w:szCs w:val="24"/>
                </w:rPr>
                <w:delText>, make sur</w:delText>
              </w:r>
              <w:r w:rsidR="00345D88" w:rsidDel="002C7C28">
                <w:rPr>
                  <w:sz w:val="24"/>
                  <w:szCs w:val="24"/>
                </w:rPr>
                <w:delText xml:space="preserve">e you inventoried </w:delText>
              </w:r>
            </w:del>
            <w:r w:rsidR="00345D88">
              <w:rPr>
                <w:sz w:val="24"/>
                <w:szCs w:val="24"/>
              </w:rPr>
              <w:t>all the assets directly connected to the remote access gateway</w:t>
            </w:r>
            <w:ins w:id="179" w:author="david goldhar" w:date="2019-02-12T17:12:00Z">
              <w:r w:rsidR="002C7C28">
                <w:rPr>
                  <w:sz w:val="24"/>
                  <w:szCs w:val="24"/>
                </w:rPr>
                <w:t xml:space="preserve"> are inventoried</w:t>
              </w:r>
            </w:ins>
            <w:r w:rsidR="00345D88">
              <w:rPr>
                <w:sz w:val="24"/>
                <w:szCs w:val="24"/>
              </w:rPr>
              <w:t>.</w:t>
            </w:r>
          </w:p>
          <w:p w14:paraId="0EB0449C" w14:textId="77777777" w:rsidR="00F72DB1" w:rsidRDefault="00F72DB1" w:rsidP="005D2F3A">
            <w:pPr>
              <w:rPr>
                <w:sz w:val="24"/>
                <w:szCs w:val="24"/>
              </w:rPr>
            </w:pPr>
          </w:p>
          <w:p w14:paraId="1B44C394" w14:textId="77777777" w:rsidR="00F72DB1" w:rsidRDefault="00F72DB1" w:rsidP="005D2F3A">
            <w:pPr>
              <w:rPr>
                <w:sz w:val="24"/>
                <w:szCs w:val="24"/>
              </w:rPr>
            </w:pPr>
            <w:r>
              <w:rPr>
                <w:sz w:val="24"/>
                <w:szCs w:val="24"/>
              </w:rPr>
              <w:t>4. Network:</w:t>
            </w:r>
          </w:p>
          <w:p w14:paraId="16A86754" w14:textId="6653D347" w:rsidR="000700A3" w:rsidRDefault="00F72DB1" w:rsidP="005D2F3A">
            <w:pPr>
              <w:rPr>
                <w:sz w:val="24"/>
                <w:szCs w:val="24"/>
              </w:rPr>
            </w:pPr>
            <w:del w:id="180" w:author="david goldhar" w:date="2019-02-12T17:12:00Z">
              <w:r w:rsidDel="002C7C28">
                <w:rPr>
                  <w:sz w:val="24"/>
                  <w:szCs w:val="24"/>
                </w:rPr>
                <w:lastRenderedPageBreak/>
                <w:delText xml:space="preserve">   </w:delText>
              </w:r>
            </w:del>
            <w:r w:rsidR="000700A3">
              <w:rPr>
                <w:sz w:val="24"/>
                <w:szCs w:val="24"/>
              </w:rPr>
              <w:t xml:space="preserve">Prepare a table with all remote access </w:t>
            </w:r>
            <w:r w:rsidR="002356E1">
              <w:rPr>
                <w:sz w:val="24"/>
                <w:szCs w:val="24"/>
              </w:rPr>
              <w:t>solution routing</w:t>
            </w:r>
            <w:r w:rsidR="00C1019F">
              <w:rPr>
                <w:sz w:val="24"/>
                <w:szCs w:val="24"/>
              </w:rPr>
              <w:t xml:space="preserve"> rules </w:t>
            </w:r>
            <w:r w:rsidR="002356E1">
              <w:rPr>
                <w:sz w:val="24"/>
                <w:szCs w:val="24"/>
              </w:rPr>
              <w:t xml:space="preserve">to </w:t>
            </w:r>
            <w:r w:rsidR="000700A3">
              <w:rPr>
                <w:sz w:val="24"/>
                <w:szCs w:val="24"/>
              </w:rPr>
              <w:t>shop floor</w:t>
            </w:r>
            <w:del w:id="181" w:author="david goldhar" w:date="2019-02-12T17:13:00Z">
              <w:r w:rsidR="000700A3" w:rsidDel="002C7C28">
                <w:rPr>
                  <w:sz w:val="24"/>
                  <w:szCs w:val="24"/>
                </w:rPr>
                <w:delText>’s</w:delText>
              </w:r>
            </w:del>
            <w:r w:rsidR="000700A3">
              <w:rPr>
                <w:sz w:val="24"/>
                <w:szCs w:val="24"/>
              </w:rPr>
              <w:t xml:space="preserve"> assets (both from </w:t>
            </w:r>
            <w:ins w:id="182" w:author="david goldhar" w:date="2019-02-12T17:13:00Z">
              <w:r w:rsidR="002C7C28">
                <w:rPr>
                  <w:sz w:val="24"/>
                  <w:szCs w:val="24"/>
                </w:rPr>
                <w:t xml:space="preserve">the </w:t>
              </w:r>
            </w:ins>
            <w:r w:rsidR="000700A3">
              <w:rPr>
                <w:sz w:val="24"/>
                <w:szCs w:val="24"/>
              </w:rPr>
              <w:t xml:space="preserve">remote gateway </w:t>
            </w:r>
            <w:r w:rsidR="00A42B6B">
              <w:rPr>
                <w:sz w:val="24"/>
                <w:szCs w:val="24"/>
              </w:rPr>
              <w:t>configuration</w:t>
            </w:r>
            <w:ins w:id="183" w:author="david goldhar" w:date="2019-02-12T17:13:00Z">
              <w:r w:rsidR="002C7C28">
                <w:rPr>
                  <w:sz w:val="24"/>
                  <w:szCs w:val="24"/>
                </w:rPr>
                <w:t>,</w:t>
              </w:r>
            </w:ins>
            <w:r w:rsidR="00965F5D">
              <w:rPr>
                <w:sz w:val="24"/>
                <w:szCs w:val="24"/>
              </w:rPr>
              <w:t xml:space="preserve"> </w:t>
            </w:r>
            <w:r w:rsidR="000700A3">
              <w:rPr>
                <w:sz w:val="24"/>
                <w:szCs w:val="24"/>
              </w:rPr>
              <w:t>and the relevant firewall rules)</w:t>
            </w:r>
            <w:ins w:id="184" w:author="david goldhar" w:date="2019-02-12T17:13:00Z">
              <w:r w:rsidR="002C7C28">
                <w:rPr>
                  <w:sz w:val="24"/>
                  <w:szCs w:val="24"/>
                </w:rPr>
                <w:t>.</w:t>
              </w:r>
            </w:ins>
          </w:p>
          <w:p w14:paraId="380FD35E" w14:textId="2DE29EF1" w:rsidR="00F72DB1" w:rsidRDefault="000700A3" w:rsidP="005D2F3A">
            <w:pPr>
              <w:rPr>
                <w:sz w:val="24"/>
                <w:szCs w:val="24"/>
              </w:rPr>
            </w:pPr>
            <w:r>
              <w:rPr>
                <w:sz w:val="24"/>
                <w:szCs w:val="24"/>
              </w:rPr>
              <w:t xml:space="preserve">    </w:t>
            </w:r>
            <w:r w:rsidR="00F72DB1">
              <w:rPr>
                <w:sz w:val="24"/>
                <w:szCs w:val="24"/>
              </w:rPr>
              <w:t>Collect all network topology and architecture documents</w:t>
            </w:r>
            <w:ins w:id="185" w:author="david goldhar" w:date="2019-02-12T17:13:00Z">
              <w:r w:rsidR="002C7C28">
                <w:rPr>
                  <w:sz w:val="24"/>
                  <w:szCs w:val="24"/>
                </w:rPr>
                <w:t xml:space="preserve">, including </w:t>
              </w:r>
            </w:ins>
            <w:del w:id="186" w:author="david goldhar" w:date="2019-02-12T17:13:00Z">
              <w:r w:rsidR="00F72DB1" w:rsidDel="002C7C28">
                <w:rPr>
                  <w:sz w:val="24"/>
                  <w:szCs w:val="24"/>
                </w:rPr>
                <w:delText xml:space="preserve">. Make sure </w:delText>
              </w:r>
            </w:del>
            <w:r w:rsidR="00F72DB1">
              <w:rPr>
                <w:sz w:val="24"/>
                <w:szCs w:val="24"/>
              </w:rPr>
              <w:t>all segmentation and ACL information</w:t>
            </w:r>
            <w:del w:id="187" w:author="david goldhar" w:date="2019-02-12T17:13:00Z">
              <w:r w:rsidR="00F72DB1" w:rsidDel="002C7C28">
                <w:rPr>
                  <w:sz w:val="24"/>
                  <w:szCs w:val="24"/>
                </w:rPr>
                <w:delText xml:space="preserve"> is gathered</w:delText>
              </w:r>
            </w:del>
            <w:r w:rsidR="00F72DB1">
              <w:rPr>
                <w:sz w:val="24"/>
                <w:szCs w:val="24"/>
              </w:rPr>
              <w:t>.</w:t>
            </w:r>
          </w:p>
          <w:p w14:paraId="522C8561" w14:textId="5C0DF82E" w:rsidR="00F72DB1" w:rsidRDefault="000700A3" w:rsidP="005D2F3A">
            <w:pPr>
              <w:rPr>
                <w:sz w:val="24"/>
                <w:szCs w:val="24"/>
              </w:rPr>
            </w:pPr>
            <w:r>
              <w:rPr>
                <w:sz w:val="24"/>
                <w:szCs w:val="24"/>
              </w:rPr>
              <w:t xml:space="preserve">    </w:t>
            </w:r>
          </w:p>
          <w:p w14:paraId="1105B7FA" w14:textId="77777777" w:rsidR="00F72DB1" w:rsidRDefault="00F72DB1" w:rsidP="005D2F3A">
            <w:pPr>
              <w:rPr>
                <w:sz w:val="24"/>
                <w:szCs w:val="24"/>
              </w:rPr>
            </w:pPr>
            <w:r>
              <w:rPr>
                <w:sz w:val="24"/>
                <w:szCs w:val="24"/>
              </w:rPr>
              <w:t xml:space="preserve">5. Credentials:   </w:t>
            </w:r>
          </w:p>
          <w:p w14:paraId="236FAE37" w14:textId="69F83FF1" w:rsidR="00F72DB1" w:rsidRDefault="00F72DB1" w:rsidP="005D2F3A">
            <w:pPr>
              <w:rPr>
                <w:sz w:val="24"/>
                <w:szCs w:val="24"/>
              </w:rPr>
            </w:pPr>
            <w:r>
              <w:rPr>
                <w:sz w:val="24"/>
                <w:szCs w:val="24"/>
              </w:rPr>
              <w:t xml:space="preserve">    </w:t>
            </w:r>
            <w:r w:rsidRPr="00D773B3">
              <w:rPr>
                <w:sz w:val="24"/>
                <w:szCs w:val="24"/>
              </w:rPr>
              <w:t xml:space="preserve">Maintain an accurate inventory of </w:t>
            </w:r>
            <w:r w:rsidR="000700A3">
              <w:rPr>
                <w:sz w:val="24"/>
                <w:szCs w:val="24"/>
              </w:rPr>
              <w:t>all</w:t>
            </w:r>
            <w:r w:rsidR="002356E1">
              <w:rPr>
                <w:sz w:val="24"/>
                <w:szCs w:val="24"/>
              </w:rPr>
              <w:t xml:space="preserve"> </w:t>
            </w:r>
            <w:r w:rsidR="000700A3">
              <w:rPr>
                <w:sz w:val="24"/>
                <w:szCs w:val="24"/>
              </w:rPr>
              <w:t>remote access users</w:t>
            </w:r>
            <w:ins w:id="188" w:author="david goldhar" w:date="2019-02-12T17:14:00Z">
              <w:r w:rsidR="002C7C28">
                <w:rPr>
                  <w:sz w:val="24"/>
                  <w:szCs w:val="24"/>
                </w:rPr>
                <w:t>,</w:t>
              </w:r>
            </w:ins>
            <w:r w:rsidR="000700A3">
              <w:rPr>
                <w:sz w:val="24"/>
                <w:szCs w:val="24"/>
              </w:rPr>
              <w:t xml:space="preserve"> including administrator</w:t>
            </w:r>
            <w:del w:id="189" w:author="david goldhar" w:date="2019-02-12T17:14:00Z">
              <w:r w:rsidR="000700A3" w:rsidDel="002C7C28">
                <w:rPr>
                  <w:sz w:val="24"/>
                  <w:szCs w:val="24"/>
                </w:rPr>
                <w:delText>s</w:delText>
              </w:r>
            </w:del>
            <w:r w:rsidR="000700A3">
              <w:rPr>
                <w:sz w:val="24"/>
                <w:szCs w:val="24"/>
              </w:rPr>
              <w:t xml:space="preserve"> accounts</w:t>
            </w:r>
            <w:r w:rsidR="002F5218">
              <w:rPr>
                <w:sz w:val="24"/>
                <w:szCs w:val="24"/>
              </w:rPr>
              <w:t>.</w:t>
            </w:r>
          </w:p>
          <w:p w14:paraId="0E7B36E5" w14:textId="77777777" w:rsidR="00F72DB1" w:rsidRDefault="00F72DB1" w:rsidP="005D2F3A">
            <w:pPr>
              <w:rPr>
                <w:sz w:val="24"/>
                <w:szCs w:val="24"/>
              </w:rPr>
            </w:pPr>
          </w:p>
          <w:p w14:paraId="27F5AA89" w14:textId="77777777" w:rsidR="00F72DB1" w:rsidRDefault="00F72DB1" w:rsidP="005D2F3A">
            <w:pPr>
              <w:rPr>
                <w:sz w:val="24"/>
                <w:szCs w:val="24"/>
              </w:rPr>
            </w:pPr>
            <w:r>
              <w:rPr>
                <w:sz w:val="24"/>
                <w:szCs w:val="24"/>
              </w:rPr>
              <w:t>6. Logging:</w:t>
            </w:r>
          </w:p>
          <w:p w14:paraId="169C1E37" w14:textId="40CAE7E2" w:rsidR="00F72DB1" w:rsidRDefault="00F72DB1" w:rsidP="000700A3">
            <w:pPr>
              <w:shd w:val="clear" w:color="auto" w:fill="FFFFFF"/>
              <w:textAlignment w:val="baseline"/>
              <w:rPr>
                <w:sz w:val="24"/>
                <w:szCs w:val="24"/>
              </w:rPr>
            </w:pPr>
            <w:r>
              <w:rPr>
                <w:sz w:val="24"/>
                <w:szCs w:val="24"/>
              </w:rPr>
              <w:t xml:space="preserve">    </w:t>
            </w:r>
            <w:r w:rsidRPr="00D773B3">
              <w:rPr>
                <w:sz w:val="24"/>
                <w:szCs w:val="24"/>
              </w:rPr>
              <w:t xml:space="preserve">Verify that detailed logging is present for </w:t>
            </w:r>
            <w:r w:rsidR="000700A3">
              <w:rPr>
                <w:sz w:val="24"/>
                <w:szCs w:val="24"/>
              </w:rPr>
              <w:t>every remote access connection</w:t>
            </w:r>
            <w:ins w:id="190" w:author="david goldhar" w:date="2019-02-12T17:14:00Z">
              <w:r w:rsidR="002C7C28">
                <w:rPr>
                  <w:sz w:val="24"/>
                  <w:szCs w:val="24"/>
                </w:rPr>
                <w:t>,</w:t>
              </w:r>
            </w:ins>
            <w:r w:rsidR="000700A3">
              <w:rPr>
                <w:sz w:val="24"/>
                <w:szCs w:val="24"/>
              </w:rPr>
              <w:t xml:space="preserve"> including </w:t>
            </w:r>
            <w:ins w:id="191" w:author="david goldhar" w:date="2019-02-12T17:14:00Z">
              <w:r w:rsidR="002C7C28">
                <w:rPr>
                  <w:sz w:val="24"/>
                  <w:szCs w:val="24"/>
                </w:rPr>
                <w:t>as minimum:</w:t>
              </w:r>
            </w:ins>
            <w:del w:id="192" w:author="david goldhar" w:date="2019-02-12T17:14:00Z">
              <w:r w:rsidR="000700A3" w:rsidDel="002C7C28">
                <w:rPr>
                  <w:sz w:val="24"/>
                  <w:szCs w:val="24"/>
                </w:rPr>
                <w:delText>at least:</w:delText>
              </w:r>
            </w:del>
            <w:r w:rsidRPr="00D773B3">
              <w:rPr>
                <w:sz w:val="24"/>
                <w:szCs w:val="24"/>
              </w:rPr>
              <w:t xml:space="preserve"> source and destination IP addresses</w:t>
            </w:r>
            <w:ins w:id="193" w:author="david goldhar" w:date="2019-02-12T17:14:00Z">
              <w:r w:rsidR="002C7C28">
                <w:rPr>
                  <w:sz w:val="24"/>
                  <w:szCs w:val="24"/>
                </w:rPr>
                <w:t>,</w:t>
              </w:r>
            </w:ins>
            <w:r w:rsidR="002356E1">
              <w:rPr>
                <w:sz w:val="24"/>
                <w:szCs w:val="24"/>
              </w:rPr>
              <w:t xml:space="preserve"> </w:t>
            </w:r>
            <w:del w:id="194" w:author="david goldhar" w:date="2019-02-12T17:14:00Z">
              <w:r w:rsidR="002356E1" w:rsidDel="002C7C28">
                <w:rPr>
                  <w:sz w:val="24"/>
                  <w:szCs w:val="24"/>
                </w:rPr>
                <w:delText xml:space="preserve">and </w:delText>
              </w:r>
            </w:del>
            <w:r w:rsidR="002356E1">
              <w:rPr>
                <w:sz w:val="24"/>
                <w:szCs w:val="24"/>
              </w:rPr>
              <w:t>ports</w:t>
            </w:r>
            <w:ins w:id="195" w:author="david goldhar" w:date="2019-02-12T17:14:00Z">
              <w:r w:rsidR="002C7C28">
                <w:rPr>
                  <w:sz w:val="24"/>
                  <w:szCs w:val="24"/>
                </w:rPr>
                <w:t>,</w:t>
              </w:r>
            </w:ins>
            <w:r w:rsidR="000700A3">
              <w:rPr>
                <w:sz w:val="24"/>
                <w:szCs w:val="24"/>
              </w:rPr>
              <w:t xml:space="preserve"> and</w:t>
            </w:r>
            <w:r w:rsidR="000700A3" w:rsidRPr="00D773B3">
              <w:rPr>
                <w:sz w:val="24"/>
                <w:szCs w:val="24"/>
              </w:rPr>
              <w:t xml:space="preserve"> </w:t>
            </w:r>
            <w:r w:rsidRPr="00D773B3">
              <w:rPr>
                <w:sz w:val="24"/>
                <w:szCs w:val="24"/>
              </w:rPr>
              <w:t>duration</w:t>
            </w:r>
            <w:r w:rsidR="000700A3">
              <w:rPr>
                <w:sz w:val="24"/>
                <w:szCs w:val="24"/>
              </w:rPr>
              <w:t>.</w:t>
            </w:r>
          </w:p>
          <w:p w14:paraId="7E3FF2A7" w14:textId="1D1C0EAF" w:rsidR="00F72DB1" w:rsidRPr="00D773B3" w:rsidRDefault="00F72DB1" w:rsidP="005D2F3A">
            <w:pPr>
              <w:shd w:val="clear" w:color="auto" w:fill="FFFFFF"/>
              <w:textAlignment w:val="baseline"/>
              <w:rPr>
                <w:sz w:val="24"/>
                <w:szCs w:val="24"/>
              </w:rPr>
            </w:pPr>
            <w:r>
              <w:rPr>
                <w:sz w:val="24"/>
                <w:szCs w:val="24"/>
              </w:rPr>
              <w:t xml:space="preserve">    </w:t>
            </w:r>
            <w:ins w:id="196" w:author="david goldhar" w:date="2019-02-12T17:14:00Z">
              <w:r w:rsidR="002C7C28">
                <w:rPr>
                  <w:sz w:val="24"/>
                  <w:szCs w:val="24"/>
                </w:rPr>
                <w:t xml:space="preserve">For </w:t>
              </w:r>
            </w:ins>
            <w:del w:id="197" w:author="david goldhar" w:date="2019-02-12T17:14:00Z">
              <w:r w:rsidRPr="00D773B3" w:rsidDel="002C7C28">
                <w:rPr>
                  <w:sz w:val="24"/>
                  <w:szCs w:val="24"/>
                </w:rPr>
                <w:delText xml:space="preserve">On </w:delText>
              </w:r>
            </w:del>
            <w:r w:rsidRPr="00D773B3">
              <w:rPr>
                <w:sz w:val="24"/>
                <w:szCs w:val="24"/>
              </w:rPr>
              <w:t xml:space="preserve">endpoints, verify </w:t>
            </w:r>
            <w:ins w:id="198" w:author="david goldhar" w:date="2019-02-12T17:15:00Z">
              <w:r w:rsidR="002C7C28">
                <w:rPr>
                  <w:sz w:val="24"/>
                  <w:szCs w:val="24"/>
                </w:rPr>
                <w:t xml:space="preserve">that </w:t>
              </w:r>
            </w:ins>
            <w:r w:rsidRPr="00D773B3">
              <w:rPr>
                <w:sz w:val="24"/>
                <w:szCs w:val="24"/>
              </w:rPr>
              <w:t>log data exists to support a review of:</w:t>
            </w:r>
          </w:p>
          <w:p w14:paraId="764CE63A" w14:textId="77777777" w:rsidR="00F72DB1" w:rsidRPr="00D773B3" w:rsidRDefault="00F72DB1" w:rsidP="00F72DB1">
            <w:pPr>
              <w:numPr>
                <w:ilvl w:val="1"/>
                <w:numId w:val="22"/>
              </w:numPr>
              <w:shd w:val="clear" w:color="auto" w:fill="FFFFFF"/>
              <w:ind w:left="750"/>
              <w:textAlignment w:val="baseline"/>
              <w:rPr>
                <w:sz w:val="24"/>
                <w:szCs w:val="24"/>
              </w:rPr>
            </w:pPr>
            <w:r w:rsidRPr="00D773B3">
              <w:rPr>
                <w:sz w:val="24"/>
                <w:szCs w:val="24"/>
              </w:rPr>
              <w:t>Successful and failed logon events</w:t>
            </w:r>
          </w:p>
          <w:p w14:paraId="7F293F1F" w14:textId="77777777" w:rsidR="00F72DB1" w:rsidRPr="00D773B3" w:rsidRDefault="00F72DB1" w:rsidP="00F72DB1">
            <w:pPr>
              <w:numPr>
                <w:ilvl w:val="1"/>
                <w:numId w:val="22"/>
              </w:numPr>
              <w:shd w:val="clear" w:color="auto" w:fill="FFFFFF"/>
              <w:ind w:left="750"/>
              <w:textAlignment w:val="baseline"/>
              <w:rPr>
                <w:sz w:val="24"/>
                <w:szCs w:val="24"/>
              </w:rPr>
            </w:pPr>
            <w:r w:rsidRPr="00D773B3">
              <w:rPr>
                <w:sz w:val="24"/>
                <w:szCs w:val="24"/>
              </w:rPr>
              <w:t>System events</w:t>
            </w:r>
          </w:p>
          <w:p w14:paraId="6C67726F" w14:textId="77777777" w:rsidR="00F72DB1" w:rsidRPr="00D773B3" w:rsidRDefault="00F72DB1" w:rsidP="00F72DB1">
            <w:pPr>
              <w:numPr>
                <w:ilvl w:val="1"/>
                <w:numId w:val="22"/>
              </w:numPr>
              <w:shd w:val="clear" w:color="auto" w:fill="FFFFFF"/>
              <w:ind w:left="750"/>
              <w:textAlignment w:val="baseline"/>
              <w:rPr>
                <w:sz w:val="24"/>
                <w:szCs w:val="24"/>
              </w:rPr>
            </w:pPr>
            <w:r w:rsidRPr="00D773B3">
              <w:rPr>
                <w:sz w:val="24"/>
                <w:szCs w:val="24"/>
              </w:rPr>
              <w:t>Scheduled tasks</w:t>
            </w:r>
          </w:p>
          <w:p w14:paraId="579DF4FF" w14:textId="77777777" w:rsidR="00F72DB1" w:rsidRPr="00D773B3" w:rsidRDefault="00F72DB1" w:rsidP="00F72DB1">
            <w:pPr>
              <w:numPr>
                <w:ilvl w:val="1"/>
                <w:numId w:val="22"/>
              </w:numPr>
              <w:shd w:val="clear" w:color="auto" w:fill="FFFFFF"/>
              <w:ind w:left="750"/>
              <w:textAlignment w:val="baseline"/>
              <w:rPr>
                <w:sz w:val="24"/>
                <w:szCs w:val="24"/>
              </w:rPr>
            </w:pPr>
            <w:r w:rsidRPr="00D773B3">
              <w:rPr>
                <w:sz w:val="24"/>
                <w:szCs w:val="24"/>
              </w:rPr>
              <w:t>Process execution events with command line arguments</w:t>
            </w:r>
          </w:p>
          <w:p w14:paraId="61CCD165" w14:textId="78BE0DE1" w:rsidR="00F72DB1" w:rsidRDefault="00F72DB1" w:rsidP="00F72DB1">
            <w:pPr>
              <w:numPr>
                <w:ilvl w:val="1"/>
                <w:numId w:val="22"/>
              </w:numPr>
              <w:shd w:val="clear" w:color="auto" w:fill="FFFFFF"/>
              <w:ind w:left="750"/>
              <w:textAlignment w:val="baseline"/>
              <w:rPr>
                <w:sz w:val="24"/>
                <w:szCs w:val="24"/>
              </w:rPr>
            </w:pPr>
            <w:r w:rsidRPr="00D773B3">
              <w:rPr>
                <w:sz w:val="24"/>
                <w:szCs w:val="24"/>
              </w:rPr>
              <w:t>Security software events (</w:t>
            </w:r>
            <w:ins w:id="199" w:author="david goldhar" w:date="2019-02-12T17:15:00Z">
              <w:r w:rsidR="002C7C28">
                <w:rPr>
                  <w:sz w:val="24"/>
                  <w:szCs w:val="24"/>
                </w:rPr>
                <w:t>e.g.</w:t>
              </w:r>
            </w:ins>
            <w:del w:id="200" w:author="david goldhar" w:date="2019-02-12T17:15:00Z">
              <w:r w:rsidRPr="00D773B3" w:rsidDel="002C7C28">
                <w:rPr>
                  <w:sz w:val="24"/>
                  <w:szCs w:val="24"/>
                </w:rPr>
                <w:delText>ex</w:delText>
              </w:r>
            </w:del>
            <w:r w:rsidRPr="00D773B3">
              <w:rPr>
                <w:sz w:val="24"/>
                <w:szCs w:val="24"/>
              </w:rPr>
              <w:t>: third-party Antivirus alerts and detections)</w:t>
            </w:r>
            <w:r>
              <w:rPr>
                <w:sz w:val="24"/>
                <w:szCs w:val="24"/>
              </w:rPr>
              <w:t xml:space="preserve">  </w:t>
            </w:r>
          </w:p>
          <w:p w14:paraId="098A0C13" w14:textId="77777777" w:rsidR="00F72DB1" w:rsidRDefault="00F72DB1" w:rsidP="005D2F3A">
            <w:pPr>
              <w:shd w:val="clear" w:color="auto" w:fill="FFFFFF"/>
              <w:textAlignment w:val="baseline"/>
              <w:rPr>
                <w:sz w:val="24"/>
                <w:szCs w:val="24"/>
              </w:rPr>
            </w:pPr>
            <w:r>
              <w:rPr>
                <w:sz w:val="24"/>
                <w:szCs w:val="24"/>
              </w:rPr>
              <w:t xml:space="preserve">     </w:t>
            </w:r>
          </w:p>
          <w:p w14:paraId="0FFDFC76" w14:textId="77777777" w:rsidR="00F72DB1" w:rsidRDefault="00F72DB1" w:rsidP="005D2F3A">
            <w:pPr>
              <w:shd w:val="clear" w:color="auto" w:fill="FFFFFF"/>
              <w:textAlignment w:val="baseline"/>
              <w:rPr>
                <w:sz w:val="24"/>
                <w:szCs w:val="24"/>
              </w:rPr>
            </w:pPr>
            <w:r>
              <w:rPr>
                <w:sz w:val="24"/>
                <w:szCs w:val="24"/>
              </w:rPr>
              <w:t>7. Recovery repository:</w:t>
            </w:r>
          </w:p>
          <w:p w14:paraId="1DCB0041" w14:textId="19F32C48" w:rsidR="00F72DB1" w:rsidRDefault="00F72DB1" w:rsidP="005D2F3A">
            <w:pPr>
              <w:shd w:val="clear" w:color="auto" w:fill="FFFFFF"/>
              <w:textAlignment w:val="baseline"/>
              <w:rPr>
                <w:sz w:val="24"/>
                <w:szCs w:val="24"/>
              </w:rPr>
            </w:pPr>
            <w:r>
              <w:rPr>
                <w:sz w:val="24"/>
                <w:szCs w:val="24"/>
              </w:rPr>
              <w:t xml:space="preserve">    Make images for </w:t>
            </w:r>
            <w:del w:id="201" w:author="david goldhar" w:date="2019-02-12T17:18:00Z">
              <w:r w:rsidDel="00C32FB8">
                <w:rPr>
                  <w:sz w:val="24"/>
                  <w:szCs w:val="24"/>
                </w:rPr>
                <w:delText xml:space="preserve">the </w:delText>
              </w:r>
            </w:del>
            <w:r>
              <w:rPr>
                <w:sz w:val="24"/>
                <w:szCs w:val="24"/>
              </w:rPr>
              <w:t>shop floor</w:t>
            </w:r>
            <w:del w:id="202" w:author="david goldhar" w:date="2019-02-12T17:18:00Z">
              <w:r w:rsidDel="00C32FB8">
                <w:rPr>
                  <w:sz w:val="24"/>
                  <w:szCs w:val="24"/>
                </w:rPr>
                <w:delText>’s</w:delText>
              </w:r>
            </w:del>
            <w:r>
              <w:rPr>
                <w:sz w:val="24"/>
                <w:szCs w:val="24"/>
              </w:rPr>
              <w:t xml:space="preserve"> assets. Keep them in a secure segment</w:t>
            </w:r>
            <w:ins w:id="203" w:author="david goldhar" w:date="2019-02-12T17:18:00Z">
              <w:r w:rsidR="00C32FB8">
                <w:rPr>
                  <w:sz w:val="24"/>
                  <w:szCs w:val="24"/>
                </w:rPr>
                <w:t>,</w:t>
              </w:r>
            </w:ins>
            <w:r>
              <w:rPr>
                <w:sz w:val="24"/>
                <w:szCs w:val="24"/>
              </w:rPr>
              <w:t xml:space="preserve"> and limit access to it. Beside using them to quickly recover from loss, they can be used as a clean baseline to analyze infected assets.</w:t>
            </w:r>
          </w:p>
          <w:p w14:paraId="0FD578BC" w14:textId="77777777" w:rsidR="00F72DB1" w:rsidRDefault="00F72DB1" w:rsidP="005D2F3A">
            <w:pPr>
              <w:shd w:val="clear" w:color="auto" w:fill="FFFFFF"/>
              <w:textAlignment w:val="baseline"/>
              <w:rPr>
                <w:sz w:val="24"/>
                <w:szCs w:val="24"/>
              </w:rPr>
            </w:pPr>
          </w:p>
          <w:p w14:paraId="0B8583D7" w14:textId="77777777" w:rsidR="00F72DB1" w:rsidRDefault="00F72DB1" w:rsidP="005D2F3A">
            <w:pPr>
              <w:shd w:val="clear" w:color="auto" w:fill="FFFFFF"/>
              <w:textAlignment w:val="baseline"/>
              <w:rPr>
                <w:sz w:val="24"/>
                <w:szCs w:val="24"/>
              </w:rPr>
            </w:pPr>
            <w:r>
              <w:rPr>
                <w:sz w:val="24"/>
                <w:szCs w:val="24"/>
              </w:rPr>
              <w:t>8. Verify changes every 6 months:</w:t>
            </w:r>
          </w:p>
          <w:p w14:paraId="1C1F83C8" w14:textId="20F6797C" w:rsidR="00F72DB1" w:rsidRDefault="00F72DB1" w:rsidP="005D2F3A">
            <w:pPr>
              <w:shd w:val="clear" w:color="auto" w:fill="FFFFFF"/>
              <w:textAlignment w:val="baseline"/>
              <w:rPr>
                <w:sz w:val="24"/>
                <w:szCs w:val="24"/>
              </w:rPr>
            </w:pPr>
            <w:r>
              <w:rPr>
                <w:sz w:val="24"/>
                <w:szCs w:val="24"/>
              </w:rPr>
              <w:t xml:space="preserve">    Verify and validate all gathered information is updated, go over each section and update as necessary</w:t>
            </w:r>
            <w:ins w:id="204" w:author="david goldhar" w:date="2019-02-12T17:18:00Z">
              <w:r w:rsidR="00C32FB8">
                <w:rPr>
                  <w:sz w:val="24"/>
                  <w:szCs w:val="24"/>
                </w:rPr>
                <w:t>.</w:t>
              </w:r>
            </w:ins>
          </w:p>
        </w:tc>
      </w:tr>
    </w:tbl>
    <w:p w14:paraId="05E94DC6" w14:textId="77777777" w:rsidR="00F72DB1" w:rsidRDefault="00F72DB1" w:rsidP="009060D0">
      <w:pPr>
        <w:rPr>
          <w:sz w:val="24"/>
          <w:szCs w:val="24"/>
        </w:rPr>
      </w:pPr>
    </w:p>
    <w:p w14:paraId="7756EF6F" w14:textId="77777777" w:rsidR="00292A71" w:rsidRDefault="00292A71" w:rsidP="00292A71">
      <w:pPr>
        <w:shd w:val="clear" w:color="auto" w:fill="FFFFFF"/>
        <w:spacing w:after="0" w:line="240" w:lineRule="auto"/>
        <w:ind w:left="375"/>
        <w:textAlignment w:val="baseline"/>
        <w:rPr>
          <w:sz w:val="24"/>
          <w:szCs w:val="24"/>
        </w:rPr>
      </w:pPr>
    </w:p>
    <w:p w14:paraId="35E56BB3" w14:textId="77777777" w:rsidR="00292A71" w:rsidRDefault="00292A71" w:rsidP="00292A71">
      <w:pPr>
        <w:rPr>
          <w:sz w:val="24"/>
          <w:szCs w:val="24"/>
        </w:rPr>
      </w:pPr>
    </w:p>
    <w:p w14:paraId="77C19D6A" w14:textId="60A87A93" w:rsidR="00292A71" w:rsidRDefault="00292A71" w:rsidP="00292A71">
      <w:pPr>
        <w:rPr>
          <w:sz w:val="24"/>
          <w:szCs w:val="24"/>
        </w:rPr>
      </w:pPr>
      <w:r>
        <w:rPr>
          <w:sz w:val="24"/>
          <w:szCs w:val="24"/>
        </w:rPr>
        <w:t xml:space="preserve">A prerequisite </w:t>
      </w:r>
      <w:del w:id="205" w:author="david goldhar" w:date="2019-02-12T17:18:00Z">
        <w:r w:rsidDel="00C32FB8">
          <w:rPr>
            <w:sz w:val="24"/>
            <w:szCs w:val="24"/>
          </w:rPr>
          <w:delText xml:space="preserve">to </w:delText>
        </w:r>
      </w:del>
      <w:ins w:id="206" w:author="david goldhar" w:date="2019-02-12T17:18:00Z">
        <w:r w:rsidR="00C32FB8">
          <w:rPr>
            <w:sz w:val="24"/>
            <w:szCs w:val="24"/>
          </w:rPr>
          <w:t xml:space="preserve">for </w:t>
        </w:r>
      </w:ins>
      <w:r>
        <w:rPr>
          <w:sz w:val="24"/>
          <w:szCs w:val="24"/>
        </w:rPr>
        <w:t xml:space="preserve">the IR process is to </w:t>
      </w:r>
      <w:del w:id="207" w:author="david goldhar" w:date="2019-02-12T17:19:00Z">
        <w:r w:rsidDel="00C32FB8">
          <w:rPr>
            <w:sz w:val="24"/>
            <w:szCs w:val="24"/>
          </w:rPr>
          <w:delText>make s</w:delText>
        </w:r>
      </w:del>
      <w:ins w:id="208" w:author="david goldhar" w:date="2019-02-12T17:19:00Z">
        <w:r w:rsidR="00C32FB8">
          <w:rPr>
            <w:sz w:val="24"/>
            <w:szCs w:val="24"/>
          </w:rPr>
          <w:t>ens</w:t>
        </w:r>
      </w:ins>
      <w:r>
        <w:rPr>
          <w:sz w:val="24"/>
          <w:szCs w:val="24"/>
        </w:rPr>
        <w:t>ure that all potential detection tools and all human observation</w:t>
      </w:r>
      <w:ins w:id="209" w:author="david goldhar" w:date="2019-02-12T17:19:00Z">
        <w:r w:rsidR="00C32FB8">
          <w:rPr>
            <w:sz w:val="24"/>
            <w:szCs w:val="24"/>
          </w:rPr>
          <w:t>s</w:t>
        </w:r>
      </w:ins>
      <w:r>
        <w:rPr>
          <w:sz w:val="24"/>
          <w:szCs w:val="24"/>
        </w:rPr>
        <w:t xml:space="preserve"> are channeled </w:t>
      </w:r>
      <w:del w:id="210" w:author="david goldhar" w:date="2019-02-12T17:19:00Z">
        <w:r w:rsidDel="00C32FB8">
          <w:rPr>
            <w:sz w:val="24"/>
            <w:szCs w:val="24"/>
          </w:rPr>
          <w:delText>in</w:delText>
        </w:r>
      </w:del>
      <w:r>
        <w:rPr>
          <w:sz w:val="24"/>
          <w:szCs w:val="24"/>
        </w:rPr>
        <w:t>to the same team (aka SOC).</w:t>
      </w:r>
    </w:p>
    <w:p w14:paraId="2A97078F" w14:textId="7F09B3C4" w:rsidR="00350860" w:rsidRDefault="00350860" w:rsidP="00292A71">
      <w:pPr>
        <w:rPr>
          <w:sz w:val="24"/>
          <w:szCs w:val="24"/>
        </w:rPr>
      </w:pPr>
    </w:p>
    <w:p w14:paraId="32425699" w14:textId="2A690B73" w:rsidR="00350860" w:rsidRDefault="00350860" w:rsidP="00292A71">
      <w:pPr>
        <w:rPr>
          <w:sz w:val="24"/>
          <w:szCs w:val="24"/>
        </w:rPr>
      </w:pPr>
    </w:p>
    <w:p w14:paraId="1AE90C9A" w14:textId="799530E8" w:rsidR="00431C4B" w:rsidRDefault="00431C4B" w:rsidP="00292A71">
      <w:pPr>
        <w:rPr>
          <w:sz w:val="24"/>
          <w:szCs w:val="24"/>
        </w:rPr>
      </w:pPr>
    </w:p>
    <w:p w14:paraId="6B8220A0" w14:textId="7A2A8D23" w:rsidR="00431C4B" w:rsidRDefault="00431C4B" w:rsidP="00292A71">
      <w:pPr>
        <w:rPr>
          <w:sz w:val="24"/>
          <w:szCs w:val="24"/>
        </w:rPr>
      </w:pPr>
    </w:p>
    <w:p w14:paraId="0C7C5F84" w14:textId="2F1EFF05" w:rsidR="00E11177" w:rsidRPr="00C1510D" w:rsidRDefault="00F301F0" w:rsidP="00735983">
      <w:pPr>
        <w:rPr>
          <w:b/>
          <w:bCs/>
          <w:sz w:val="28"/>
          <w:szCs w:val="28"/>
          <w:u w:val="single"/>
        </w:rPr>
      </w:pPr>
      <w:r>
        <w:rPr>
          <w:noProof/>
          <w:sz w:val="24"/>
          <w:szCs w:val="24"/>
        </w:rPr>
        <w:lastRenderedPageBreak/>
        <w:drawing>
          <wp:anchor distT="0" distB="0" distL="114300" distR="114300" simplePos="0" relativeHeight="251668480" behindDoc="1" locked="0" layoutInCell="1" allowOverlap="1" wp14:anchorId="599473EE" wp14:editId="21374005">
            <wp:simplePos x="0" y="0"/>
            <wp:positionH relativeFrom="margin">
              <wp:posOffset>1137341</wp:posOffset>
            </wp:positionH>
            <wp:positionV relativeFrom="paragraph">
              <wp:posOffset>-110158</wp:posOffset>
            </wp:positionV>
            <wp:extent cx="4158532" cy="683509"/>
            <wp:effectExtent l="38100" t="57150" r="52070" b="40640"/>
            <wp:wrapNone/>
            <wp:docPr id="1154" name="Diagram 115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14:sizeRelH relativeFrom="margin">
              <wp14:pctWidth>0</wp14:pctWidth>
            </wp14:sizeRelH>
            <wp14:sizeRelV relativeFrom="margin">
              <wp14:pctHeight>0</wp14:pctHeight>
            </wp14:sizeRelV>
          </wp:anchor>
        </w:drawing>
      </w:r>
      <w:r w:rsidR="00E11177" w:rsidRPr="00C1510D">
        <w:rPr>
          <w:b/>
          <w:bCs/>
          <w:sz w:val="28"/>
          <w:szCs w:val="28"/>
          <w:u w:val="single"/>
        </w:rPr>
        <w:t>Identify</w:t>
      </w:r>
    </w:p>
    <w:p w14:paraId="351B4D9E" w14:textId="77777777" w:rsidR="00F301F0" w:rsidRDefault="00F301F0" w:rsidP="0047479A">
      <w:pPr>
        <w:spacing w:after="0" w:line="240" w:lineRule="auto"/>
        <w:rPr>
          <w:sz w:val="24"/>
          <w:szCs w:val="24"/>
        </w:rPr>
      </w:pPr>
    </w:p>
    <w:p w14:paraId="0494B3A0" w14:textId="5C77D3FB" w:rsidR="003924D7" w:rsidRDefault="003924D7" w:rsidP="0047479A">
      <w:pPr>
        <w:spacing w:after="0" w:line="240" w:lineRule="auto"/>
        <w:rPr>
          <w:sz w:val="24"/>
          <w:szCs w:val="24"/>
        </w:rPr>
      </w:pPr>
      <w:r w:rsidRPr="003924D7">
        <w:rPr>
          <w:sz w:val="24"/>
          <w:szCs w:val="24"/>
        </w:rPr>
        <w:t xml:space="preserve">The Identification stage deals with the identification and initial scoping </w:t>
      </w:r>
      <w:del w:id="211" w:author="david goldhar" w:date="2019-02-12T17:31:00Z">
        <w:r w:rsidRPr="003924D7" w:rsidDel="00044CB2">
          <w:rPr>
            <w:sz w:val="24"/>
            <w:szCs w:val="24"/>
          </w:rPr>
          <w:delText xml:space="preserve">of </w:delText>
        </w:r>
      </w:del>
      <w:ins w:id="212" w:author="david goldhar" w:date="2019-02-12T17:31:00Z">
        <w:r w:rsidR="00044CB2">
          <w:rPr>
            <w:sz w:val="24"/>
            <w:szCs w:val="24"/>
          </w:rPr>
          <w:t xml:space="preserve">to </w:t>
        </w:r>
      </w:ins>
      <w:r w:rsidR="00693EF8">
        <w:rPr>
          <w:sz w:val="24"/>
          <w:szCs w:val="24"/>
        </w:rPr>
        <w:t>detect</w:t>
      </w:r>
      <w:del w:id="213" w:author="david goldhar" w:date="2019-02-12T17:31:00Z">
        <w:r w:rsidR="00693EF8" w:rsidDel="00044CB2">
          <w:rPr>
            <w:sz w:val="24"/>
            <w:szCs w:val="24"/>
          </w:rPr>
          <w:delText>ing</w:delText>
        </w:r>
      </w:del>
      <w:r w:rsidR="00693EF8">
        <w:rPr>
          <w:sz w:val="24"/>
          <w:szCs w:val="24"/>
        </w:rPr>
        <w:t xml:space="preserve"> </w:t>
      </w:r>
      <w:r w:rsidR="00A4360D">
        <w:rPr>
          <w:sz w:val="24"/>
          <w:szCs w:val="24"/>
        </w:rPr>
        <w:t xml:space="preserve">whether </w:t>
      </w:r>
      <w:r w:rsidR="00693EF8">
        <w:rPr>
          <w:sz w:val="24"/>
          <w:szCs w:val="24"/>
        </w:rPr>
        <w:t>the network has been breached through the remote access solution</w:t>
      </w:r>
      <w:r w:rsidRPr="003924D7">
        <w:rPr>
          <w:sz w:val="24"/>
          <w:szCs w:val="24"/>
        </w:rPr>
        <w:t>.</w:t>
      </w:r>
    </w:p>
    <w:p w14:paraId="4F9D0C7D" w14:textId="77777777" w:rsidR="00543367" w:rsidRDefault="00E11177" w:rsidP="0047479A">
      <w:pPr>
        <w:spacing w:after="0" w:line="240" w:lineRule="auto"/>
        <w:rPr>
          <w:sz w:val="24"/>
          <w:szCs w:val="24"/>
        </w:rPr>
      </w:pPr>
      <w:r w:rsidRPr="00E11177">
        <w:rPr>
          <w:sz w:val="24"/>
          <w:szCs w:val="24"/>
        </w:rPr>
        <w:t>For many organizations, the most challenging part of the incident response process is accurately detecting</w:t>
      </w:r>
      <w:r>
        <w:rPr>
          <w:sz w:val="24"/>
          <w:szCs w:val="24"/>
        </w:rPr>
        <w:t xml:space="preserve"> </w:t>
      </w:r>
      <w:r w:rsidRPr="00E11177">
        <w:rPr>
          <w:sz w:val="24"/>
          <w:szCs w:val="24"/>
        </w:rPr>
        <w:t>and assessing possible incidents—determining whether an incident has occurred and, if so, the type,</w:t>
      </w:r>
      <w:r>
        <w:rPr>
          <w:sz w:val="24"/>
          <w:szCs w:val="24"/>
        </w:rPr>
        <w:t xml:space="preserve"> </w:t>
      </w:r>
      <w:r w:rsidRPr="00E11177">
        <w:rPr>
          <w:sz w:val="24"/>
          <w:szCs w:val="24"/>
        </w:rPr>
        <w:t>extent, and magnitude of the problem.</w:t>
      </w:r>
    </w:p>
    <w:p w14:paraId="72C30248" w14:textId="7E2F242B" w:rsidR="0047479A" w:rsidRDefault="00543367" w:rsidP="0047479A">
      <w:pPr>
        <w:spacing w:after="0" w:line="240" w:lineRule="auto"/>
        <w:rPr>
          <w:sz w:val="24"/>
          <w:szCs w:val="24"/>
        </w:rPr>
      </w:pPr>
      <w:r>
        <w:rPr>
          <w:sz w:val="24"/>
          <w:szCs w:val="24"/>
        </w:rPr>
        <w:t xml:space="preserve">Identifying possible remote access breaches can be done </w:t>
      </w:r>
      <w:ins w:id="214" w:author="david goldhar" w:date="2019-02-12T17:32:00Z">
        <w:r w:rsidR="000B7863">
          <w:rPr>
            <w:sz w:val="24"/>
            <w:szCs w:val="24"/>
          </w:rPr>
          <w:t xml:space="preserve">in </w:t>
        </w:r>
      </w:ins>
      <w:del w:id="215" w:author="david goldhar" w:date="2019-02-12T17:32:00Z">
        <w:r w:rsidDel="000B7863">
          <w:rPr>
            <w:sz w:val="24"/>
            <w:szCs w:val="24"/>
          </w:rPr>
          <w:delText xml:space="preserve">through </w:delText>
        </w:r>
      </w:del>
      <w:r>
        <w:rPr>
          <w:sz w:val="24"/>
          <w:szCs w:val="24"/>
        </w:rPr>
        <w:t xml:space="preserve">the following </w:t>
      </w:r>
      <w:del w:id="216" w:author="david goldhar" w:date="2019-02-12T17:32:00Z">
        <w:r w:rsidDel="000B7863">
          <w:rPr>
            <w:sz w:val="24"/>
            <w:szCs w:val="24"/>
          </w:rPr>
          <w:delText>points</w:delText>
        </w:r>
      </w:del>
      <w:ins w:id="217" w:author="david goldhar" w:date="2019-02-12T17:32:00Z">
        <w:r w:rsidR="000B7863">
          <w:rPr>
            <w:sz w:val="24"/>
            <w:szCs w:val="24"/>
          </w:rPr>
          <w:t>ways</w:t>
        </w:r>
      </w:ins>
      <w:r>
        <w:rPr>
          <w:sz w:val="24"/>
          <w:szCs w:val="24"/>
        </w:rPr>
        <w:t>:</w:t>
      </w:r>
      <w:r w:rsidR="00E11177" w:rsidRPr="00E11177">
        <w:rPr>
          <w:sz w:val="24"/>
          <w:szCs w:val="24"/>
        </w:rPr>
        <w:t xml:space="preserve"> </w:t>
      </w:r>
    </w:p>
    <w:p w14:paraId="26AC36B1" w14:textId="77777777" w:rsidR="00543367" w:rsidRDefault="00543367" w:rsidP="0047479A">
      <w:pPr>
        <w:spacing w:after="0" w:line="240" w:lineRule="auto"/>
        <w:rPr>
          <w:sz w:val="24"/>
          <w:szCs w:val="24"/>
        </w:rPr>
      </w:pPr>
    </w:p>
    <w:p w14:paraId="26108095" w14:textId="77777777" w:rsidR="00A4360D" w:rsidRDefault="0047479A" w:rsidP="0047479A">
      <w:pPr>
        <w:spacing w:after="0" w:line="240" w:lineRule="auto"/>
        <w:ind w:left="705"/>
        <w:rPr>
          <w:sz w:val="24"/>
          <w:szCs w:val="24"/>
        </w:rPr>
      </w:pPr>
      <w:r>
        <w:rPr>
          <w:b/>
          <w:bCs/>
          <w:noProof/>
          <w:sz w:val="24"/>
          <w:szCs w:val="24"/>
          <w:u w:val="single"/>
        </w:rPr>
        <w:drawing>
          <wp:anchor distT="0" distB="0" distL="114300" distR="114300" simplePos="0" relativeHeight="251665408" behindDoc="0" locked="0" layoutInCell="1" allowOverlap="1" wp14:anchorId="6EF38278" wp14:editId="0CB8568F">
            <wp:simplePos x="0" y="0"/>
            <wp:positionH relativeFrom="column">
              <wp:posOffset>62092</wp:posOffset>
            </wp:positionH>
            <wp:positionV relativeFrom="paragraph">
              <wp:posOffset>941843</wp:posOffset>
            </wp:positionV>
            <wp:extent cx="332188" cy="332188"/>
            <wp:effectExtent l="0" t="0" r="0" b="0"/>
            <wp:wrapNone/>
            <wp:docPr id="1152" name="Picture 1152" descr="A close up of a logo&#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2" name="crowd-of-users.png"/>
                    <pic:cNvPicPr/>
                  </pic:nvPicPr>
                  <pic:blipFill>
                    <a:blip r:embed="rId24">
                      <a:extLst>
                        <a:ext uri="{28A0092B-C50C-407E-A947-70E740481C1C}">
                          <a14:useLocalDpi xmlns:a14="http://schemas.microsoft.com/office/drawing/2010/main" val="0"/>
                        </a:ext>
                      </a:extLst>
                    </a:blip>
                    <a:stretch>
                      <a:fillRect/>
                    </a:stretch>
                  </pic:blipFill>
                  <pic:spPr>
                    <a:xfrm>
                      <a:off x="0" y="0"/>
                      <a:ext cx="332188" cy="332188"/>
                    </a:xfrm>
                    <a:prstGeom prst="rect">
                      <a:avLst/>
                    </a:prstGeom>
                  </pic:spPr>
                </pic:pic>
              </a:graphicData>
            </a:graphic>
            <wp14:sizeRelH relativeFrom="margin">
              <wp14:pctWidth>0</wp14:pctWidth>
            </wp14:sizeRelH>
            <wp14:sizeRelV relativeFrom="margin">
              <wp14:pctHeight>0</wp14:pctHeight>
            </wp14:sizeRelV>
          </wp:anchor>
        </w:drawing>
      </w:r>
      <w:r>
        <w:rPr>
          <w:noProof/>
          <w:sz w:val="24"/>
          <w:szCs w:val="24"/>
        </w:rPr>
        <w:drawing>
          <wp:anchor distT="0" distB="0" distL="114300" distR="114300" simplePos="0" relativeHeight="251663360" behindDoc="1" locked="0" layoutInCell="1" allowOverlap="1" wp14:anchorId="1B1DA4DA" wp14:editId="36D424F5">
            <wp:simplePos x="0" y="0"/>
            <wp:positionH relativeFrom="margin">
              <wp:posOffset>87464</wp:posOffset>
            </wp:positionH>
            <wp:positionV relativeFrom="paragraph">
              <wp:posOffset>1538274</wp:posOffset>
            </wp:positionV>
            <wp:extent cx="260488" cy="260488"/>
            <wp:effectExtent l="0" t="0" r="6350" b="6350"/>
            <wp:wrapNone/>
            <wp:docPr id="255" name="Picture 255" descr="A close up of a logo&#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5" name="thinking.pn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260488" cy="260488"/>
                    </a:xfrm>
                    <a:prstGeom prst="rect">
                      <a:avLst/>
                    </a:prstGeom>
                  </pic:spPr>
                </pic:pic>
              </a:graphicData>
            </a:graphic>
            <wp14:sizeRelH relativeFrom="margin">
              <wp14:pctWidth>0</wp14:pctWidth>
            </wp14:sizeRelH>
            <wp14:sizeRelV relativeFrom="margin">
              <wp14:pctHeight>0</wp14:pctHeight>
            </wp14:sizeRelV>
          </wp:anchor>
        </w:drawing>
      </w:r>
      <w:r>
        <w:rPr>
          <w:noProof/>
          <w:sz w:val="24"/>
          <w:szCs w:val="24"/>
        </w:rPr>
        <w:drawing>
          <wp:anchor distT="0" distB="0" distL="114300" distR="114300" simplePos="0" relativeHeight="251664384" behindDoc="1" locked="0" layoutInCell="1" allowOverlap="1" wp14:anchorId="609D5A30" wp14:editId="4EE5D4E5">
            <wp:simplePos x="0" y="0"/>
            <wp:positionH relativeFrom="margin">
              <wp:posOffset>79513</wp:posOffset>
            </wp:positionH>
            <wp:positionV relativeFrom="paragraph">
              <wp:posOffset>83185</wp:posOffset>
            </wp:positionV>
            <wp:extent cx="315440" cy="297486"/>
            <wp:effectExtent l="0" t="0" r="8890" b="7620"/>
            <wp:wrapNone/>
            <wp:docPr id="254" name="Picture 254" descr="A close up of a logo&#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4" name="recruitment.png"/>
                    <pic:cNvPicPr/>
                  </pic:nvPicPr>
                  <pic:blipFill>
                    <a:blip r:embed="rId26">
                      <a:extLst>
                        <a:ext uri="{28A0092B-C50C-407E-A947-70E740481C1C}">
                          <a14:useLocalDpi xmlns:a14="http://schemas.microsoft.com/office/drawing/2010/main" val="0"/>
                        </a:ext>
                      </a:extLst>
                    </a:blip>
                    <a:stretch>
                      <a:fillRect/>
                    </a:stretch>
                  </pic:blipFill>
                  <pic:spPr>
                    <a:xfrm>
                      <a:off x="0" y="0"/>
                      <a:ext cx="326420" cy="307841"/>
                    </a:xfrm>
                    <a:prstGeom prst="rect">
                      <a:avLst/>
                    </a:prstGeom>
                  </pic:spPr>
                </pic:pic>
              </a:graphicData>
            </a:graphic>
            <wp14:sizeRelH relativeFrom="margin">
              <wp14:pctWidth>0</wp14:pctWidth>
            </wp14:sizeRelH>
            <wp14:sizeRelV relativeFrom="margin">
              <wp14:pctHeight>0</wp14:pctHeight>
            </wp14:sizeRelV>
          </wp:anchor>
        </w:drawing>
      </w:r>
      <w:r>
        <w:rPr>
          <w:sz w:val="24"/>
          <w:szCs w:val="24"/>
        </w:rPr>
        <w:t xml:space="preserve"> </w:t>
      </w:r>
      <w:r w:rsidR="00543367">
        <w:rPr>
          <w:b/>
          <w:bCs/>
          <w:sz w:val="24"/>
          <w:szCs w:val="24"/>
        </w:rPr>
        <w:t xml:space="preserve">Sight </w:t>
      </w:r>
      <w:r w:rsidR="00A4360D">
        <w:rPr>
          <w:b/>
          <w:bCs/>
          <w:sz w:val="24"/>
          <w:szCs w:val="24"/>
        </w:rPr>
        <w:t>-</w:t>
      </w:r>
      <w:r w:rsidR="00543367">
        <w:rPr>
          <w:b/>
          <w:bCs/>
          <w:sz w:val="24"/>
          <w:szCs w:val="24"/>
        </w:rPr>
        <w:t xml:space="preserve"> </w:t>
      </w:r>
      <w:r w:rsidR="00A4360D">
        <w:rPr>
          <w:sz w:val="24"/>
          <w:szCs w:val="24"/>
        </w:rPr>
        <w:t>t</w:t>
      </w:r>
      <w:r w:rsidR="00543367">
        <w:rPr>
          <w:sz w:val="24"/>
          <w:szCs w:val="24"/>
        </w:rPr>
        <w:t xml:space="preserve">he </w:t>
      </w:r>
      <w:r w:rsidR="00693EF8">
        <w:rPr>
          <w:sz w:val="24"/>
          <w:szCs w:val="24"/>
        </w:rPr>
        <w:t>hardest</w:t>
      </w:r>
      <w:r w:rsidR="00543367">
        <w:rPr>
          <w:sz w:val="24"/>
          <w:szCs w:val="24"/>
        </w:rPr>
        <w:t xml:space="preserve"> to detec</w:t>
      </w:r>
      <w:r w:rsidR="002421BD">
        <w:rPr>
          <w:sz w:val="24"/>
          <w:szCs w:val="24"/>
        </w:rPr>
        <w:t>t</w:t>
      </w:r>
      <w:r w:rsidR="00543367">
        <w:rPr>
          <w:sz w:val="24"/>
          <w:szCs w:val="24"/>
        </w:rPr>
        <w:t xml:space="preserve">, it depends on two crucial </w:t>
      </w:r>
      <w:r w:rsidR="00A4360D">
        <w:rPr>
          <w:sz w:val="24"/>
          <w:szCs w:val="24"/>
        </w:rPr>
        <w:t>factors:</w:t>
      </w:r>
    </w:p>
    <w:p w14:paraId="3E5B9473" w14:textId="7D8C9CC9" w:rsidR="00A4360D" w:rsidRPr="00457E05" w:rsidRDefault="00543367" w:rsidP="00457E05">
      <w:pPr>
        <w:pStyle w:val="ListParagraph"/>
        <w:numPr>
          <w:ilvl w:val="0"/>
          <w:numId w:val="17"/>
        </w:numPr>
        <w:spacing w:after="0" w:line="240" w:lineRule="auto"/>
        <w:rPr>
          <w:sz w:val="24"/>
          <w:szCs w:val="24"/>
        </w:rPr>
      </w:pPr>
      <w:del w:id="218" w:author="david goldhar" w:date="2019-02-12T17:34:00Z">
        <w:r w:rsidRPr="00457E05" w:rsidDel="000B7863">
          <w:rPr>
            <w:sz w:val="24"/>
            <w:szCs w:val="24"/>
          </w:rPr>
          <w:delText>the</w:delText>
        </w:r>
        <w:r w:rsidR="00693EF8" w:rsidRPr="00457E05" w:rsidDel="000B7863">
          <w:rPr>
            <w:sz w:val="24"/>
            <w:szCs w:val="24"/>
          </w:rPr>
          <w:delText xml:space="preserve"> </w:delText>
        </w:r>
      </w:del>
      <w:r w:rsidR="00693EF8" w:rsidRPr="00457E05">
        <w:rPr>
          <w:sz w:val="24"/>
          <w:szCs w:val="24"/>
        </w:rPr>
        <w:t>attack progress</w:t>
      </w:r>
      <w:r w:rsidR="00457E05" w:rsidRPr="00457E05">
        <w:rPr>
          <w:sz w:val="24"/>
          <w:szCs w:val="24"/>
        </w:rPr>
        <w:t>ion</w:t>
      </w:r>
      <w:r w:rsidR="00693EF8" w:rsidRPr="00457E05">
        <w:rPr>
          <w:sz w:val="24"/>
          <w:szCs w:val="24"/>
        </w:rPr>
        <w:t xml:space="preserve"> and asset manipulation can be </w:t>
      </w:r>
      <w:r w:rsidR="00457E05" w:rsidRPr="00457E05">
        <w:rPr>
          <w:sz w:val="24"/>
          <w:szCs w:val="24"/>
        </w:rPr>
        <w:t xml:space="preserve">observed </w:t>
      </w:r>
      <w:ins w:id="219" w:author="david goldhar" w:date="2019-02-12T17:34:00Z">
        <w:r w:rsidR="000B7863">
          <w:rPr>
            <w:sz w:val="24"/>
            <w:szCs w:val="24"/>
          </w:rPr>
          <w:t xml:space="preserve">directly </w:t>
        </w:r>
      </w:ins>
      <w:r w:rsidR="00693EF8" w:rsidRPr="00457E05">
        <w:rPr>
          <w:sz w:val="24"/>
          <w:szCs w:val="24"/>
        </w:rPr>
        <w:t xml:space="preserve">on the </w:t>
      </w:r>
      <w:r w:rsidR="00457E05" w:rsidRPr="00457E05">
        <w:rPr>
          <w:sz w:val="24"/>
          <w:szCs w:val="24"/>
        </w:rPr>
        <w:t xml:space="preserve">asset </w:t>
      </w:r>
      <w:r w:rsidR="00693EF8" w:rsidRPr="00457E05">
        <w:rPr>
          <w:sz w:val="24"/>
          <w:szCs w:val="24"/>
        </w:rPr>
        <w:t>screen (e.g.</w:t>
      </w:r>
      <w:ins w:id="220" w:author="david goldhar" w:date="2019-02-12T17:33:00Z">
        <w:r w:rsidR="000B7863">
          <w:rPr>
            <w:sz w:val="24"/>
            <w:szCs w:val="24"/>
          </w:rPr>
          <w:t>,</w:t>
        </w:r>
      </w:ins>
      <w:r w:rsidR="00693EF8" w:rsidRPr="00457E05">
        <w:rPr>
          <w:sz w:val="24"/>
          <w:szCs w:val="24"/>
        </w:rPr>
        <w:t xml:space="preserve"> </w:t>
      </w:r>
      <w:ins w:id="221" w:author="david goldhar" w:date="2019-02-12T17:33:00Z">
        <w:r w:rsidR="000B7863">
          <w:rPr>
            <w:sz w:val="24"/>
            <w:szCs w:val="24"/>
          </w:rPr>
          <w:t xml:space="preserve">mouse </w:t>
        </w:r>
      </w:ins>
      <w:r w:rsidR="00457E05">
        <w:rPr>
          <w:sz w:val="24"/>
          <w:szCs w:val="24"/>
        </w:rPr>
        <w:t>m</w:t>
      </w:r>
      <w:r w:rsidR="00693EF8" w:rsidRPr="00457E05">
        <w:rPr>
          <w:sz w:val="24"/>
          <w:szCs w:val="24"/>
        </w:rPr>
        <w:t xml:space="preserve">ovements </w:t>
      </w:r>
      <w:del w:id="222" w:author="david goldhar" w:date="2019-02-12T17:33:00Z">
        <w:r w:rsidR="00693EF8" w:rsidRPr="00457E05" w:rsidDel="000B7863">
          <w:rPr>
            <w:sz w:val="24"/>
            <w:szCs w:val="24"/>
          </w:rPr>
          <w:delText xml:space="preserve">of </w:delText>
        </w:r>
      </w:del>
      <w:del w:id="223" w:author="david goldhar" w:date="2019-02-12T17:34:00Z">
        <w:r w:rsidR="00693EF8" w:rsidRPr="00457E05" w:rsidDel="000B7863">
          <w:rPr>
            <w:sz w:val="24"/>
            <w:szCs w:val="24"/>
          </w:rPr>
          <w:delText xml:space="preserve">the mouse </w:delText>
        </w:r>
      </w:del>
      <w:r w:rsidR="002356E1">
        <w:rPr>
          <w:sz w:val="24"/>
          <w:szCs w:val="24"/>
        </w:rPr>
        <w:t>or</w:t>
      </w:r>
      <w:r w:rsidR="002356E1" w:rsidRPr="00457E05">
        <w:rPr>
          <w:sz w:val="24"/>
          <w:szCs w:val="24"/>
        </w:rPr>
        <w:t xml:space="preserve"> </w:t>
      </w:r>
      <w:r w:rsidR="00693EF8" w:rsidRPr="00457E05">
        <w:rPr>
          <w:sz w:val="24"/>
          <w:szCs w:val="24"/>
        </w:rPr>
        <w:t>keyboard typing without human intervention).</w:t>
      </w:r>
    </w:p>
    <w:p w14:paraId="0E16A8FB" w14:textId="57D93A2B" w:rsidR="002421BD" w:rsidRDefault="00693EF8" w:rsidP="0047479A">
      <w:pPr>
        <w:spacing w:after="0" w:line="240" w:lineRule="auto"/>
        <w:ind w:left="705"/>
        <w:rPr>
          <w:sz w:val="24"/>
          <w:szCs w:val="24"/>
        </w:rPr>
      </w:pPr>
      <w:r>
        <w:rPr>
          <w:sz w:val="24"/>
          <w:szCs w:val="24"/>
        </w:rPr>
        <w:t xml:space="preserve"> 2) </w:t>
      </w:r>
      <w:ins w:id="224" w:author="david goldhar" w:date="2019-02-12T17:33:00Z">
        <w:r w:rsidR="000B7863">
          <w:rPr>
            <w:sz w:val="24"/>
            <w:szCs w:val="24"/>
          </w:rPr>
          <w:t xml:space="preserve"> </w:t>
        </w:r>
      </w:ins>
      <w:r>
        <w:rPr>
          <w:sz w:val="24"/>
          <w:szCs w:val="24"/>
        </w:rPr>
        <w:t>security</w:t>
      </w:r>
      <w:ins w:id="225" w:author="david goldhar" w:date="2019-02-12T17:33:00Z">
        <w:r w:rsidR="000B7863">
          <w:rPr>
            <w:sz w:val="24"/>
            <w:szCs w:val="24"/>
          </w:rPr>
          <w:t>-</w:t>
        </w:r>
      </w:ins>
      <w:del w:id="226" w:author="david goldhar" w:date="2019-02-12T17:33:00Z">
        <w:r w:rsidDel="000B7863">
          <w:rPr>
            <w:sz w:val="24"/>
            <w:szCs w:val="24"/>
          </w:rPr>
          <w:delText xml:space="preserve"> </w:delText>
        </w:r>
      </w:del>
      <w:r>
        <w:rPr>
          <w:sz w:val="24"/>
          <w:szCs w:val="24"/>
        </w:rPr>
        <w:t>aware personnel</w:t>
      </w:r>
      <w:ins w:id="227" w:author="david goldhar" w:date="2019-02-12T17:33:00Z">
        <w:r w:rsidR="000B7863">
          <w:rPr>
            <w:sz w:val="24"/>
            <w:szCs w:val="24"/>
          </w:rPr>
          <w:t>,</w:t>
        </w:r>
      </w:ins>
      <w:r>
        <w:rPr>
          <w:sz w:val="24"/>
          <w:szCs w:val="24"/>
        </w:rPr>
        <w:t xml:space="preserve"> who see</w:t>
      </w:r>
      <w:del w:id="228" w:author="david goldhar" w:date="2019-02-12T17:33:00Z">
        <w:r w:rsidDel="000B7863">
          <w:rPr>
            <w:sz w:val="24"/>
            <w:szCs w:val="24"/>
          </w:rPr>
          <w:delText>s</w:delText>
        </w:r>
      </w:del>
      <w:r>
        <w:rPr>
          <w:sz w:val="24"/>
          <w:szCs w:val="24"/>
        </w:rPr>
        <w:t xml:space="preserve"> the </w:t>
      </w:r>
      <w:r w:rsidR="00A4360D">
        <w:rPr>
          <w:sz w:val="24"/>
          <w:szCs w:val="24"/>
        </w:rPr>
        <w:t>action and</w:t>
      </w:r>
      <w:r>
        <w:rPr>
          <w:sz w:val="24"/>
          <w:szCs w:val="24"/>
        </w:rPr>
        <w:t xml:space="preserve"> raise an alert to </w:t>
      </w:r>
      <w:r w:rsidR="002421BD">
        <w:rPr>
          <w:sz w:val="24"/>
          <w:szCs w:val="24"/>
        </w:rPr>
        <w:t xml:space="preserve">the </w:t>
      </w:r>
      <w:r>
        <w:rPr>
          <w:sz w:val="24"/>
          <w:szCs w:val="24"/>
        </w:rPr>
        <w:t>relevant team</w:t>
      </w:r>
      <w:r w:rsidR="002421BD">
        <w:rPr>
          <w:sz w:val="24"/>
          <w:szCs w:val="24"/>
        </w:rPr>
        <w:t>.</w:t>
      </w:r>
    </w:p>
    <w:p w14:paraId="5262D6B6" w14:textId="77777777" w:rsidR="002421BD" w:rsidRDefault="002421BD" w:rsidP="0047479A">
      <w:pPr>
        <w:spacing w:after="0" w:line="240" w:lineRule="auto"/>
        <w:ind w:left="705"/>
        <w:rPr>
          <w:sz w:val="24"/>
          <w:szCs w:val="24"/>
        </w:rPr>
      </w:pPr>
    </w:p>
    <w:p w14:paraId="4D7FA62E" w14:textId="4C8294B5" w:rsidR="002421BD" w:rsidRDefault="002421BD" w:rsidP="0047479A">
      <w:pPr>
        <w:spacing w:after="0" w:line="240" w:lineRule="auto"/>
        <w:ind w:left="705"/>
        <w:rPr>
          <w:sz w:val="24"/>
          <w:szCs w:val="24"/>
        </w:rPr>
      </w:pPr>
      <w:r>
        <w:rPr>
          <w:noProof/>
          <w:sz w:val="24"/>
          <w:szCs w:val="24"/>
        </w:rPr>
        <mc:AlternateContent>
          <mc:Choice Requires="wps">
            <w:drawing>
              <wp:anchor distT="0" distB="0" distL="114300" distR="114300" simplePos="0" relativeHeight="251684864" behindDoc="0" locked="0" layoutInCell="1" allowOverlap="1" wp14:anchorId="25CF9AD1" wp14:editId="0E78DAB2">
                <wp:simplePos x="0" y="0"/>
                <wp:positionH relativeFrom="column">
                  <wp:posOffset>95250</wp:posOffset>
                </wp:positionH>
                <wp:positionV relativeFrom="paragraph">
                  <wp:posOffset>544195</wp:posOffset>
                </wp:positionV>
                <wp:extent cx="238125" cy="381000"/>
                <wp:effectExtent l="0" t="0" r="9525" b="0"/>
                <wp:wrapNone/>
                <wp:docPr id="4" name="Rectangle 4"/>
                <wp:cNvGraphicFramePr/>
                <a:graphic xmlns:a="http://schemas.openxmlformats.org/drawingml/2006/main">
                  <a:graphicData uri="http://schemas.microsoft.com/office/word/2010/wordprocessingShape">
                    <wps:wsp>
                      <wps:cNvSpPr/>
                      <wps:spPr>
                        <a:xfrm>
                          <a:off x="0" y="0"/>
                          <a:ext cx="238125" cy="3810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64A80F8" id="Rectangle 4" o:spid="_x0000_s1026" style="position:absolute;margin-left:7.5pt;margin-top:42.85pt;width:18.75pt;height:30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" fillcolor="white [3212]" stroked="f" strokeweight="1pt"/>
            </w:pict>
          </mc:Fallback>
        </mc:AlternateContent>
      </w:r>
      <w:r w:rsidR="0047479A">
        <w:rPr>
          <w:sz w:val="24"/>
          <w:szCs w:val="24"/>
        </w:rPr>
        <w:t xml:space="preserve"> </w:t>
      </w:r>
      <w:r w:rsidR="00543367" w:rsidRPr="00543367">
        <w:rPr>
          <w:b/>
          <w:bCs/>
          <w:sz w:val="24"/>
          <w:szCs w:val="24"/>
        </w:rPr>
        <w:t>Outcome</w:t>
      </w:r>
      <w:r w:rsidR="00543367">
        <w:rPr>
          <w:sz w:val="24"/>
          <w:szCs w:val="24"/>
        </w:rPr>
        <w:t xml:space="preserve"> </w:t>
      </w:r>
      <w:r w:rsidR="00A4360D">
        <w:rPr>
          <w:sz w:val="24"/>
          <w:szCs w:val="24"/>
        </w:rPr>
        <w:t xml:space="preserve">- </w:t>
      </w:r>
      <w:r>
        <w:rPr>
          <w:sz w:val="24"/>
          <w:szCs w:val="24"/>
        </w:rPr>
        <w:t>the attack</w:t>
      </w:r>
      <w:r w:rsidR="00A4360D">
        <w:rPr>
          <w:sz w:val="24"/>
          <w:szCs w:val="24"/>
        </w:rPr>
        <w:t>’s</w:t>
      </w:r>
      <w:r>
        <w:rPr>
          <w:sz w:val="24"/>
          <w:szCs w:val="24"/>
        </w:rPr>
        <w:t xml:space="preserve"> effect</w:t>
      </w:r>
      <w:del w:id="229" w:author="david goldhar" w:date="2019-02-12T17:34:00Z">
        <w:r w:rsidDel="000B7863">
          <w:rPr>
            <w:sz w:val="24"/>
            <w:szCs w:val="24"/>
          </w:rPr>
          <w:delText>s</w:delText>
        </w:r>
      </w:del>
      <w:r>
        <w:rPr>
          <w:sz w:val="24"/>
          <w:szCs w:val="24"/>
        </w:rPr>
        <w:t xml:space="preserve"> </w:t>
      </w:r>
      <w:r w:rsidR="00A4360D">
        <w:rPr>
          <w:sz w:val="24"/>
          <w:szCs w:val="24"/>
        </w:rPr>
        <w:t xml:space="preserve">on production </w:t>
      </w:r>
      <w:r>
        <w:rPr>
          <w:sz w:val="24"/>
          <w:szCs w:val="24"/>
        </w:rPr>
        <w:t>are noticeable</w:t>
      </w:r>
      <w:r w:rsidR="00A4360D">
        <w:rPr>
          <w:sz w:val="24"/>
          <w:szCs w:val="24"/>
        </w:rPr>
        <w:t xml:space="preserve"> by either an operator or some controller’s software: for</w:t>
      </w:r>
      <w:r>
        <w:rPr>
          <w:sz w:val="24"/>
          <w:szCs w:val="24"/>
        </w:rPr>
        <w:t xml:space="preserve"> example</w:t>
      </w:r>
      <w:r w:rsidR="00A4360D">
        <w:rPr>
          <w:sz w:val="24"/>
          <w:szCs w:val="24"/>
        </w:rPr>
        <w:t xml:space="preserve">, </w:t>
      </w:r>
      <w:r>
        <w:rPr>
          <w:sz w:val="24"/>
          <w:szCs w:val="24"/>
        </w:rPr>
        <w:t>the machine slows production without apparent causes, or a</w:t>
      </w:r>
      <w:ins w:id="230" w:author="david goldhar" w:date="2019-02-12T17:35:00Z">
        <w:r w:rsidR="000B7863">
          <w:rPr>
            <w:sz w:val="24"/>
            <w:szCs w:val="24"/>
          </w:rPr>
          <w:t>n</w:t>
        </w:r>
      </w:ins>
      <w:del w:id="231" w:author="david goldhar" w:date="2019-02-12T17:35:00Z">
        <w:r w:rsidDel="000B7863">
          <w:rPr>
            <w:sz w:val="24"/>
            <w:szCs w:val="24"/>
          </w:rPr>
          <w:delText>n</w:delText>
        </w:r>
      </w:del>
      <w:r>
        <w:rPr>
          <w:sz w:val="24"/>
          <w:szCs w:val="24"/>
        </w:rPr>
        <w:t xml:space="preserve"> </w:t>
      </w:r>
      <w:r w:rsidR="006349F9">
        <w:rPr>
          <w:sz w:val="24"/>
          <w:szCs w:val="24"/>
        </w:rPr>
        <w:t>HMI</w:t>
      </w:r>
      <w:ins w:id="232" w:author="david goldhar" w:date="2019-02-12T17:36:00Z">
        <w:r w:rsidR="000B7863">
          <w:rPr>
            <w:sz w:val="24"/>
            <w:szCs w:val="24"/>
          </w:rPr>
          <w:t>’s</w:t>
        </w:r>
      </w:ins>
      <w:r>
        <w:rPr>
          <w:sz w:val="24"/>
          <w:szCs w:val="24"/>
        </w:rPr>
        <w:t xml:space="preserve"> resource</w:t>
      </w:r>
      <w:del w:id="233" w:author="david goldhar" w:date="2019-02-12T17:35:00Z">
        <w:r w:rsidDel="000B7863">
          <w:rPr>
            <w:sz w:val="24"/>
            <w:szCs w:val="24"/>
          </w:rPr>
          <w:delText>s</w:delText>
        </w:r>
      </w:del>
      <w:r>
        <w:rPr>
          <w:sz w:val="24"/>
          <w:szCs w:val="24"/>
        </w:rPr>
        <w:t xml:space="preserve"> </w:t>
      </w:r>
      <w:ins w:id="234" w:author="david goldhar" w:date="2019-02-12T17:35:00Z">
        <w:r w:rsidR="000B7863">
          <w:rPr>
            <w:sz w:val="24"/>
            <w:szCs w:val="24"/>
          </w:rPr>
          <w:t xml:space="preserve">use </w:t>
        </w:r>
      </w:ins>
      <w:r>
        <w:rPr>
          <w:sz w:val="24"/>
          <w:szCs w:val="24"/>
        </w:rPr>
        <w:t>suddenly goes very high (</w:t>
      </w:r>
      <w:r w:rsidR="00A4360D">
        <w:rPr>
          <w:sz w:val="24"/>
          <w:szCs w:val="24"/>
        </w:rPr>
        <w:t>CPU</w:t>
      </w:r>
      <w:r>
        <w:rPr>
          <w:sz w:val="24"/>
          <w:szCs w:val="24"/>
        </w:rPr>
        <w:t xml:space="preserve">, memory </w:t>
      </w:r>
      <w:r w:rsidR="00A4360D">
        <w:rPr>
          <w:sz w:val="24"/>
          <w:szCs w:val="24"/>
        </w:rPr>
        <w:t>etc.</w:t>
      </w:r>
      <w:r>
        <w:rPr>
          <w:sz w:val="24"/>
          <w:szCs w:val="24"/>
        </w:rPr>
        <w:t>.</w:t>
      </w:r>
      <w:r w:rsidR="00A4360D">
        <w:rPr>
          <w:sz w:val="24"/>
          <w:szCs w:val="24"/>
        </w:rPr>
        <w:t>).</w:t>
      </w:r>
    </w:p>
    <w:p w14:paraId="394306F6" w14:textId="7E515F95" w:rsidR="00E11177" w:rsidRDefault="00E11177" w:rsidP="0047479A">
      <w:pPr>
        <w:spacing w:after="0" w:line="240" w:lineRule="auto"/>
        <w:ind w:left="705"/>
      </w:pPr>
      <w:r w:rsidRPr="00E11177">
        <w:rPr>
          <w:sz w:val="24"/>
          <w:szCs w:val="24"/>
        </w:rPr>
        <w:br/>
      </w:r>
      <w:r w:rsidR="00543367">
        <w:rPr>
          <w:b/>
          <w:bCs/>
          <w:sz w:val="24"/>
          <w:szCs w:val="24"/>
        </w:rPr>
        <w:t>Monitoring</w:t>
      </w:r>
      <w:r w:rsidR="002421BD">
        <w:rPr>
          <w:b/>
          <w:bCs/>
          <w:sz w:val="24"/>
          <w:szCs w:val="24"/>
        </w:rPr>
        <w:t xml:space="preserve"> </w:t>
      </w:r>
      <w:r w:rsidR="00A8296E">
        <w:rPr>
          <w:b/>
          <w:bCs/>
          <w:sz w:val="24"/>
          <w:szCs w:val="24"/>
        </w:rPr>
        <w:t>–</w:t>
      </w:r>
      <w:r w:rsidR="00A4360D">
        <w:rPr>
          <w:b/>
          <w:bCs/>
          <w:sz w:val="24"/>
          <w:szCs w:val="24"/>
        </w:rPr>
        <w:t xml:space="preserve"> </w:t>
      </w:r>
      <w:r w:rsidR="00A8296E">
        <w:rPr>
          <w:sz w:val="24"/>
          <w:szCs w:val="24"/>
        </w:rPr>
        <w:t>The s</w:t>
      </w:r>
      <w:r w:rsidR="002421BD">
        <w:rPr>
          <w:sz w:val="24"/>
          <w:szCs w:val="24"/>
        </w:rPr>
        <w:t>hop</w:t>
      </w:r>
      <w:r w:rsidR="002356E1">
        <w:rPr>
          <w:sz w:val="24"/>
          <w:szCs w:val="24"/>
        </w:rPr>
        <w:t xml:space="preserve"> </w:t>
      </w:r>
      <w:r w:rsidR="002421BD">
        <w:rPr>
          <w:sz w:val="24"/>
          <w:szCs w:val="24"/>
        </w:rPr>
        <w:t>floor</w:t>
      </w:r>
      <w:del w:id="235" w:author="david goldhar" w:date="2019-02-12T17:36:00Z">
        <w:r w:rsidR="00A4360D" w:rsidDel="000B7863">
          <w:rPr>
            <w:sz w:val="24"/>
            <w:szCs w:val="24"/>
          </w:rPr>
          <w:delText>’s</w:delText>
        </w:r>
      </w:del>
      <w:r w:rsidR="002421BD">
        <w:rPr>
          <w:sz w:val="24"/>
          <w:szCs w:val="24"/>
        </w:rPr>
        <w:t xml:space="preserve"> security log and network traffic analysis tool raises an alert </w:t>
      </w:r>
      <w:r w:rsidR="00A8296E">
        <w:rPr>
          <w:sz w:val="24"/>
          <w:szCs w:val="24"/>
        </w:rPr>
        <w:t>due to</w:t>
      </w:r>
      <w:r w:rsidR="002421BD">
        <w:rPr>
          <w:sz w:val="24"/>
          <w:szCs w:val="24"/>
        </w:rPr>
        <w:t xml:space="preserve"> suspicious activity in the network or </w:t>
      </w:r>
      <w:ins w:id="236" w:author="david goldhar" w:date="2019-02-12T17:36:00Z">
        <w:r w:rsidR="000B7863">
          <w:rPr>
            <w:sz w:val="24"/>
            <w:szCs w:val="24"/>
          </w:rPr>
          <w:t xml:space="preserve">on </w:t>
        </w:r>
      </w:ins>
      <w:r w:rsidR="002421BD">
        <w:rPr>
          <w:sz w:val="24"/>
          <w:szCs w:val="24"/>
        </w:rPr>
        <w:t>a computer (e.g.</w:t>
      </w:r>
      <w:ins w:id="237" w:author="david goldhar" w:date="2019-02-12T17:36:00Z">
        <w:r w:rsidR="000B7863">
          <w:rPr>
            <w:sz w:val="24"/>
            <w:szCs w:val="24"/>
          </w:rPr>
          <w:t>,</w:t>
        </w:r>
      </w:ins>
      <w:r w:rsidR="002421BD">
        <w:rPr>
          <w:sz w:val="24"/>
          <w:szCs w:val="24"/>
        </w:rPr>
        <w:t xml:space="preserve"> </w:t>
      </w:r>
      <w:ins w:id="238" w:author="david goldhar" w:date="2019-02-12T17:36:00Z">
        <w:r w:rsidR="000B7863">
          <w:rPr>
            <w:sz w:val="24"/>
            <w:szCs w:val="24"/>
          </w:rPr>
          <w:t xml:space="preserve">a </w:t>
        </w:r>
      </w:ins>
      <w:r w:rsidR="002421BD">
        <w:rPr>
          <w:sz w:val="24"/>
          <w:szCs w:val="24"/>
        </w:rPr>
        <w:t>new</w:t>
      </w:r>
      <w:del w:id="239" w:author="david goldhar" w:date="2019-02-12T17:36:00Z">
        <w:r w:rsidR="002421BD" w:rsidDel="000B7863">
          <w:rPr>
            <w:sz w:val="24"/>
            <w:szCs w:val="24"/>
          </w:rPr>
          <w:delText>l</w:delText>
        </w:r>
      </w:del>
      <w:del w:id="240" w:author="david goldhar" w:date="2019-02-12T17:37:00Z">
        <w:r w:rsidR="002421BD" w:rsidDel="000B7863">
          <w:rPr>
            <w:sz w:val="24"/>
            <w:szCs w:val="24"/>
          </w:rPr>
          <w:delText>y</w:delText>
        </w:r>
      </w:del>
      <w:del w:id="241" w:author="david goldhar" w:date="2019-02-12T17:36:00Z">
        <w:r w:rsidR="002421BD" w:rsidDel="000B7863">
          <w:rPr>
            <w:sz w:val="24"/>
            <w:szCs w:val="24"/>
          </w:rPr>
          <w:delText xml:space="preserve"> </w:delText>
        </w:r>
      </w:del>
      <w:del w:id="242" w:author="david goldhar" w:date="2019-02-12T17:37:00Z">
        <w:r w:rsidR="002421BD" w:rsidDel="000B7863">
          <w:rPr>
            <w:sz w:val="24"/>
            <w:szCs w:val="24"/>
          </w:rPr>
          <w:delText>found</w:delText>
        </w:r>
      </w:del>
      <w:r w:rsidR="002421BD">
        <w:rPr>
          <w:sz w:val="24"/>
          <w:szCs w:val="24"/>
        </w:rPr>
        <w:t xml:space="preserve"> protocol </w:t>
      </w:r>
      <w:ins w:id="243" w:author="david goldhar" w:date="2019-02-12T17:37:00Z">
        <w:r w:rsidR="000B7863">
          <w:rPr>
            <w:sz w:val="24"/>
            <w:szCs w:val="24"/>
          </w:rPr>
          <w:t xml:space="preserve">used </w:t>
        </w:r>
      </w:ins>
      <w:r w:rsidR="002421BD">
        <w:rPr>
          <w:sz w:val="24"/>
          <w:szCs w:val="24"/>
        </w:rPr>
        <w:t>on the shop</w:t>
      </w:r>
      <w:r w:rsidR="002356E1">
        <w:rPr>
          <w:sz w:val="24"/>
          <w:szCs w:val="24"/>
        </w:rPr>
        <w:t xml:space="preserve"> </w:t>
      </w:r>
      <w:r w:rsidR="002421BD">
        <w:rPr>
          <w:sz w:val="24"/>
          <w:szCs w:val="24"/>
        </w:rPr>
        <w:t>floor</w:t>
      </w:r>
      <w:ins w:id="244" w:author="david goldhar" w:date="2019-02-12T17:37:00Z">
        <w:r w:rsidR="000B7863">
          <w:rPr>
            <w:sz w:val="24"/>
            <w:szCs w:val="24"/>
          </w:rPr>
          <w:t xml:space="preserve"> network, </w:t>
        </w:r>
      </w:ins>
      <w:del w:id="245" w:author="david goldhar" w:date="2019-02-12T17:37:00Z">
        <w:r w:rsidR="00A4360D" w:rsidDel="000B7863">
          <w:rPr>
            <w:sz w:val="24"/>
            <w:szCs w:val="24"/>
          </w:rPr>
          <w:delText xml:space="preserve"> </w:delText>
        </w:r>
      </w:del>
      <w:r w:rsidR="00A4360D">
        <w:rPr>
          <w:sz w:val="24"/>
          <w:szCs w:val="24"/>
        </w:rPr>
        <w:t xml:space="preserve">or an </w:t>
      </w:r>
      <w:r w:rsidR="002421BD">
        <w:rPr>
          <w:sz w:val="24"/>
          <w:szCs w:val="24"/>
        </w:rPr>
        <w:t xml:space="preserve">unrecognized process starting in </w:t>
      </w:r>
      <w:r w:rsidR="00A4360D">
        <w:rPr>
          <w:sz w:val="24"/>
          <w:szCs w:val="24"/>
        </w:rPr>
        <w:t xml:space="preserve">an </w:t>
      </w:r>
      <w:r w:rsidR="002421BD">
        <w:rPr>
          <w:sz w:val="24"/>
          <w:szCs w:val="24"/>
        </w:rPr>
        <w:t>unusual way</w:t>
      </w:r>
      <w:ins w:id="246" w:author="david goldhar" w:date="2019-02-12T17:37:00Z">
        <w:r w:rsidR="000B7863">
          <w:rPr>
            <w:sz w:val="24"/>
            <w:szCs w:val="24"/>
          </w:rPr>
          <w:t xml:space="preserve"> on a computer</w:t>
        </w:r>
      </w:ins>
      <w:r w:rsidR="002421BD">
        <w:rPr>
          <w:sz w:val="24"/>
          <w:szCs w:val="24"/>
        </w:rPr>
        <w:t>)</w:t>
      </w:r>
      <w:ins w:id="247" w:author="david goldhar" w:date="2019-02-12T17:37:00Z">
        <w:r w:rsidR="000B7863">
          <w:rPr>
            <w:sz w:val="24"/>
            <w:szCs w:val="24"/>
          </w:rPr>
          <w:t>.</w:t>
        </w:r>
      </w:ins>
      <w:r w:rsidR="002421BD">
        <w:rPr>
          <w:sz w:val="24"/>
          <w:szCs w:val="24"/>
        </w:rPr>
        <w:t xml:space="preserve"> </w:t>
      </w:r>
    </w:p>
    <w:p w14:paraId="46312CE3" w14:textId="02B0E315" w:rsidR="00E11177" w:rsidRDefault="00E11177">
      <w:pPr>
        <w:rPr>
          <w:sz w:val="24"/>
          <w:szCs w:val="24"/>
          <w:rtl/>
        </w:rPr>
      </w:pPr>
    </w:p>
    <w:p w14:paraId="5C48448F" w14:textId="0785FAB4" w:rsidR="00970D8A" w:rsidRDefault="00970D8A" w:rsidP="00970D8A">
      <w:pPr>
        <w:rPr>
          <w:sz w:val="24"/>
          <w:szCs w:val="24"/>
        </w:rPr>
      </w:pPr>
      <w:r>
        <w:rPr>
          <w:sz w:val="24"/>
          <w:szCs w:val="24"/>
        </w:rPr>
        <w:t>The identification stage i</w:t>
      </w:r>
      <w:ins w:id="248" w:author="david goldhar" w:date="2019-02-12T17:38:00Z">
        <w:r w:rsidR="005D2F3A">
          <w:rPr>
            <w:sz w:val="24"/>
            <w:szCs w:val="24"/>
          </w:rPr>
          <w:t>s</w:t>
        </w:r>
      </w:ins>
      <w:del w:id="249" w:author="david goldhar" w:date="2019-02-12T17:38:00Z">
        <w:r w:rsidDel="005D2F3A">
          <w:rPr>
            <w:sz w:val="24"/>
            <w:szCs w:val="24"/>
          </w:rPr>
          <w:delText>n</w:delText>
        </w:r>
      </w:del>
      <w:r>
        <w:rPr>
          <w:sz w:val="24"/>
          <w:szCs w:val="24"/>
        </w:rPr>
        <w:t xml:space="preserve"> handled by</w:t>
      </w:r>
      <w:ins w:id="250" w:author="david goldhar" w:date="2019-02-12T18:13:00Z">
        <w:r w:rsidR="0099436A">
          <w:rPr>
            <w:sz w:val="24"/>
            <w:szCs w:val="24"/>
          </w:rPr>
          <w:t xml:space="preserve"> the</w:t>
        </w:r>
      </w:ins>
      <w:r>
        <w:rPr>
          <w:sz w:val="24"/>
          <w:szCs w:val="24"/>
        </w:rPr>
        <w:t xml:space="preserve"> production network/security team</w:t>
      </w:r>
      <w:ins w:id="251" w:author="david goldhar" w:date="2019-02-12T17:38:00Z">
        <w:r w:rsidR="005D2F3A">
          <w:rPr>
            <w:sz w:val="24"/>
            <w:szCs w:val="24"/>
          </w:rPr>
          <w:t>.</w:t>
        </w:r>
      </w:ins>
      <w:del w:id="252" w:author="david goldhar" w:date="2019-02-12T17:38:00Z">
        <w:r w:rsidDel="005D2F3A">
          <w:rPr>
            <w:sz w:val="24"/>
            <w:szCs w:val="24"/>
          </w:rPr>
          <w:delText xml:space="preserve"> </w:delText>
        </w:r>
      </w:del>
    </w:p>
    <w:p w14:paraId="46258441" w14:textId="77777777" w:rsidR="00DE6B95" w:rsidRDefault="00DE6B95" w:rsidP="0047479A">
      <w:pPr>
        <w:rPr>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85"/>
        <w:gridCol w:w="7465"/>
      </w:tblGrid>
      <w:tr w:rsidR="00D51157" w14:paraId="502EE025" w14:textId="77777777" w:rsidTr="005C009F">
        <w:tc>
          <w:tcPr>
            <w:tcW w:w="1885" w:type="dxa"/>
            <w:shd w:val="clear" w:color="auto" w:fill="E7E6E6" w:themeFill="background2"/>
            <w:hideMark/>
          </w:tcPr>
          <w:p w14:paraId="06FD3991" w14:textId="77777777" w:rsidR="00D51157" w:rsidRDefault="00D51157">
            <w:pPr>
              <w:rPr>
                <w:b/>
                <w:bCs/>
                <w:sz w:val="28"/>
                <w:szCs w:val="28"/>
              </w:rPr>
            </w:pPr>
            <w:r>
              <w:rPr>
                <w:b/>
                <w:bCs/>
                <w:sz w:val="28"/>
                <w:szCs w:val="28"/>
              </w:rPr>
              <w:t>Relevant tools</w:t>
            </w:r>
          </w:p>
        </w:tc>
        <w:tc>
          <w:tcPr>
            <w:tcW w:w="7465" w:type="dxa"/>
            <w:hideMark/>
          </w:tcPr>
          <w:p w14:paraId="3B963489" w14:textId="77777777" w:rsidR="00D51157" w:rsidRDefault="00D51157">
            <w:pPr>
              <w:rPr>
                <w:sz w:val="24"/>
                <w:szCs w:val="24"/>
              </w:rPr>
            </w:pPr>
            <w:r>
              <w:rPr>
                <w:sz w:val="24"/>
                <w:szCs w:val="24"/>
              </w:rPr>
              <w:t>Sophos</w:t>
            </w:r>
          </w:p>
          <w:p w14:paraId="6392E820" w14:textId="657ECE78" w:rsidR="00D51157" w:rsidRDefault="00D51157">
            <w:pPr>
              <w:rPr>
                <w:sz w:val="24"/>
                <w:szCs w:val="24"/>
              </w:rPr>
            </w:pPr>
            <w:r>
              <w:rPr>
                <w:sz w:val="24"/>
                <w:szCs w:val="24"/>
              </w:rPr>
              <w:t>Bomgar/Netop</w:t>
            </w:r>
          </w:p>
          <w:p w14:paraId="4CC3C1D6" w14:textId="4541DE8B" w:rsidR="00ED5E96" w:rsidRDefault="00ED5E96">
            <w:pPr>
              <w:rPr>
                <w:sz w:val="24"/>
                <w:szCs w:val="24"/>
              </w:rPr>
            </w:pPr>
            <w:r>
              <w:rPr>
                <w:sz w:val="24"/>
                <w:szCs w:val="24"/>
              </w:rPr>
              <w:t xml:space="preserve">Host </w:t>
            </w:r>
            <w:r w:rsidR="00DE6B95">
              <w:rPr>
                <w:sz w:val="24"/>
                <w:szCs w:val="24"/>
              </w:rPr>
              <w:t>operating system logs</w:t>
            </w:r>
          </w:p>
          <w:p w14:paraId="0B0359CF" w14:textId="05386704" w:rsidR="00DE6B95" w:rsidRDefault="00DE6B95">
            <w:pPr>
              <w:rPr>
                <w:sz w:val="24"/>
                <w:szCs w:val="24"/>
              </w:rPr>
            </w:pPr>
            <w:r>
              <w:rPr>
                <w:sz w:val="24"/>
                <w:szCs w:val="24"/>
              </w:rPr>
              <w:t xml:space="preserve">Active </w:t>
            </w:r>
            <w:ins w:id="253" w:author="david goldhar" w:date="2019-02-12T17:39:00Z">
              <w:r w:rsidR="005D2F3A">
                <w:rPr>
                  <w:sz w:val="24"/>
                  <w:szCs w:val="24"/>
                </w:rPr>
                <w:t>D</w:t>
              </w:r>
            </w:ins>
            <w:del w:id="254" w:author="david goldhar" w:date="2019-02-12T17:39:00Z">
              <w:r w:rsidDel="005D2F3A">
                <w:rPr>
                  <w:sz w:val="24"/>
                  <w:szCs w:val="24"/>
                </w:rPr>
                <w:delText>d</w:delText>
              </w:r>
            </w:del>
            <w:r>
              <w:rPr>
                <w:sz w:val="24"/>
                <w:szCs w:val="24"/>
              </w:rPr>
              <w:t>irectory logs</w:t>
            </w:r>
          </w:p>
          <w:p w14:paraId="59CF8C51" w14:textId="4F51403F" w:rsidR="002F5218" w:rsidRDefault="002F5218">
            <w:pPr>
              <w:rPr>
                <w:sz w:val="24"/>
                <w:szCs w:val="24"/>
              </w:rPr>
            </w:pPr>
            <w:r>
              <w:rPr>
                <w:sz w:val="24"/>
                <w:szCs w:val="24"/>
              </w:rPr>
              <w:t>Asset inventory list</w:t>
            </w:r>
          </w:p>
          <w:p w14:paraId="15E01268" w14:textId="77777777" w:rsidR="00D51157" w:rsidRDefault="00D51157">
            <w:pPr>
              <w:rPr>
                <w:sz w:val="24"/>
                <w:szCs w:val="24"/>
              </w:rPr>
            </w:pPr>
            <w:r>
              <w:rPr>
                <w:sz w:val="24"/>
                <w:szCs w:val="24"/>
              </w:rPr>
              <w:t xml:space="preserve">Incident management tool </w:t>
            </w:r>
          </w:p>
        </w:tc>
      </w:tr>
      <w:tr w:rsidR="00D51157" w14:paraId="12E401A3" w14:textId="77777777" w:rsidTr="005C009F">
        <w:tc>
          <w:tcPr>
            <w:tcW w:w="1885" w:type="dxa"/>
            <w:shd w:val="clear" w:color="auto" w:fill="E7E6E6" w:themeFill="background2"/>
            <w:hideMark/>
          </w:tcPr>
          <w:p w14:paraId="3159C668" w14:textId="77777777" w:rsidR="00D51157" w:rsidRDefault="00D51157">
            <w:pPr>
              <w:rPr>
                <w:b/>
                <w:bCs/>
                <w:sz w:val="28"/>
                <w:szCs w:val="28"/>
                <w:rtl/>
              </w:rPr>
            </w:pPr>
            <w:r>
              <w:rPr>
                <w:b/>
                <w:bCs/>
                <w:sz w:val="28"/>
                <w:szCs w:val="28"/>
              </w:rPr>
              <w:t>Process</w:t>
            </w:r>
          </w:p>
        </w:tc>
        <w:tc>
          <w:tcPr>
            <w:tcW w:w="7465" w:type="dxa"/>
          </w:tcPr>
          <w:p w14:paraId="5C1D4AE3" w14:textId="77777777" w:rsidR="00D51157" w:rsidRPr="00970D8A" w:rsidRDefault="00D51157">
            <w:pPr>
              <w:rPr>
                <w:sz w:val="24"/>
                <w:szCs w:val="24"/>
              </w:rPr>
            </w:pPr>
            <w:r w:rsidRPr="00970D8A">
              <w:rPr>
                <w:sz w:val="24"/>
                <w:szCs w:val="24"/>
              </w:rPr>
              <w:t>1. Initial Alert:</w:t>
            </w:r>
          </w:p>
          <w:p w14:paraId="6ACECEC3" w14:textId="6EDDE05C" w:rsidR="00D51157" w:rsidRDefault="00D51157">
            <w:pPr>
              <w:rPr>
                <w:sz w:val="24"/>
                <w:szCs w:val="24"/>
              </w:rPr>
            </w:pPr>
            <w:r>
              <w:t xml:space="preserve">         </w:t>
            </w:r>
            <w:r>
              <w:rPr>
                <w:sz w:val="24"/>
                <w:szCs w:val="24"/>
              </w:rPr>
              <w:t xml:space="preserve">a malicious remote access </w:t>
            </w:r>
            <w:ins w:id="255" w:author="david goldhar" w:date="2019-02-12T18:13:00Z">
              <w:r w:rsidR="006A6ADE">
                <w:rPr>
                  <w:sz w:val="24"/>
                  <w:szCs w:val="24"/>
                </w:rPr>
                <w:t xml:space="preserve">alert </w:t>
              </w:r>
            </w:ins>
            <w:r>
              <w:rPr>
                <w:sz w:val="24"/>
                <w:szCs w:val="24"/>
              </w:rPr>
              <w:t xml:space="preserve">is generated by one of the </w:t>
            </w:r>
            <w:ins w:id="256" w:author="david goldhar" w:date="2019-02-12T18:14:00Z">
              <w:r w:rsidR="006A6ADE">
                <w:rPr>
                  <w:sz w:val="24"/>
                  <w:szCs w:val="24"/>
                </w:rPr>
                <w:t xml:space="preserve">shop floor’s </w:t>
              </w:r>
            </w:ins>
            <w:r>
              <w:rPr>
                <w:sz w:val="24"/>
                <w:szCs w:val="24"/>
              </w:rPr>
              <w:t>cyber</w:t>
            </w:r>
            <w:ins w:id="257" w:author="david goldhar" w:date="2019-02-12T18:14:00Z">
              <w:r w:rsidR="006A6ADE">
                <w:rPr>
                  <w:sz w:val="24"/>
                  <w:szCs w:val="24"/>
                </w:rPr>
                <w:t>-</w:t>
              </w:r>
            </w:ins>
            <w:del w:id="258" w:author="david goldhar" w:date="2019-02-12T18:14:00Z">
              <w:r w:rsidDel="006A6ADE">
                <w:rPr>
                  <w:sz w:val="24"/>
                  <w:szCs w:val="24"/>
                </w:rPr>
                <w:delText xml:space="preserve"> </w:delText>
              </w:r>
            </w:del>
            <w:r>
              <w:rPr>
                <w:sz w:val="24"/>
                <w:szCs w:val="24"/>
              </w:rPr>
              <w:t xml:space="preserve">security </w:t>
            </w:r>
            <w:del w:id="259" w:author="david goldhar" w:date="2019-02-12T18:14:00Z">
              <w:r w:rsidDel="006A6ADE">
                <w:rPr>
                  <w:sz w:val="24"/>
                  <w:szCs w:val="24"/>
                </w:rPr>
                <w:delText>shop</w:delText>
              </w:r>
              <w:r w:rsidR="002356E1" w:rsidDel="006A6ADE">
                <w:rPr>
                  <w:sz w:val="24"/>
                  <w:szCs w:val="24"/>
                </w:rPr>
                <w:delText xml:space="preserve"> </w:delText>
              </w:r>
              <w:r w:rsidDel="006A6ADE">
                <w:rPr>
                  <w:sz w:val="24"/>
                  <w:szCs w:val="24"/>
                </w:rPr>
                <w:delText xml:space="preserve">floor’s </w:delText>
              </w:r>
            </w:del>
            <w:r>
              <w:rPr>
                <w:sz w:val="24"/>
                <w:szCs w:val="24"/>
              </w:rPr>
              <w:t>monitoring tools (</w:t>
            </w:r>
            <w:ins w:id="260" w:author="david goldhar" w:date="2019-02-12T18:14:00Z">
              <w:r w:rsidR="006A6ADE">
                <w:rPr>
                  <w:sz w:val="24"/>
                  <w:szCs w:val="24"/>
                </w:rPr>
                <w:t>e.g.,</w:t>
              </w:r>
            </w:ins>
            <w:del w:id="261" w:author="david goldhar" w:date="2019-02-12T18:14:00Z">
              <w:r w:rsidDel="006A6ADE">
                <w:rPr>
                  <w:sz w:val="24"/>
                  <w:szCs w:val="24"/>
                </w:rPr>
                <w:delText>i.e.</w:delText>
              </w:r>
            </w:del>
            <w:r>
              <w:rPr>
                <w:sz w:val="24"/>
                <w:szCs w:val="24"/>
              </w:rPr>
              <w:t xml:space="preserve"> AV, log management system</w:t>
            </w:r>
            <w:ins w:id="262" w:author="david goldhar" w:date="2019-02-12T18:14:00Z">
              <w:r w:rsidR="006A6ADE">
                <w:rPr>
                  <w:sz w:val="24"/>
                  <w:szCs w:val="24"/>
                </w:rPr>
                <w:t>,</w:t>
              </w:r>
            </w:ins>
            <w:r>
              <w:rPr>
                <w:sz w:val="24"/>
                <w:szCs w:val="24"/>
              </w:rPr>
              <w:t xml:space="preserve"> etc</w:t>
            </w:r>
            <w:del w:id="263" w:author="david goldhar" w:date="2019-02-12T18:14:00Z">
              <w:r w:rsidDel="006A6ADE">
                <w:rPr>
                  <w:sz w:val="24"/>
                  <w:szCs w:val="24"/>
                </w:rPr>
                <w:delText>.</w:delText>
              </w:r>
            </w:del>
            <w:r>
              <w:rPr>
                <w:sz w:val="24"/>
                <w:szCs w:val="24"/>
              </w:rPr>
              <w:t>.)</w:t>
            </w:r>
            <w:ins w:id="264" w:author="david goldhar" w:date="2019-02-12T18:14:00Z">
              <w:r w:rsidR="006A6ADE">
                <w:rPr>
                  <w:sz w:val="24"/>
                  <w:szCs w:val="24"/>
                </w:rPr>
                <w:t>,</w:t>
              </w:r>
            </w:ins>
            <w:r>
              <w:rPr>
                <w:sz w:val="24"/>
                <w:szCs w:val="24"/>
              </w:rPr>
              <w:t xml:space="preserve"> or a production anomaly is encountered. A malware alert could also </w:t>
            </w:r>
            <w:r>
              <w:rPr>
                <w:sz w:val="24"/>
                <w:szCs w:val="24"/>
              </w:rPr>
              <w:lastRenderedPageBreak/>
              <w:t xml:space="preserve">be initiated manually by the </w:t>
            </w:r>
            <w:r w:rsidR="002356E1">
              <w:rPr>
                <w:sz w:val="24"/>
                <w:szCs w:val="24"/>
              </w:rPr>
              <w:t>shop floor</w:t>
            </w:r>
            <w:del w:id="265" w:author="david goldhar" w:date="2019-02-12T18:14:00Z">
              <w:r w:rsidR="002356E1" w:rsidDel="006A6ADE">
                <w:rPr>
                  <w:sz w:val="24"/>
                  <w:szCs w:val="24"/>
                </w:rPr>
                <w:delText>’s</w:delText>
              </w:r>
            </w:del>
            <w:r w:rsidR="002356E1">
              <w:rPr>
                <w:sz w:val="24"/>
                <w:szCs w:val="24"/>
              </w:rPr>
              <w:t xml:space="preserve"> </w:t>
            </w:r>
            <w:r>
              <w:rPr>
                <w:sz w:val="24"/>
                <w:szCs w:val="24"/>
              </w:rPr>
              <w:t>operators observing a</w:t>
            </w:r>
            <w:ins w:id="266" w:author="david goldhar" w:date="2019-02-12T18:15:00Z">
              <w:r w:rsidR="006A6ADE">
                <w:rPr>
                  <w:sz w:val="24"/>
                  <w:szCs w:val="24"/>
                </w:rPr>
                <w:t>n anomalous</w:t>
              </w:r>
            </w:ins>
            <w:del w:id="267" w:author="david goldhar" w:date="2019-02-12T18:15:00Z">
              <w:r w:rsidDel="006A6ADE">
                <w:rPr>
                  <w:sz w:val="24"/>
                  <w:szCs w:val="24"/>
                </w:rPr>
                <w:delText xml:space="preserve"> strange</w:delText>
              </w:r>
            </w:del>
            <w:r>
              <w:rPr>
                <w:sz w:val="24"/>
                <w:szCs w:val="24"/>
              </w:rPr>
              <w:t xml:space="preserve"> behavior. The notification will usually follow unexplained activity </w:t>
            </w:r>
            <w:ins w:id="268" w:author="david goldhar" w:date="2019-02-12T18:15:00Z">
              <w:r w:rsidR="006A6ADE">
                <w:rPr>
                  <w:sz w:val="24"/>
                  <w:szCs w:val="24"/>
                </w:rPr>
                <w:t xml:space="preserve">on </w:t>
              </w:r>
            </w:ins>
            <w:del w:id="269" w:author="david goldhar" w:date="2019-02-12T18:15:00Z">
              <w:r w:rsidDel="006A6ADE">
                <w:rPr>
                  <w:sz w:val="24"/>
                  <w:szCs w:val="24"/>
                </w:rPr>
                <w:delText xml:space="preserve">of </w:delText>
              </w:r>
            </w:del>
            <w:r>
              <w:rPr>
                <w:sz w:val="24"/>
                <w:szCs w:val="24"/>
              </w:rPr>
              <w:t>an engineering station, HMI</w:t>
            </w:r>
            <w:ins w:id="270" w:author="david goldhar" w:date="2019-02-12T18:15:00Z">
              <w:r w:rsidR="006A6ADE">
                <w:rPr>
                  <w:sz w:val="24"/>
                  <w:szCs w:val="24"/>
                </w:rPr>
                <w:t>,</w:t>
              </w:r>
            </w:ins>
            <w:r>
              <w:rPr>
                <w:sz w:val="24"/>
                <w:szCs w:val="24"/>
              </w:rPr>
              <w:t xml:space="preserve"> or </w:t>
            </w:r>
            <w:del w:id="271" w:author="david goldhar" w:date="2019-02-12T18:15:00Z">
              <w:r w:rsidDel="006A6ADE">
                <w:rPr>
                  <w:sz w:val="24"/>
                  <w:szCs w:val="24"/>
                </w:rPr>
                <w:delText xml:space="preserve">a </w:delText>
              </w:r>
            </w:del>
            <w:r>
              <w:rPr>
                <w:sz w:val="24"/>
                <w:szCs w:val="24"/>
              </w:rPr>
              <w:t>PLC.</w:t>
            </w:r>
          </w:p>
          <w:p w14:paraId="796AF516" w14:textId="77777777" w:rsidR="00D51157" w:rsidRPr="005C009F" w:rsidRDefault="00D51157">
            <w:pPr>
              <w:rPr>
                <w:sz w:val="24"/>
                <w:szCs w:val="24"/>
              </w:rPr>
            </w:pPr>
            <w:r w:rsidRPr="005C009F">
              <w:rPr>
                <w:sz w:val="24"/>
                <w:szCs w:val="24"/>
              </w:rPr>
              <w:t xml:space="preserve"> 2. Create an Investigation Record.</w:t>
            </w:r>
          </w:p>
          <w:p w14:paraId="17494422" w14:textId="2D53D9D9" w:rsidR="00D51157" w:rsidRPr="005C009F" w:rsidDel="006A6ADE" w:rsidRDefault="00D51157">
            <w:pPr>
              <w:rPr>
                <w:del w:id="272" w:author="david goldhar" w:date="2019-02-12T18:16:00Z"/>
                <w:sz w:val="24"/>
                <w:szCs w:val="24"/>
              </w:rPr>
            </w:pPr>
            <w:r w:rsidRPr="005C009F">
              <w:rPr>
                <w:sz w:val="24"/>
                <w:szCs w:val="24"/>
              </w:rPr>
              <w:t xml:space="preserve">       An investigation record is opened for each discrete alert</w:t>
            </w:r>
            <w:ins w:id="273" w:author="david goldhar" w:date="2019-02-12T18:16:00Z">
              <w:r w:rsidR="006A6ADE">
                <w:rPr>
                  <w:sz w:val="24"/>
                  <w:szCs w:val="24"/>
                </w:rPr>
                <w:t>,</w:t>
              </w:r>
            </w:ins>
            <w:r w:rsidRPr="005C009F">
              <w:rPr>
                <w:sz w:val="24"/>
                <w:szCs w:val="24"/>
              </w:rPr>
              <w:t xml:space="preserve"> within the incident management tool</w:t>
            </w:r>
            <w:ins w:id="274" w:author="david goldhar" w:date="2019-02-12T18:16:00Z">
              <w:r w:rsidR="006A6ADE">
                <w:rPr>
                  <w:sz w:val="24"/>
                  <w:szCs w:val="24"/>
                </w:rPr>
                <w:t>,</w:t>
              </w:r>
            </w:ins>
            <w:r w:rsidRPr="005C009F">
              <w:rPr>
                <w:sz w:val="24"/>
                <w:szCs w:val="24"/>
              </w:rPr>
              <w:t xml:space="preserve"> and relevant investigative data is recorded</w:t>
            </w:r>
            <w:del w:id="275" w:author="david goldhar" w:date="2019-02-12T18:16:00Z">
              <w:r w:rsidRPr="005C009F" w:rsidDel="006A6ADE">
                <w:rPr>
                  <w:sz w:val="24"/>
                  <w:szCs w:val="24"/>
                </w:rPr>
                <w:delText xml:space="preserve"> there</w:delText>
              </w:r>
            </w:del>
            <w:r w:rsidRPr="005C009F">
              <w:rPr>
                <w:sz w:val="24"/>
                <w:szCs w:val="24"/>
              </w:rPr>
              <w:t xml:space="preserve">. Duplicate events can be aggregated </w:t>
            </w:r>
            <w:del w:id="276" w:author="david goldhar" w:date="2019-02-12T18:16:00Z">
              <w:r w:rsidRPr="005C009F" w:rsidDel="006A6ADE">
                <w:rPr>
                  <w:sz w:val="24"/>
                  <w:szCs w:val="24"/>
                </w:rPr>
                <w:delText xml:space="preserve">in </w:delText>
              </w:r>
            </w:del>
            <w:ins w:id="277" w:author="david goldhar" w:date="2019-02-12T18:16:00Z">
              <w:r w:rsidR="006A6ADE">
                <w:rPr>
                  <w:sz w:val="24"/>
                  <w:szCs w:val="24"/>
                </w:rPr>
                <w:t xml:space="preserve">to </w:t>
              </w:r>
            </w:ins>
            <w:r w:rsidRPr="005C009F">
              <w:rPr>
                <w:sz w:val="24"/>
                <w:szCs w:val="24"/>
              </w:rPr>
              <w:t>a previously opened case, provided the investigation record is still in the opened state.</w:t>
            </w:r>
            <w:r w:rsidRPr="005C009F">
              <w:rPr>
                <w:sz w:val="24"/>
                <w:szCs w:val="24"/>
                <w:rtl/>
              </w:rPr>
              <w:t xml:space="preserve"> </w:t>
            </w:r>
            <w:r>
              <w:rPr>
                <w:sz w:val="24"/>
                <w:szCs w:val="24"/>
              </w:rPr>
              <w:t>The cases should be accessible to any SOC, BISO team</w:t>
            </w:r>
            <w:ins w:id="278" w:author="david goldhar" w:date="2019-02-12T18:16:00Z">
              <w:r w:rsidR="006A6ADE">
                <w:rPr>
                  <w:sz w:val="24"/>
                  <w:szCs w:val="24"/>
                </w:rPr>
                <w:t>,</w:t>
              </w:r>
            </w:ins>
            <w:r>
              <w:rPr>
                <w:sz w:val="24"/>
                <w:szCs w:val="24"/>
              </w:rPr>
              <w:t xml:space="preserve"> or IR team member</w:t>
            </w:r>
            <w:ins w:id="279" w:author="david goldhar" w:date="2019-02-12T18:16:00Z">
              <w:r w:rsidR="006A6ADE">
                <w:rPr>
                  <w:sz w:val="24"/>
                  <w:szCs w:val="24"/>
                </w:rPr>
                <w:t>,</w:t>
              </w:r>
            </w:ins>
            <w:r>
              <w:rPr>
                <w:sz w:val="24"/>
                <w:szCs w:val="24"/>
              </w:rPr>
              <w:t xml:space="preserve"> and easily retrieved.</w:t>
            </w:r>
          </w:p>
          <w:p w14:paraId="70C778A2" w14:textId="77777777" w:rsidR="00D51157" w:rsidRPr="005C009F" w:rsidRDefault="00D51157" w:rsidP="003D012E">
            <w:pPr>
              <w:rPr>
                <w:sz w:val="24"/>
                <w:szCs w:val="24"/>
              </w:rPr>
            </w:pPr>
          </w:p>
          <w:p w14:paraId="2F6BC61B" w14:textId="04D92BBC" w:rsidR="00D51157" w:rsidRPr="005C009F" w:rsidRDefault="00D51157">
            <w:pPr>
              <w:rPr>
                <w:sz w:val="24"/>
                <w:szCs w:val="24"/>
              </w:rPr>
            </w:pPr>
            <w:r w:rsidRPr="005C009F">
              <w:rPr>
                <w:sz w:val="24"/>
                <w:szCs w:val="24"/>
              </w:rPr>
              <w:t xml:space="preserve"> 3. Gather the following information regarding the remote access from </w:t>
            </w:r>
            <w:r w:rsidR="00DE6B95">
              <w:rPr>
                <w:sz w:val="24"/>
                <w:szCs w:val="24"/>
              </w:rPr>
              <w:t xml:space="preserve">the Bomgar/Netop logs. If there are several potential malicious </w:t>
            </w:r>
            <w:r w:rsidR="00D219A0">
              <w:rPr>
                <w:sz w:val="24"/>
                <w:szCs w:val="24"/>
              </w:rPr>
              <w:t>connections</w:t>
            </w:r>
            <w:r w:rsidR="00107BF0">
              <w:rPr>
                <w:sz w:val="24"/>
                <w:szCs w:val="24"/>
              </w:rPr>
              <w:t xml:space="preserve">, </w:t>
            </w:r>
            <w:r w:rsidR="00DE6B95">
              <w:rPr>
                <w:sz w:val="24"/>
                <w:szCs w:val="24"/>
              </w:rPr>
              <w:t xml:space="preserve">collect the </w:t>
            </w:r>
            <w:del w:id="280" w:author="david goldhar" w:date="2019-02-12T18:17:00Z">
              <w:r w:rsidR="00DE6B95" w:rsidDel="006A6ADE">
                <w:rPr>
                  <w:sz w:val="24"/>
                  <w:szCs w:val="24"/>
                </w:rPr>
                <w:delText xml:space="preserve">following </w:delText>
              </w:r>
            </w:del>
            <w:r w:rsidR="00DE6B95">
              <w:rPr>
                <w:sz w:val="24"/>
                <w:szCs w:val="24"/>
              </w:rPr>
              <w:t>information for all of them:</w:t>
            </w:r>
          </w:p>
          <w:p w14:paraId="549BB8F9" w14:textId="022CAEEC" w:rsidR="00D51157" w:rsidRPr="005C009F" w:rsidRDefault="00D51157">
            <w:pPr>
              <w:rPr>
                <w:sz w:val="24"/>
                <w:szCs w:val="24"/>
              </w:rPr>
            </w:pPr>
            <w:r w:rsidRPr="005C009F">
              <w:rPr>
                <w:sz w:val="24"/>
                <w:szCs w:val="24"/>
              </w:rPr>
              <w:t xml:space="preserve">             - </w:t>
            </w:r>
            <w:r w:rsidR="00DE6B95">
              <w:rPr>
                <w:sz w:val="24"/>
                <w:szCs w:val="24"/>
              </w:rPr>
              <w:t>Time of connection</w:t>
            </w:r>
          </w:p>
          <w:p w14:paraId="75140703" w14:textId="1513CA4F" w:rsidR="00D51157" w:rsidRPr="005C009F" w:rsidRDefault="00D51157">
            <w:pPr>
              <w:rPr>
                <w:sz w:val="24"/>
                <w:szCs w:val="24"/>
              </w:rPr>
            </w:pPr>
            <w:r w:rsidRPr="005C009F">
              <w:rPr>
                <w:sz w:val="24"/>
                <w:szCs w:val="24"/>
              </w:rPr>
              <w:t xml:space="preserve">             - </w:t>
            </w:r>
            <w:r w:rsidR="00DE6B95">
              <w:rPr>
                <w:sz w:val="24"/>
                <w:szCs w:val="24"/>
              </w:rPr>
              <w:t>User name</w:t>
            </w:r>
          </w:p>
          <w:p w14:paraId="1C5E0723" w14:textId="239668BB" w:rsidR="00D51157" w:rsidRPr="005C009F" w:rsidRDefault="00D51157">
            <w:pPr>
              <w:rPr>
                <w:sz w:val="24"/>
                <w:szCs w:val="24"/>
              </w:rPr>
            </w:pPr>
            <w:r w:rsidRPr="005C009F">
              <w:rPr>
                <w:sz w:val="24"/>
                <w:szCs w:val="24"/>
              </w:rPr>
              <w:t xml:space="preserve">             - </w:t>
            </w:r>
            <w:r w:rsidR="00DE6B95">
              <w:rPr>
                <w:sz w:val="24"/>
                <w:szCs w:val="24"/>
              </w:rPr>
              <w:t>Length of connection</w:t>
            </w:r>
          </w:p>
          <w:p w14:paraId="5E4485BB" w14:textId="5EFF56F5" w:rsidR="00D51157" w:rsidRPr="005C009F" w:rsidRDefault="00D51157">
            <w:pPr>
              <w:rPr>
                <w:sz w:val="24"/>
                <w:szCs w:val="24"/>
              </w:rPr>
            </w:pPr>
            <w:r w:rsidRPr="005C009F">
              <w:rPr>
                <w:sz w:val="24"/>
                <w:szCs w:val="24"/>
              </w:rPr>
              <w:t xml:space="preserve">             - </w:t>
            </w:r>
            <w:r w:rsidR="00DE6B95">
              <w:rPr>
                <w:sz w:val="24"/>
                <w:szCs w:val="24"/>
              </w:rPr>
              <w:t>User source IP</w:t>
            </w:r>
          </w:p>
          <w:p w14:paraId="05CB43BC" w14:textId="5D3503E2" w:rsidR="00D51157" w:rsidRPr="005C009F" w:rsidRDefault="00D51157">
            <w:pPr>
              <w:rPr>
                <w:sz w:val="24"/>
                <w:szCs w:val="24"/>
              </w:rPr>
            </w:pPr>
            <w:r w:rsidRPr="005C009F">
              <w:rPr>
                <w:sz w:val="24"/>
                <w:szCs w:val="24"/>
              </w:rPr>
              <w:t xml:space="preserve">             - </w:t>
            </w:r>
            <w:r w:rsidR="00DE6B95">
              <w:rPr>
                <w:sz w:val="24"/>
                <w:szCs w:val="24"/>
              </w:rPr>
              <w:t>User destination IPs</w:t>
            </w:r>
          </w:p>
          <w:p w14:paraId="6EDD22C4" w14:textId="3FB04283" w:rsidR="00D51157" w:rsidRPr="005C009F" w:rsidDel="006A6ADE" w:rsidRDefault="00D51157">
            <w:pPr>
              <w:rPr>
                <w:del w:id="281" w:author="david goldhar" w:date="2019-02-12T18:17:00Z"/>
                <w:sz w:val="24"/>
                <w:szCs w:val="24"/>
              </w:rPr>
            </w:pPr>
            <w:r w:rsidRPr="005C009F">
              <w:rPr>
                <w:sz w:val="24"/>
                <w:szCs w:val="24"/>
              </w:rPr>
              <w:t>Add the information to the case record</w:t>
            </w:r>
            <w:ins w:id="282" w:author="david goldhar" w:date="2019-02-12T18:17:00Z">
              <w:r w:rsidR="006A6ADE">
                <w:rPr>
                  <w:sz w:val="24"/>
                  <w:szCs w:val="24"/>
                </w:rPr>
                <w:t>.</w:t>
              </w:r>
            </w:ins>
          </w:p>
          <w:p w14:paraId="348BA2B4" w14:textId="77777777" w:rsidR="00D51157" w:rsidRPr="005C009F" w:rsidRDefault="00D51157" w:rsidP="003D012E">
            <w:pPr>
              <w:rPr>
                <w:sz w:val="24"/>
                <w:szCs w:val="24"/>
              </w:rPr>
            </w:pPr>
          </w:p>
          <w:p w14:paraId="6BEDA3A3" w14:textId="77777777" w:rsidR="00D51157" w:rsidRPr="005C009F" w:rsidRDefault="00D51157">
            <w:pPr>
              <w:rPr>
                <w:sz w:val="24"/>
                <w:szCs w:val="24"/>
              </w:rPr>
            </w:pPr>
            <w:r w:rsidRPr="005C009F">
              <w:rPr>
                <w:sz w:val="24"/>
                <w:szCs w:val="24"/>
              </w:rPr>
              <w:t>4. Asset summary</w:t>
            </w:r>
          </w:p>
          <w:p w14:paraId="16AB92A9" w14:textId="0540297D" w:rsidR="00D51157" w:rsidRPr="005C009F" w:rsidRDefault="00D51157">
            <w:pPr>
              <w:rPr>
                <w:sz w:val="24"/>
                <w:szCs w:val="24"/>
              </w:rPr>
            </w:pPr>
            <w:r w:rsidRPr="005C009F">
              <w:rPr>
                <w:sz w:val="24"/>
                <w:szCs w:val="24"/>
              </w:rPr>
              <w:t xml:space="preserve">       </w:t>
            </w:r>
            <w:r w:rsidR="00D219A0">
              <w:rPr>
                <w:sz w:val="24"/>
                <w:szCs w:val="24"/>
              </w:rPr>
              <w:t>G</w:t>
            </w:r>
            <w:r w:rsidR="00350860">
              <w:rPr>
                <w:sz w:val="24"/>
                <w:szCs w:val="24"/>
              </w:rPr>
              <w:t>ather the</w:t>
            </w:r>
            <w:r w:rsidRPr="005C009F">
              <w:rPr>
                <w:sz w:val="24"/>
                <w:szCs w:val="24"/>
              </w:rPr>
              <w:t xml:space="preserve"> following information about the </w:t>
            </w:r>
            <w:r w:rsidR="00970D8A">
              <w:rPr>
                <w:sz w:val="24"/>
                <w:szCs w:val="24"/>
              </w:rPr>
              <w:t>manipulated</w:t>
            </w:r>
            <w:r w:rsidR="002356E1" w:rsidRPr="005C009F">
              <w:rPr>
                <w:sz w:val="24"/>
                <w:szCs w:val="24"/>
              </w:rPr>
              <w:t xml:space="preserve"> </w:t>
            </w:r>
            <w:r w:rsidRPr="005C009F">
              <w:rPr>
                <w:sz w:val="24"/>
                <w:szCs w:val="24"/>
              </w:rPr>
              <w:t>hosts:</w:t>
            </w:r>
          </w:p>
          <w:p w14:paraId="06A65B8B" w14:textId="71B165BA" w:rsidR="00D51157" w:rsidRDefault="00D51157" w:rsidP="00DE6B95">
            <w:pPr>
              <w:rPr>
                <w:sz w:val="24"/>
                <w:szCs w:val="24"/>
              </w:rPr>
            </w:pPr>
            <w:r w:rsidRPr="005C009F">
              <w:rPr>
                <w:sz w:val="24"/>
                <w:szCs w:val="24"/>
              </w:rPr>
              <w:t xml:space="preserve">            - Hostname</w:t>
            </w:r>
          </w:p>
          <w:p w14:paraId="3D988B4E" w14:textId="61BE747D" w:rsidR="00DE6B95" w:rsidRDefault="00DE6B95" w:rsidP="00DE6B95">
            <w:pPr>
              <w:rPr>
                <w:sz w:val="24"/>
                <w:szCs w:val="24"/>
              </w:rPr>
            </w:pPr>
            <w:r>
              <w:rPr>
                <w:sz w:val="24"/>
                <w:szCs w:val="24"/>
              </w:rPr>
              <w:t xml:space="preserve">            - OS version</w:t>
            </w:r>
          </w:p>
          <w:p w14:paraId="20CEE98B" w14:textId="34EDB033" w:rsidR="00DE6B95" w:rsidRPr="005C009F" w:rsidRDefault="00DE6B95" w:rsidP="004075C4">
            <w:pPr>
              <w:rPr>
                <w:sz w:val="24"/>
                <w:szCs w:val="24"/>
              </w:rPr>
            </w:pPr>
            <w:r>
              <w:rPr>
                <w:sz w:val="24"/>
                <w:szCs w:val="24"/>
              </w:rPr>
              <w:t xml:space="preserve">            - Asset functionality </w:t>
            </w:r>
          </w:p>
          <w:p w14:paraId="602DD501" w14:textId="67F46877" w:rsidR="00D51157" w:rsidRPr="005C009F" w:rsidRDefault="00D51157">
            <w:pPr>
              <w:rPr>
                <w:sz w:val="24"/>
                <w:szCs w:val="24"/>
              </w:rPr>
            </w:pPr>
            <w:r w:rsidRPr="005C009F">
              <w:rPr>
                <w:sz w:val="24"/>
                <w:szCs w:val="24"/>
              </w:rPr>
              <w:t>Add the information to the case record</w:t>
            </w:r>
            <w:ins w:id="283" w:author="david goldhar" w:date="2019-02-12T18:18:00Z">
              <w:r w:rsidR="006A6ADE">
                <w:rPr>
                  <w:sz w:val="24"/>
                  <w:szCs w:val="24"/>
                </w:rPr>
                <w:t>.</w:t>
              </w:r>
            </w:ins>
          </w:p>
          <w:p w14:paraId="265AA7E7" w14:textId="77777777" w:rsidR="00D51157" w:rsidRPr="005C009F" w:rsidRDefault="00D51157">
            <w:pPr>
              <w:rPr>
                <w:sz w:val="24"/>
                <w:szCs w:val="24"/>
              </w:rPr>
            </w:pPr>
            <w:r w:rsidRPr="005C009F">
              <w:rPr>
                <w:sz w:val="24"/>
                <w:szCs w:val="24"/>
              </w:rPr>
              <w:t xml:space="preserve"> 5. Affected User summary</w:t>
            </w:r>
          </w:p>
          <w:p w14:paraId="7EE818B7" w14:textId="484F6316" w:rsidR="00D51157" w:rsidRPr="005C009F" w:rsidRDefault="00D51157">
            <w:pPr>
              <w:rPr>
                <w:sz w:val="24"/>
                <w:szCs w:val="24"/>
              </w:rPr>
            </w:pPr>
            <w:r w:rsidRPr="005C009F">
              <w:rPr>
                <w:sz w:val="24"/>
                <w:szCs w:val="24"/>
              </w:rPr>
              <w:t xml:space="preserve">          Collect </w:t>
            </w:r>
            <w:ins w:id="284" w:author="david goldhar" w:date="2019-02-12T18:18:00Z">
              <w:r w:rsidR="006A6ADE">
                <w:rPr>
                  <w:sz w:val="24"/>
                  <w:szCs w:val="24"/>
                </w:rPr>
                <w:t xml:space="preserve">details about </w:t>
              </w:r>
            </w:ins>
            <w:r w:rsidRPr="005C009F">
              <w:rPr>
                <w:sz w:val="24"/>
                <w:szCs w:val="24"/>
              </w:rPr>
              <w:t xml:space="preserve">the </w:t>
            </w:r>
            <w:del w:id="285" w:author="david goldhar" w:date="2019-02-12T18:18:00Z">
              <w:r w:rsidRPr="005C009F" w:rsidDel="006A6ADE">
                <w:rPr>
                  <w:sz w:val="24"/>
                  <w:szCs w:val="24"/>
                </w:rPr>
                <w:delText xml:space="preserve">involved </w:delText>
              </w:r>
            </w:del>
            <w:ins w:id="286" w:author="david goldhar" w:date="2019-02-12T18:18:00Z">
              <w:r w:rsidR="006A6ADE">
                <w:rPr>
                  <w:sz w:val="24"/>
                  <w:szCs w:val="24"/>
                </w:rPr>
                <w:t xml:space="preserve">affected </w:t>
              </w:r>
            </w:ins>
            <w:r w:rsidRPr="005C009F">
              <w:rPr>
                <w:sz w:val="24"/>
                <w:szCs w:val="24"/>
              </w:rPr>
              <w:t>user (</w:t>
            </w:r>
            <w:ins w:id="287" w:author="david goldhar" w:date="2019-02-12T18:18:00Z">
              <w:r w:rsidR="006A6ADE">
                <w:rPr>
                  <w:sz w:val="24"/>
                  <w:szCs w:val="24"/>
                </w:rPr>
                <w:t xml:space="preserve">the one </w:t>
              </w:r>
            </w:ins>
            <w:r w:rsidRPr="005C009F">
              <w:rPr>
                <w:sz w:val="24"/>
                <w:szCs w:val="24"/>
              </w:rPr>
              <w:t xml:space="preserve">used by </w:t>
            </w:r>
            <w:r w:rsidR="00350860">
              <w:rPr>
                <w:sz w:val="24"/>
                <w:szCs w:val="24"/>
              </w:rPr>
              <w:t>attacker</w:t>
            </w:r>
            <w:r w:rsidRPr="005C009F">
              <w:rPr>
                <w:sz w:val="24"/>
                <w:szCs w:val="24"/>
              </w:rPr>
              <w:t xml:space="preserve">) </w:t>
            </w:r>
            <w:del w:id="288" w:author="david goldhar" w:date="2019-02-12T18:18:00Z">
              <w:r w:rsidRPr="005C009F" w:rsidDel="006A6ADE">
                <w:rPr>
                  <w:sz w:val="24"/>
                  <w:szCs w:val="24"/>
                </w:rPr>
                <w:delText xml:space="preserve">detail </w:delText>
              </w:r>
            </w:del>
            <w:r w:rsidRPr="005C009F">
              <w:rPr>
                <w:sz w:val="24"/>
                <w:szCs w:val="24"/>
              </w:rPr>
              <w:t xml:space="preserve">from </w:t>
            </w:r>
            <w:r w:rsidR="006A6ADE" w:rsidRPr="005C009F">
              <w:rPr>
                <w:sz w:val="24"/>
                <w:szCs w:val="24"/>
              </w:rPr>
              <w:t>Active Directory</w:t>
            </w:r>
            <w:r w:rsidRPr="005C009F">
              <w:rPr>
                <w:sz w:val="24"/>
                <w:szCs w:val="24"/>
              </w:rPr>
              <w:t xml:space="preserve">:  </w:t>
            </w:r>
          </w:p>
          <w:p w14:paraId="29090F7B" w14:textId="77777777" w:rsidR="00D51157" w:rsidRPr="005C009F" w:rsidRDefault="00D51157">
            <w:pPr>
              <w:rPr>
                <w:sz w:val="24"/>
                <w:szCs w:val="24"/>
              </w:rPr>
            </w:pPr>
            <w:r w:rsidRPr="005C009F">
              <w:rPr>
                <w:sz w:val="24"/>
                <w:szCs w:val="24"/>
              </w:rPr>
              <w:t xml:space="preserve">            - User ID</w:t>
            </w:r>
          </w:p>
          <w:p w14:paraId="5BA3A3D8" w14:textId="77777777" w:rsidR="00D51157" w:rsidRPr="005C009F" w:rsidRDefault="00D51157" w:rsidP="004075C4">
            <w:pPr>
              <w:rPr>
                <w:sz w:val="24"/>
                <w:szCs w:val="24"/>
              </w:rPr>
            </w:pPr>
            <w:r w:rsidRPr="005C009F">
              <w:rPr>
                <w:sz w:val="24"/>
                <w:szCs w:val="24"/>
              </w:rPr>
              <w:t xml:space="preserve">            - User’s name, title, department, physical location</w:t>
            </w:r>
          </w:p>
          <w:p w14:paraId="2FD17E38" w14:textId="28992FA4" w:rsidR="00D51157" w:rsidRDefault="00D51157">
            <w:pPr>
              <w:rPr>
                <w:sz w:val="24"/>
                <w:szCs w:val="24"/>
              </w:rPr>
            </w:pPr>
            <w:r w:rsidRPr="005C009F">
              <w:rPr>
                <w:sz w:val="24"/>
                <w:szCs w:val="24"/>
              </w:rPr>
              <w:lastRenderedPageBreak/>
              <w:t>Add the information to the case record</w:t>
            </w:r>
            <w:ins w:id="289" w:author="david goldhar" w:date="2019-02-12T18:19:00Z">
              <w:r w:rsidR="006A6ADE">
                <w:rPr>
                  <w:sz w:val="24"/>
                  <w:szCs w:val="24"/>
                </w:rPr>
                <w:t>.</w:t>
              </w:r>
            </w:ins>
          </w:p>
        </w:tc>
      </w:tr>
    </w:tbl>
    <w:p w14:paraId="73FB7ED9" w14:textId="28C413A6" w:rsidR="003924D7" w:rsidRDefault="003924D7" w:rsidP="0047479A">
      <w:pPr>
        <w:rPr>
          <w:sz w:val="24"/>
          <w:szCs w:val="24"/>
        </w:rPr>
      </w:pPr>
    </w:p>
    <w:p w14:paraId="22C83C10" w14:textId="3E6F44EC" w:rsidR="00EF2BA0" w:rsidRDefault="00A622A0" w:rsidP="00EF2BA0">
      <w:pPr>
        <w:rPr>
          <w:sz w:val="24"/>
          <w:szCs w:val="24"/>
        </w:rPr>
      </w:pPr>
      <w:r>
        <w:rPr>
          <w:noProof/>
          <w:sz w:val="24"/>
          <w:szCs w:val="24"/>
        </w:rPr>
        <mc:AlternateContent>
          <mc:Choice Requires="wps">
            <w:drawing>
              <wp:anchor distT="0" distB="0" distL="114300" distR="114300" simplePos="0" relativeHeight="251682816" behindDoc="1" locked="0" layoutInCell="1" allowOverlap="1" wp14:anchorId="5450EA06" wp14:editId="0875AE31">
                <wp:simplePos x="0" y="0"/>
                <wp:positionH relativeFrom="margin">
                  <wp:posOffset>166370</wp:posOffset>
                </wp:positionH>
                <wp:positionV relativeFrom="paragraph">
                  <wp:posOffset>215265</wp:posOffset>
                </wp:positionV>
                <wp:extent cx="5891530" cy="858520"/>
                <wp:effectExtent l="0" t="0" r="13970" b="17780"/>
                <wp:wrapNone/>
                <wp:docPr id="1" name="Rectangle: Rounded Corners 1"/>
                <wp:cNvGraphicFramePr/>
                <a:graphic xmlns:a="http://schemas.openxmlformats.org/drawingml/2006/main">
                  <a:graphicData uri="http://schemas.microsoft.com/office/word/2010/wordprocessingShape">
                    <wps:wsp>
                      <wps:cNvSpPr/>
                      <wps:spPr>
                        <a:xfrm>
                          <a:off x="0" y="0"/>
                          <a:ext cx="5891530" cy="858520"/>
                        </a:xfrm>
                        <a:prstGeom prst="roundRect">
                          <a:avLst/>
                        </a:prstGeom>
                        <a:solidFill>
                          <a:schemeClr val="accent5">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14DE58C7" id="Rectangle: Rounded Corners 1" o:spid="_x0000_s1026" style="position:absolute;margin-left:13.1pt;margin-top:16.95pt;width:463.9pt;height:67.6pt;z-index:-25163366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" fillcolor="#bdd6ee [1304]" strokecolor="#1f3763 [1604]" strokeweight="1pt">
                <v:stroke joinstyle="miter"/>
                <w10:wrap anchorx="margin"/>
              </v:roundrect>
            </w:pict>
          </mc:Fallback>
        </mc:AlternateContent>
      </w:r>
      <w:r w:rsidR="00EF2BA0">
        <w:rPr>
          <w:noProof/>
          <w:sz w:val="24"/>
          <w:szCs w:val="24"/>
        </w:rPr>
        <w:drawing>
          <wp:anchor distT="0" distB="0" distL="114300" distR="114300" simplePos="0" relativeHeight="251683840" behindDoc="1" locked="0" layoutInCell="1" allowOverlap="1" wp14:anchorId="52108532" wp14:editId="5126B055">
            <wp:simplePos x="0" y="0"/>
            <wp:positionH relativeFrom="margin">
              <wp:posOffset>208694</wp:posOffset>
            </wp:positionH>
            <wp:positionV relativeFrom="paragraph">
              <wp:posOffset>242156</wp:posOffset>
            </wp:positionV>
            <wp:extent cx="356636" cy="319030"/>
            <wp:effectExtent l="0" t="0" r="5715" b="508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1" name="idea.png"/>
                    <pic:cNvPicPr/>
                  </pic:nvPicPr>
                  <pic:blipFill>
                    <a:blip r:embed="rId27">
                      <a:extLst>
                        <a:ext uri="{BEBA8EAE-BF5A-486C-A8C5-ECC9F3942E4B}">
                          <a14:imgProps xmlns:a14="http://schemas.microsoft.com/office/drawing/2010/main">
                            <a14:imgLayer r:embed="rId28">
                              <a14:imgEffect>
                                <a14:saturation sat="400000"/>
                              </a14:imgEffect>
                            </a14:imgLayer>
                          </a14:imgProps>
                        </a:ext>
                        <a:ext uri="{28A0092B-C50C-407E-A947-70E740481C1C}">
                          <a14:useLocalDpi xmlns:a14="http://schemas.microsoft.com/office/drawing/2010/main" val="0"/>
                        </a:ext>
                      </a:extLst>
                    </a:blip>
                    <a:stretch>
                      <a:fillRect/>
                    </a:stretch>
                  </pic:blipFill>
                  <pic:spPr>
                    <a:xfrm>
                      <a:off x="0" y="0"/>
                      <a:ext cx="356636" cy="319030"/>
                    </a:xfrm>
                    <a:prstGeom prst="rect">
                      <a:avLst/>
                    </a:prstGeom>
                    <a:noFill/>
                  </pic:spPr>
                </pic:pic>
              </a:graphicData>
            </a:graphic>
            <wp14:sizeRelH relativeFrom="margin">
              <wp14:pctWidth>0</wp14:pctWidth>
            </wp14:sizeRelH>
            <wp14:sizeRelV relativeFrom="margin">
              <wp14:pctHeight>0</wp14:pctHeight>
            </wp14:sizeRelV>
          </wp:anchor>
        </w:drawing>
      </w:r>
    </w:p>
    <w:p w14:paraId="0532802E" w14:textId="78F8C590" w:rsidR="00E726A2" w:rsidRDefault="00EF2BA0" w:rsidP="00EF2BA0">
      <w:pPr>
        <w:spacing w:after="80" w:line="240" w:lineRule="auto"/>
        <w:rPr>
          <w:sz w:val="24"/>
          <w:szCs w:val="24"/>
        </w:rPr>
      </w:pPr>
      <w:r>
        <w:rPr>
          <w:sz w:val="24"/>
          <w:szCs w:val="24"/>
        </w:rPr>
        <w:t xml:space="preserve">                   </w:t>
      </w:r>
      <w:ins w:id="290" w:author="david goldhar" w:date="2019-02-12T18:20:00Z">
        <w:r w:rsidR="006A6ADE">
          <w:rPr>
            <w:sz w:val="24"/>
            <w:szCs w:val="24"/>
          </w:rPr>
          <w:t xml:space="preserve">As in </w:t>
        </w:r>
      </w:ins>
      <w:del w:id="291" w:author="david goldhar" w:date="2019-02-12T18:20:00Z">
        <w:r w:rsidDel="006A6ADE">
          <w:rPr>
            <w:sz w:val="24"/>
            <w:szCs w:val="24"/>
          </w:rPr>
          <w:delText xml:space="preserve">Like </w:delText>
        </w:r>
      </w:del>
      <w:r>
        <w:rPr>
          <w:sz w:val="24"/>
          <w:szCs w:val="24"/>
        </w:rPr>
        <w:t>any other activity – “practice makes perfect”</w:t>
      </w:r>
      <w:ins w:id="292" w:author="david goldhar" w:date="2019-02-12T18:20:00Z">
        <w:r w:rsidR="006A6ADE">
          <w:rPr>
            <w:sz w:val="24"/>
            <w:szCs w:val="24"/>
          </w:rPr>
          <w:t>.</w:t>
        </w:r>
      </w:ins>
      <w:del w:id="293" w:author="david goldhar" w:date="2019-02-12T18:20:00Z">
        <w:r w:rsidDel="006A6ADE">
          <w:rPr>
            <w:sz w:val="24"/>
            <w:szCs w:val="24"/>
          </w:rPr>
          <w:delText xml:space="preserve"> –</w:delText>
        </w:r>
      </w:del>
      <w:r>
        <w:rPr>
          <w:sz w:val="24"/>
          <w:szCs w:val="24"/>
        </w:rPr>
        <w:t xml:space="preserve"> </w:t>
      </w:r>
      <w:ins w:id="294" w:author="david goldhar" w:date="2019-02-12T18:20:00Z">
        <w:r w:rsidR="006A6ADE">
          <w:rPr>
            <w:sz w:val="24"/>
            <w:szCs w:val="24"/>
          </w:rPr>
          <w:t>T</w:t>
        </w:r>
      </w:ins>
      <w:del w:id="295" w:author="david goldhar" w:date="2019-02-12T18:20:00Z">
        <w:r w:rsidDel="006A6ADE">
          <w:rPr>
            <w:sz w:val="24"/>
            <w:szCs w:val="24"/>
          </w:rPr>
          <w:delText>t</w:delText>
        </w:r>
      </w:del>
      <w:r>
        <w:rPr>
          <w:sz w:val="24"/>
          <w:szCs w:val="24"/>
        </w:rPr>
        <w:t xml:space="preserve">ry to simulate, locally or </w:t>
      </w:r>
    </w:p>
    <w:p w14:paraId="2B6F5897" w14:textId="0E9483D2" w:rsidR="00EF2BA0" w:rsidRDefault="00EF2BA0" w:rsidP="00EF2BA0">
      <w:pPr>
        <w:spacing w:after="80" w:line="240" w:lineRule="auto"/>
        <w:rPr>
          <w:sz w:val="24"/>
          <w:szCs w:val="24"/>
        </w:rPr>
      </w:pPr>
      <w:r>
        <w:rPr>
          <w:sz w:val="24"/>
          <w:szCs w:val="24"/>
        </w:rPr>
        <w:tab/>
        <w:t xml:space="preserve">      </w:t>
      </w:r>
      <w:ins w:id="296" w:author="david goldhar" w:date="2019-02-12T18:20:00Z">
        <w:r w:rsidR="006A6ADE">
          <w:rPr>
            <w:sz w:val="24"/>
            <w:szCs w:val="24"/>
          </w:rPr>
          <w:t>e</w:t>
        </w:r>
      </w:ins>
      <w:del w:id="297" w:author="david goldhar" w:date="2019-02-12T18:20:00Z">
        <w:r w:rsidDel="006A6ADE">
          <w:rPr>
            <w:sz w:val="24"/>
            <w:szCs w:val="24"/>
          </w:rPr>
          <w:delText>E</w:delText>
        </w:r>
      </w:del>
      <w:r>
        <w:rPr>
          <w:sz w:val="24"/>
          <w:szCs w:val="24"/>
        </w:rPr>
        <w:t>xternally with 3</w:t>
      </w:r>
      <w:r w:rsidRPr="00EF2BA0">
        <w:rPr>
          <w:sz w:val="24"/>
          <w:szCs w:val="24"/>
          <w:vertAlign w:val="superscript"/>
        </w:rPr>
        <w:t>rd</w:t>
      </w:r>
      <w:r>
        <w:rPr>
          <w:sz w:val="24"/>
          <w:szCs w:val="24"/>
        </w:rPr>
        <w:t xml:space="preserve"> part</w:t>
      </w:r>
      <w:ins w:id="298" w:author="david goldhar" w:date="2019-02-12T18:20:00Z">
        <w:r w:rsidR="006A6ADE">
          <w:rPr>
            <w:sz w:val="24"/>
            <w:szCs w:val="24"/>
          </w:rPr>
          <w:t>ies</w:t>
        </w:r>
      </w:ins>
      <w:del w:id="299" w:author="david goldhar" w:date="2019-02-12T18:20:00Z">
        <w:r w:rsidDel="006A6ADE">
          <w:rPr>
            <w:sz w:val="24"/>
            <w:szCs w:val="24"/>
          </w:rPr>
          <w:delText>y</w:delText>
        </w:r>
      </w:del>
      <w:r>
        <w:rPr>
          <w:sz w:val="24"/>
          <w:szCs w:val="24"/>
        </w:rPr>
        <w:t>, incidents. Train your SOC and IR people on a regular basis</w:t>
      </w:r>
      <w:ins w:id="300" w:author="david goldhar" w:date="2019-02-12T18:20:00Z">
        <w:r w:rsidR="006A6ADE">
          <w:rPr>
            <w:sz w:val="24"/>
            <w:szCs w:val="24"/>
          </w:rPr>
          <w:t>.</w:t>
        </w:r>
      </w:ins>
      <w:del w:id="301" w:author="david goldhar" w:date="2019-02-12T18:20:00Z">
        <w:r w:rsidDel="006A6ADE">
          <w:rPr>
            <w:sz w:val="24"/>
            <w:szCs w:val="24"/>
          </w:rPr>
          <w:delText>,</w:delText>
        </w:r>
      </w:del>
    </w:p>
    <w:p w14:paraId="5463D17F" w14:textId="368B0BBE" w:rsidR="00EF2BA0" w:rsidRDefault="00EF2BA0" w:rsidP="00EF2BA0">
      <w:pPr>
        <w:spacing w:after="80" w:line="240" w:lineRule="auto"/>
        <w:rPr>
          <w:sz w:val="24"/>
          <w:szCs w:val="24"/>
        </w:rPr>
      </w:pPr>
      <w:r>
        <w:rPr>
          <w:sz w:val="24"/>
          <w:szCs w:val="24"/>
        </w:rPr>
        <w:tab/>
        <w:t xml:space="preserve">      Evaluate </w:t>
      </w:r>
      <w:r w:rsidR="008C2E55">
        <w:rPr>
          <w:sz w:val="24"/>
          <w:szCs w:val="24"/>
        </w:rPr>
        <w:t>performance and</w:t>
      </w:r>
      <w:r>
        <w:rPr>
          <w:sz w:val="24"/>
          <w:szCs w:val="24"/>
        </w:rPr>
        <w:t xml:space="preserve"> use feedback to improve.</w:t>
      </w:r>
    </w:p>
    <w:p w14:paraId="5CE8CA98" w14:textId="3906F520" w:rsidR="00EF2BA0" w:rsidRDefault="00EF2BA0" w:rsidP="00EF2BA0">
      <w:pPr>
        <w:spacing w:after="80" w:line="240" w:lineRule="auto"/>
        <w:rPr>
          <w:sz w:val="24"/>
          <w:szCs w:val="24"/>
        </w:rPr>
      </w:pPr>
      <w:r>
        <w:rPr>
          <w:sz w:val="24"/>
          <w:szCs w:val="24"/>
        </w:rPr>
        <w:t xml:space="preserve">       </w:t>
      </w:r>
    </w:p>
    <w:p w14:paraId="0F5A3724" w14:textId="77777777" w:rsidR="0082330E" w:rsidRDefault="0082330E" w:rsidP="00A75E51">
      <w:pPr>
        <w:rPr>
          <w:b/>
          <w:bCs/>
          <w:sz w:val="28"/>
          <w:szCs w:val="28"/>
          <w:u w:val="single"/>
        </w:rPr>
      </w:pPr>
    </w:p>
    <w:p w14:paraId="5421E453" w14:textId="26A349F6" w:rsidR="0082330E" w:rsidRDefault="0082330E" w:rsidP="00A75E51">
      <w:pPr>
        <w:rPr>
          <w:b/>
          <w:bCs/>
          <w:sz w:val="28"/>
          <w:szCs w:val="28"/>
          <w:u w:val="single"/>
        </w:rPr>
      </w:pPr>
    </w:p>
    <w:p w14:paraId="61591EE8" w14:textId="704DED52" w:rsidR="00350860" w:rsidRDefault="00350860" w:rsidP="00A75E51">
      <w:pPr>
        <w:rPr>
          <w:b/>
          <w:bCs/>
          <w:sz w:val="28"/>
          <w:szCs w:val="28"/>
          <w:u w:val="single"/>
        </w:rPr>
      </w:pPr>
    </w:p>
    <w:p w14:paraId="78966157" w14:textId="5387FFDC" w:rsidR="00350860" w:rsidRDefault="00350860" w:rsidP="00A75E51">
      <w:pPr>
        <w:rPr>
          <w:b/>
          <w:bCs/>
          <w:sz w:val="28"/>
          <w:szCs w:val="28"/>
          <w:u w:val="single"/>
        </w:rPr>
      </w:pPr>
    </w:p>
    <w:p w14:paraId="236F8A0B" w14:textId="23F4D4FF" w:rsidR="00350860" w:rsidRDefault="00350860" w:rsidP="00A75E51">
      <w:pPr>
        <w:rPr>
          <w:b/>
          <w:bCs/>
          <w:sz w:val="28"/>
          <w:szCs w:val="28"/>
          <w:u w:val="single"/>
        </w:rPr>
      </w:pPr>
    </w:p>
    <w:p w14:paraId="029C03B2" w14:textId="0900DB92" w:rsidR="00350860" w:rsidRDefault="00350860" w:rsidP="00A75E51">
      <w:pPr>
        <w:rPr>
          <w:b/>
          <w:bCs/>
          <w:sz w:val="28"/>
          <w:szCs w:val="28"/>
          <w:u w:val="single"/>
        </w:rPr>
      </w:pPr>
    </w:p>
    <w:p w14:paraId="00F421F2" w14:textId="473A846C" w:rsidR="00350860" w:rsidRDefault="00350860" w:rsidP="00A75E51">
      <w:pPr>
        <w:rPr>
          <w:b/>
          <w:bCs/>
          <w:sz w:val="28"/>
          <w:szCs w:val="28"/>
          <w:u w:val="single"/>
        </w:rPr>
      </w:pPr>
    </w:p>
    <w:p w14:paraId="2AF6FAE7" w14:textId="3DBAEF17" w:rsidR="00350860" w:rsidRDefault="00350860" w:rsidP="00A75E51">
      <w:pPr>
        <w:rPr>
          <w:b/>
          <w:bCs/>
          <w:sz w:val="28"/>
          <w:szCs w:val="28"/>
          <w:u w:val="single"/>
        </w:rPr>
      </w:pPr>
    </w:p>
    <w:p w14:paraId="47732A82" w14:textId="2C053632" w:rsidR="00350860" w:rsidRDefault="00350860" w:rsidP="00A75E51">
      <w:pPr>
        <w:rPr>
          <w:b/>
          <w:bCs/>
          <w:sz w:val="28"/>
          <w:szCs w:val="28"/>
          <w:u w:val="single"/>
        </w:rPr>
      </w:pPr>
    </w:p>
    <w:p w14:paraId="5EFCED3C" w14:textId="60870DEC" w:rsidR="00350860" w:rsidRDefault="00350860" w:rsidP="00A75E51">
      <w:pPr>
        <w:rPr>
          <w:b/>
          <w:bCs/>
          <w:sz w:val="28"/>
          <w:szCs w:val="28"/>
          <w:u w:val="single"/>
        </w:rPr>
      </w:pPr>
    </w:p>
    <w:p w14:paraId="382E0B53" w14:textId="59753AE7" w:rsidR="002356E1" w:rsidRDefault="002356E1" w:rsidP="00A75E51">
      <w:pPr>
        <w:rPr>
          <w:b/>
          <w:bCs/>
          <w:sz w:val="28"/>
          <w:szCs w:val="28"/>
          <w:u w:val="single"/>
        </w:rPr>
      </w:pPr>
    </w:p>
    <w:p w14:paraId="0161A243" w14:textId="199A9EDD" w:rsidR="002356E1" w:rsidRDefault="002356E1" w:rsidP="00A75E51">
      <w:pPr>
        <w:rPr>
          <w:b/>
          <w:bCs/>
          <w:sz w:val="28"/>
          <w:szCs w:val="28"/>
          <w:u w:val="single"/>
        </w:rPr>
      </w:pPr>
    </w:p>
    <w:p w14:paraId="5BCD3271" w14:textId="77777777" w:rsidR="002356E1" w:rsidRDefault="002356E1" w:rsidP="00A75E51">
      <w:pPr>
        <w:rPr>
          <w:b/>
          <w:bCs/>
          <w:sz w:val="28"/>
          <w:szCs w:val="28"/>
          <w:u w:val="single"/>
        </w:rPr>
      </w:pPr>
    </w:p>
    <w:p w14:paraId="44F11E57" w14:textId="7366BF79" w:rsidR="00350860" w:rsidRDefault="00350860" w:rsidP="00A75E51">
      <w:pPr>
        <w:rPr>
          <w:b/>
          <w:bCs/>
          <w:sz w:val="28"/>
          <w:szCs w:val="28"/>
          <w:u w:val="single"/>
        </w:rPr>
      </w:pPr>
    </w:p>
    <w:p w14:paraId="47CC798C" w14:textId="0A5FBB9E" w:rsidR="00630500" w:rsidRDefault="00630500" w:rsidP="00A75E51">
      <w:pPr>
        <w:rPr>
          <w:b/>
          <w:bCs/>
          <w:sz w:val="28"/>
          <w:szCs w:val="28"/>
          <w:u w:val="single"/>
        </w:rPr>
      </w:pPr>
    </w:p>
    <w:p w14:paraId="15AD4204" w14:textId="77777777" w:rsidR="00630500" w:rsidRDefault="00630500" w:rsidP="00A75E51">
      <w:pPr>
        <w:rPr>
          <w:b/>
          <w:bCs/>
          <w:sz w:val="28"/>
          <w:szCs w:val="28"/>
          <w:u w:val="single"/>
          <w:rtl/>
        </w:rPr>
      </w:pPr>
    </w:p>
    <w:p w14:paraId="6F541580" w14:textId="297E66FE" w:rsidR="00970D8A" w:rsidRDefault="00970D8A" w:rsidP="00A75E51">
      <w:pPr>
        <w:rPr>
          <w:b/>
          <w:bCs/>
          <w:sz w:val="28"/>
          <w:szCs w:val="28"/>
          <w:u w:val="single"/>
        </w:rPr>
      </w:pPr>
    </w:p>
    <w:p w14:paraId="7141E5C1" w14:textId="77777777" w:rsidR="00D219A0" w:rsidRDefault="00D219A0" w:rsidP="00A75E51">
      <w:pPr>
        <w:rPr>
          <w:b/>
          <w:bCs/>
          <w:sz w:val="28"/>
          <w:szCs w:val="28"/>
          <w:u w:val="single"/>
          <w:rtl/>
        </w:rPr>
      </w:pPr>
    </w:p>
    <w:p w14:paraId="52056DA7" w14:textId="77777777" w:rsidR="00350860" w:rsidRPr="00C1510D" w:rsidRDefault="00350860" w:rsidP="00350860">
      <w:pPr>
        <w:rPr>
          <w:b/>
          <w:bCs/>
          <w:sz w:val="28"/>
          <w:szCs w:val="28"/>
          <w:u w:val="single"/>
        </w:rPr>
      </w:pPr>
      <w:r>
        <w:rPr>
          <w:noProof/>
          <w:sz w:val="24"/>
          <w:szCs w:val="24"/>
        </w:rPr>
        <w:drawing>
          <wp:anchor distT="0" distB="0" distL="114300" distR="114300" simplePos="0" relativeHeight="251698176" behindDoc="1" locked="0" layoutInCell="1" allowOverlap="1" wp14:anchorId="0DD2AAC8" wp14:editId="65EE65AA">
            <wp:simplePos x="0" y="0"/>
            <wp:positionH relativeFrom="margin">
              <wp:posOffset>1550504</wp:posOffset>
            </wp:positionH>
            <wp:positionV relativeFrom="paragraph">
              <wp:posOffset>635</wp:posOffset>
            </wp:positionV>
            <wp:extent cx="4157980" cy="683260"/>
            <wp:effectExtent l="38100" t="57150" r="52070" b="40640"/>
            <wp:wrapNone/>
            <wp:docPr id="13" name="Diagram 1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9" r:lo="rId30" r:qs="rId31" r:cs="rId32"/>
              </a:graphicData>
            </a:graphic>
            <wp14:sizeRelH relativeFrom="margin">
              <wp14:pctWidth>0</wp14:pctWidth>
            </wp14:sizeRelH>
            <wp14:sizeRelV relativeFrom="margin">
              <wp14:pctHeight>0</wp14:pctHeight>
            </wp14:sizeRelV>
          </wp:anchor>
        </w:drawing>
      </w:r>
      <w:r>
        <w:rPr>
          <w:b/>
          <w:bCs/>
          <w:sz w:val="28"/>
          <w:szCs w:val="28"/>
          <w:u w:val="single"/>
        </w:rPr>
        <w:t>T</w:t>
      </w:r>
      <w:r w:rsidRPr="00C1510D">
        <w:rPr>
          <w:b/>
          <w:bCs/>
          <w:sz w:val="28"/>
          <w:szCs w:val="28"/>
          <w:u w:val="single"/>
        </w:rPr>
        <w:t>riage</w:t>
      </w:r>
    </w:p>
    <w:p w14:paraId="354C7D1B" w14:textId="77777777" w:rsidR="00350860" w:rsidRDefault="00350860" w:rsidP="00350860">
      <w:pPr>
        <w:rPr>
          <w:sz w:val="24"/>
          <w:szCs w:val="24"/>
        </w:rPr>
      </w:pPr>
    </w:p>
    <w:p w14:paraId="59B04E4D" w14:textId="1190DFEB" w:rsidR="0022063E" w:rsidRDefault="0022063E" w:rsidP="0022063E">
      <w:pPr>
        <w:rPr>
          <w:sz w:val="24"/>
          <w:szCs w:val="24"/>
        </w:rPr>
      </w:pPr>
      <w:r>
        <w:rPr>
          <w:sz w:val="24"/>
          <w:szCs w:val="24"/>
        </w:rPr>
        <w:t xml:space="preserve">The Triage stage deals with verifying </w:t>
      </w:r>
      <w:del w:id="302" w:author="david goldhar" w:date="2019-02-12T18:21:00Z">
        <w:r w:rsidDel="00111BBB">
          <w:rPr>
            <w:sz w:val="24"/>
            <w:szCs w:val="24"/>
          </w:rPr>
          <w:delText xml:space="preserve">if </w:delText>
        </w:r>
      </w:del>
      <w:ins w:id="303" w:author="david goldhar" w:date="2019-02-12T18:21:00Z">
        <w:r w:rsidR="00111BBB">
          <w:rPr>
            <w:sz w:val="24"/>
            <w:szCs w:val="24"/>
          </w:rPr>
          <w:t xml:space="preserve">whether </w:t>
        </w:r>
      </w:ins>
      <w:r>
        <w:rPr>
          <w:sz w:val="24"/>
          <w:szCs w:val="24"/>
        </w:rPr>
        <w:t>the security alert is</w:t>
      </w:r>
      <w:ins w:id="304" w:author="david goldhar" w:date="2019-02-12T18:21:00Z">
        <w:r w:rsidR="00111BBB">
          <w:rPr>
            <w:sz w:val="24"/>
            <w:szCs w:val="24"/>
          </w:rPr>
          <w:t>,</w:t>
        </w:r>
      </w:ins>
      <w:r>
        <w:rPr>
          <w:sz w:val="24"/>
          <w:szCs w:val="24"/>
        </w:rPr>
        <w:t xml:space="preserve"> </w:t>
      </w:r>
      <w:ins w:id="305" w:author="david goldhar" w:date="2019-02-12T18:21:00Z">
        <w:r w:rsidR="00111BBB">
          <w:rPr>
            <w:sz w:val="24"/>
            <w:szCs w:val="24"/>
          </w:rPr>
          <w:t xml:space="preserve">in fact, </w:t>
        </w:r>
      </w:ins>
      <w:r>
        <w:rPr>
          <w:sz w:val="24"/>
          <w:szCs w:val="24"/>
        </w:rPr>
        <w:t xml:space="preserve">an incident, </w:t>
      </w:r>
      <w:ins w:id="306" w:author="david goldhar" w:date="2019-02-12T18:21:00Z">
        <w:r w:rsidR="00111BBB">
          <w:rPr>
            <w:sz w:val="24"/>
            <w:szCs w:val="24"/>
          </w:rPr>
          <w:t xml:space="preserve">determining </w:t>
        </w:r>
      </w:ins>
      <w:r>
        <w:rPr>
          <w:sz w:val="24"/>
          <w:szCs w:val="24"/>
        </w:rPr>
        <w:t>the severity of the</w:t>
      </w:r>
      <w:del w:id="307" w:author="david goldhar" w:date="2019-02-12T18:21:00Z">
        <w:r w:rsidDel="00111BBB">
          <w:rPr>
            <w:sz w:val="24"/>
            <w:szCs w:val="24"/>
          </w:rPr>
          <w:br/>
        </w:r>
      </w:del>
      <w:ins w:id="308" w:author="david goldhar" w:date="2019-02-12T18:21:00Z">
        <w:r w:rsidR="00111BBB">
          <w:rPr>
            <w:sz w:val="24"/>
            <w:szCs w:val="24"/>
          </w:rPr>
          <w:t xml:space="preserve"> </w:t>
        </w:r>
      </w:ins>
      <w:r>
        <w:rPr>
          <w:sz w:val="24"/>
          <w:szCs w:val="24"/>
        </w:rPr>
        <w:t xml:space="preserve">incident, and </w:t>
      </w:r>
      <w:ins w:id="309" w:author="david goldhar" w:date="2019-02-12T18:21:00Z">
        <w:r w:rsidR="00111BBB">
          <w:rPr>
            <w:sz w:val="24"/>
            <w:szCs w:val="24"/>
          </w:rPr>
          <w:t xml:space="preserve">performing </w:t>
        </w:r>
      </w:ins>
      <w:r>
        <w:rPr>
          <w:sz w:val="24"/>
          <w:szCs w:val="24"/>
        </w:rPr>
        <w:t>additional analys</w:t>
      </w:r>
      <w:ins w:id="310" w:author="david goldhar" w:date="2019-02-12T18:22:00Z">
        <w:r w:rsidR="00111BBB">
          <w:rPr>
            <w:sz w:val="24"/>
            <w:szCs w:val="24"/>
          </w:rPr>
          <w:t>e</w:t>
        </w:r>
      </w:ins>
      <w:del w:id="311" w:author="david goldhar" w:date="2019-02-12T18:22:00Z">
        <w:r w:rsidDel="00111BBB">
          <w:rPr>
            <w:sz w:val="24"/>
            <w:szCs w:val="24"/>
          </w:rPr>
          <w:delText>i</w:delText>
        </w:r>
      </w:del>
      <w:r>
        <w:rPr>
          <w:sz w:val="24"/>
          <w:szCs w:val="24"/>
        </w:rPr>
        <w:t>s.</w:t>
      </w:r>
    </w:p>
    <w:p w14:paraId="5BB8C14E" w14:textId="1A0DA7A5" w:rsidR="0022063E" w:rsidRDefault="0022063E" w:rsidP="0022063E">
      <w:pPr>
        <w:rPr>
          <w:sz w:val="24"/>
          <w:szCs w:val="24"/>
        </w:rPr>
      </w:pPr>
      <w:r>
        <w:rPr>
          <w:sz w:val="24"/>
          <w:szCs w:val="24"/>
        </w:rPr>
        <w:t xml:space="preserve">This </w:t>
      </w:r>
      <w:ins w:id="312" w:author="david goldhar" w:date="2019-02-12T18:25:00Z">
        <w:r w:rsidR="00F02886">
          <w:rPr>
            <w:sz w:val="24"/>
            <w:szCs w:val="24"/>
          </w:rPr>
          <w:t xml:space="preserve">operations </w:t>
        </w:r>
        <w:r w:rsidR="00F02886">
          <w:rPr>
            <w:sz w:val="24"/>
            <w:szCs w:val="24"/>
          </w:rPr>
          <w:t xml:space="preserve">in this </w:t>
        </w:r>
      </w:ins>
      <w:r>
        <w:rPr>
          <w:sz w:val="24"/>
          <w:szCs w:val="24"/>
        </w:rPr>
        <w:t xml:space="preserve">stage </w:t>
      </w:r>
      <w:del w:id="313" w:author="david goldhar" w:date="2019-02-12T18:25:00Z">
        <w:r w:rsidDel="00F02886">
          <w:rPr>
            <w:sz w:val="24"/>
            <w:szCs w:val="24"/>
          </w:rPr>
          <w:delText xml:space="preserve">operations </w:delText>
        </w:r>
      </w:del>
      <w:r>
        <w:rPr>
          <w:sz w:val="24"/>
          <w:szCs w:val="24"/>
        </w:rPr>
        <w:t xml:space="preserve">are handled by </w:t>
      </w:r>
      <w:ins w:id="314" w:author="david goldhar" w:date="2019-02-12T18:25:00Z">
        <w:r w:rsidR="00F02886">
          <w:rPr>
            <w:sz w:val="24"/>
            <w:szCs w:val="24"/>
          </w:rPr>
          <w:t xml:space="preserve">the </w:t>
        </w:r>
      </w:ins>
      <w:r>
        <w:rPr>
          <w:sz w:val="24"/>
          <w:szCs w:val="24"/>
        </w:rPr>
        <w:t>1</w:t>
      </w:r>
      <w:r>
        <w:rPr>
          <w:sz w:val="24"/>
          <w:szCs w:val="24"/>
          <w:vertAlign w:val="superscript"/>
        </w:rPr>
        <w:t>st</w:t>
      </w:r>
      <w:r>
        <w:rPr>
          <w:sz w:val="24"/>
          <w:szCs w:val="24"/>
        </w:rPr>
        <w:t xml:space="preserve"> level incident response team.</w:t>
      </w:r>
    </w:p>
    <w:tbl>
      <w:tblPr>
        <w:tblStyle w:val="TableGrid"/>
        <w:tblW w:w="0" w:type="auto"/>
        <w:tblLook w:val="04A0" w:firstRow="1" w:lastRow="0" w:firstColumn="1" w:lastColumn="0" w:noHBand="0" w:noVBand="1"/>
      </w:tblPr>
      <w:tblGrid>
        <w:gridCol w:w="1885"/>
        <w:gridCol w:w="7465"/>
      </w:tblGrid>
      <w:tr w:rsidR="0022063E" w14:paraId="0DBAD26A" w14:textId="77777777" w:rsidTr="0022063E">
        <w:tc>
          <w:tcPr>
            <w:tcW w:w="1885"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59DCA54D" w14:textId="77777777" w:rsidR="0022063E" w:rsidRDefault="0022063E">
            <w:pPr>
              <w:rPr>
                <w:b/>
                <w:bCs/>
                <w:sz w:val="28"/>
                <w:szCs w:val="28"/>
              </w:rPr>
            </w:pPr>
            <w:r>
              <w:rPr>
                <w:b/>
                <w:bCs/>
                <w:sz w:val="28"/>
                <w:szCs w:val="28"/>
              </w:rPr>
              <w:t>Relevant tools</w:t>
            </w:r>
          </w:p>
        </w:tc>
        <w:tc>
          <w:tcPr>
            <w:tcW w:w="7465" w:type="dxa"/>
            <w:tcBorders>
              <w:top w:val="single" w:sz="4" w:space="0" w:color="auto"/>
              <w:left w:val="single" w:sz="4" w:space="0" w:color="auto"/>
              <w:bottom w:val="single" w:sz="4" w:space="0" w:color="auto"/>
              <w:right w:val="single" w:sz="4" w:space="0" w:color="auto"/>
            </w:tcBorders>
            <w:hideMark/>
          </w:tcPr>
          <w:p w14:paraId="3731BCE2" w14:textId="35A52976" w:rsidR="00FF0CCA" w:rsidRDefault="00FF0CCA">
            <w:pPr>
              <w:rPr>
                <w:sz w:val="24"/>
                <w:szCs w:val="24"/>
              </w:rPr>
            </w:pPr>
            <w:r>
              <w:rPr>
                <w:sz w:val="24"/>
                <w:szCs w:val="24"/>
              </w:rPr>
              <w:t>Contact list</w:t>
            </w:r>
          </w:p>
          <w:p w14:paraId="1C0D6D82" w14:textId="13BB0FD5" w:rsidR="00D219A0" w:rsidRDefault="00D219A0" w:rsidP="00E90E6C">
            <w:pPr>
              <w:rPr>
                <w:sz w:val="24"/>
                <w:szCs w:val="24"/>
              </w:rPr>
            </w:pPr>
            <w:r>
              <w:rPr>
                <w:sz w:val="24"/>
                <w:szCs w:val="24"/>
              </w:rPr>
              <w:t>Asset inventory list</w:t>
            </w:r>
          </w:p>
          <w:p w14:paraId="2232B0F1" w14:textId="202E9C5F" w:rsidR="0022063E" w:rsidRDefault="0022063E">
            <w:pPr>
              <w:rPr>
                <w:sz w:val="24"/>
                <w:szCs w:val="24"/>
              </w:rPr>
            </w:pPr>
            <w:r>
              <w:rPr>
                <w:sz w:val="24"/>
                <w:szCs w:val="24"/>
              </w:rPr>
              <w:t xml:space="preserve">Incident management tool </w:t>
            </w:r>
          </w:p>
        </w:tc>
      </w:tr>
      <w:tr w:rsidR="0022063E" w14:paraId="49CA92C8" w14:textId="77777777" w:rsidTr="0022063E">
        <w:tc>
          <w:tcPr>
            <w:tcW w:w="1885"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5326E8B6" w14:textId="77777777" w:rsidR="0022063E" w:rsidRDefault="0022063E">
            <w:pPr>
              <w:rPr>
                <w:b/>
                <w:bCs/>
                <w:sz w:val="28"/>
                <w:szCs w:val="28"/>
                <w:rtl/>
              </w:rPr>
            </w:pPr>
            <w:r>
              <w:rPr>
                <w:b/>
                <w:bCs/>
                <w:sz w:val="28"/>
                <w:szCs w:val="28"/>
              </w:rPr>
              <w:t>Process</w:t>
            </w:r>
          </w:p>
        </w:tc>
        <w:tc>
          <w:tcPr>
            <w:tcW w:w="7465" w:type="dxa"/>
            <w:tcBorders>
              <w:top w:val="single" w:sz="4" w:space="0" w:color="auto"/>
              <w:left w:val="single" w:sz="4" w:space="0" w:color="auto"/>
              <w:bottom w:val="single" w:sz="4" w:space="0" w:color="auto"/>
              <w:right w:val="single" w:sz="4" w:space="0" w:color="auto"/>
            </w:tcBorders>
          </w:tcPr>
          <w:p w14:paraId="01DC6B15" w14:textId="68CCD809" w:rsidR="0022063E" w:rsidRDefault="0022063E" w:rsidP="004075C4">
            <w:pPr>
              <w:rPr>
                <w:sz w:val="24"/>
                <w:szCs w:val="24"/>
              </w:rPr>
            </w:pPr>
            <w:r>
              <w:rPr>
                <w:sz w:val="24"/>
                <w:szCs w:val="24"/>
              </w:rPr>
              <w:t xml:space="preserve">1. </w:t>
            </w:r>
            <w:r w:rsidR="00E01C8F">
              <w:rPr>
                <w:sz w:val="24"/>
                <w:szCs w:val="24"/>
              </w:rPr>
              <w:t xml:space="preserve">As long as there is no production impact, proceed meticulously at this stage. Whenever there is a risk of </w:t>
            </w:r>
            <w:ins w:id="315" w:author="david goldhar" w:date="2019-02-12T18:25:00Z">
              <w:r w:rsidR="00F02886">
                <w:rPr>
                  <w:sz w:val="24"/>
                  <w:szCs w:val="24"/>
                </w:rPr>
                <w:t xml:space="preserve">a </w:t>
              </w:r>
            </w:ins>
            <w:r w:rsidR="00E01C8F">
              <w:rPr>
                <w:sz w:val="24"/>
                <w:szCs w:val="24"/>
              </w:rPr>
              <w:t>production</w:t>
            </w:r>
            <w:del w:id="316" w:author="david goldhar" w:date="2019-02-12T18:25:00Z">
              <w:r w:rsidR="00E01C8F" w:rsidDel="00F02886">
                <w:rPr>
                  <w:sz w:val="24"/>
                  <w:szCs w:val="24"/>
                </w:rPr>
                <w:delText>’s</w:delText>
              </w:r>
            </w:del>
            <w:r w:rsidR="00E01C8F">
              <w:rPr>
                <w:sz w:val="24"/>
                <w:szCs w:val="24"/>
              </w:rPr>
              <w:t xml:space="preserve"> disruption</w:t>
            </w:r>
            <w:r w:rsidR="00801EE6">
              <w:rPr>
                <w:sz w:val="24"/>
                <w:szCs w:val="24"/>
              </w:rPr>
              <w:t xml:space="preserve">, quickly </w:t>
            </w:r>
            <w:del w:id="317" w:author="david goldhar" w:date="2019-02-12T18:25:00Z">
              <w:r w:rsidR="00E01C8F" w:rsidDel="00F02886">
                <w:rPr>
                  <w:sz w:val="24"/>
                  <w:szCs w:val="24"/>
                </w:rPr>
                <w:delText xml:space="preserve">advance </w:delText>
              </w:r>
            </w:del>
            <w:ins w:id="318" w:author="david goldhar" w:date="2019-02-12T18:25:00Z">
              <w:r w:rsidR="00F02886">
                <w:rPr>
                  <w:sz w:val="24"/>
                  <w:szCs w:val="24"/>
                </w:rPr>
                <w:t>move</w:t>
              </w:r>
            </w:ins>
            <w:ins w:id="319" w:author="david goldhar" w:date="2019-02-12T18:26:00Z">
              <w:r w:rsidR="00F02886">
                <w:rPr>
                  <w:sz w:val="24"/>
                  <w:szCs w:val="24"/>
                </w:rPr>
                <w:t xml:space="preserve"> </w:t>
              </w:r>
            </w:ins>
            <w:r w:rsidR="00E01C8F">
              <w:rPr>
                <w:sz w:val="24"/>
                <w:szCs w:val="24"/>
              </w:rPr>
              <w:t xml:space="preserve">to </w:t>
            </w:r>
            <w:ins w:id="320" w:author="david goldhar" w:date="2019-02-12T18:26:00Z">
              <w:r w:rsidR="00F02886">
                <w:rPr>
                  <w:sz w:val="24"/>
                  <w:szCs w:val="24"/>
                </w:rPr>
                <w:t xml:space="preserve">the </w:t>
              </w:r>
            </w:ins>
            <w:r w:rsidR="00E01C8F">
              <w:rPr>
                <w:sz w:val="24"/>
                <w:szCs w:val="24"/>
              </w:rPr>
              <w:t xml:space="preserve">Investigate or Remediate </w:t>
            </w:r>
            <w:r w:rsidR="00801EE6">
              <w:rPr>
                <w:sz w:val="24"/>
                <w:szCs w:val="24"/>
              </w:rPr>
              <w:t>stage</w:t>
            </w:r>
            <w:ins w:id="321" w:author="david goldhar" w:date="2019-02-12T18:26:00Z">
              <w:r w:rsidR="00F02886">
                <w:rPr>
                  <w:sz w:val="24"/>
                  <w:szCs w:val="24"/>
                </w:rPr>
                <w:t>,</w:t>
              </w:r>
            </w:ins>
            <w:r w:rsidR="00801EE6">
              <w:rPr>
                <w:sz w:val="24"/>
                <w:szCs w:val="24"/>
              </w:rPr>
              <w:t xml:space="preserve"> </w:t>
            </w:r>
            <w:r w:rsidR="00E01C8F">
              <w:rPr>
                <w:sz w:val="24"/>
                <w:szCs w:val="24"/>
              </w:rPr>
              <w:t xml:space="preserve">according to the severity of </w:t>
            </w:r>
            <w:r w:rsidR="00801EE6">
              <w:rPr>
                <w:sz w:val="24"/>
                <w:szCs w:val="24"/>
              </w:rPr>
              <w:t xml:space="preserve">the </w:t>
            </w:r>
            <w:r w:rsidR="00E01C8F">
              <w:rPr>
                <w:sz w:val="24"/>
                <w:szCs w:val="24"/>
              </w:rPr>
              <w:t>impact.</w:t>
            </w:r>
          </w:p>
          <w:p w14:paraId="0004C6DF" w14:textId="77777777" w:rsidR="0022063E" w:rsidRDefault="0022063E" w:rsidP="005C009F">
            <w:pPr>
              <w:rPr>
                <w:sz w:val="24"/>
                <w:szCs w:val="24"/>
              </w:rPr>
            </w:pPr>
          </w:p>
          <w:p w14:paraId="616559FC" w14:textId="7CD63E16" w:rsidR="002F5218" w:rsidDel="00F02886" w:rsidRDefault="0022063E" w:rsidP="005C009F">
            <w:pPr>
              <w:rPr>
                <w:del w:id="322" w:author="david goldhar" w:date="2019-02-12T18:26:00Z"/>
                <w:sz w:val="24"/>
                <w:szCs w:val="24"/>
              </w:rPr>
            </w:pPr>
            <w:r>
              <w:rPr>
                <w:sz w:val="24"/>
                <w:szCs w:val="24"/>
              </w:rPr>
              <w:t xml:space="preserve">2. </w:t>
            </w:r>
            <w:r w:rsidR="00FF0CCA">
              <w:rPr>
                <w:sz w:val="24"/>
                <w:szCs w:val="24"/>
              </w:rPr>
              <w:t xml:space="preserve">Contact </w:t>
            </w:r>
            <w:ins w:id="323" w:author="david goldhar" w:date="2019-02-12T18:26:00Z">
              <w:r w:rsidR="00F02886">
                <w:rPr>
                  <w:sz w:val="24"/>
                  <w:szCs w:val="24"/>
                </w:rPr>
                <w:t xml:space="preserve">the </w:t>
              </w:r>
            </w:ins>
            <w:r w:rsidR="00FF0CCA">
              <w:rPr>
                <w:sz w:val="24"/>
                <w:szCs w:val="24"/>
              </w:rPr>
              <w:t xml:space="preserve">asset owner and </w:t>
            </w:r>
            <w:ins w:id="324" w:author="david goldhar" w:date="2019-02-12T18:26:00Z">
              <w:r w:rsidR="00F02886">
                <w:rPr>
                  <w:sz w:val="24"/>
                  <w:szCs w:val="24"/>
                </w:rPr>
                <w:t xml:space="preserve">the </w:t>
              </w:r>
            </w:ins>
            <w:r w:rsidR="00FF0CCA">
              <w:rPr>
                <w:sz w:val="24"/>
                <w:szCs w:val="24"/>
              </w:rPr>
              <w:t xml:space="preserve">network team, </w:t>
            </w:r>
            <w:ins w:id="325" w:author="david goldhar" w:date="2019-02-12T18:26:00Z">
              <w:r w:rsidR="00F02886">
                <w:rPr>
                  <w:sz w:val="24"/>
                  <w:szCs w:val="24"/>
                </w:rPr>
                <w:t>to confirm</w:t>
              </w:r>
            </w:ins>
            <w:del w:id="326" w:author="david goldhar" w:date="2019-02-12T18:26:00Z">
              <w:r w:rsidR="00FF0CCA" w:rsidDel="00F02886">
                <w:rPr>
                  <w:sz w:val="24"/>
                  <w:szCs w:val="24"/>
                </w:rPr>
                <w:delText>make sure</w:delText>
              </w:r>
            </w:del>
            <w:r w:rsidR="00FF0CCA">
              <w:rPr>
                <w:sz w:val="24"/>
                <w:szCs w:val="24"/>
              </w:rPr>
              <w:t xml:space="preserve"> the changes or </w:t>
            </w:r>
            <w:del w:id="327" w:author="david goldhar" w:date="2019-02-12T18:26:00Z">
              <w:r w:rsidR="002F5218" w:rsidDel="00F02886">
                <w:rPr>
                  <w:sz w:val="24"/>
                  <w:szCs w:val="24"/>
                </w:rPr>
                <w:delText xml:space="preserve"> </w:delText>
              </w:r>
            </w:del>
          </w:p>
          <w:p w14:paraId="7314910C" w14:textId="4FDBFA60" w:rsidR="0022063E" w:rsidRDefault="002F5218" w:rsidP="003D012E">
            <w:pPr>
              <w:rPr>
                <w:sz w:val="24"/>
                <w:szCs w:val="24"/>
              </w:rPr>
            </w:pPr>
            <w:del w:id="328" w:author="david goldhar" w:date="2019-02-12T18:26:00Z">
              <w:r w:rsidDel="00F02886">
                <w:rPr>
                  <w:sz w:val="24"/>
                  <w:szCs w:val="24"/>
                </w:rPr>
                <w:delText xml:space="preserve">    </w:delText>
              </w:r>
            </w:del>
            <w:r w:rsidR="00FF0CCA">
              <w:rPr>
                <w:sz w:val="24"/>
                <w:szCs w:val="24"/>
              </w:rPr>
              <w:t>consequences were not caused by them.</w:t>
            </w:r>
          </w:p>
          <w:p w14:paraId="770D754A" w14:textId="77777777" w:rsidR="0022063E" w:rsidRDefault="0022063E" w:rsidP="005C009F">
            <w:pPr>
              <w:rPr>
                <w:sz w:val="24"/>
                <w:szCs w:val="24"/>
              </w:rPr>
            </w:pPr>
          </w:p>
          <w:p w14:paraId="42AAF382" w14:textId="657012FD" w:rsidR="0022063E" w:rsidDel="00F02886" w:rsidRDefault="0022063E" w:rsidP="005C009F">
            <w:pPr>
              <w:rPr>
                <w:del w:id="329" w:author="david goldhar" w:date="2019-02-12T18:26:00Z"/>
                <w:sz w:val="24"/>
                <w:szCs w:val="24"/>
              </w:rPr>
            </w:pPr>
            <w:r>
              <w:rPr>
                <w:sz w:val="24"/>
                <w:szCs w:val="24"/>
              </w:rPr>
              <w:t xml:space="preserve">3. Perform </w:t>
            </w:r>
            <w:ins w:id="330" w:author="david goldhar" w:date="2019-02-12T18:26:00Z">
              <w:r w:rsidR="00F02886">
                <w:rPr>
                  <w:sz w:val="24"/>
                  <w:szCs w:val="24"/>
                </w:rPr>
                <w:t xml:space="preserve">an </w:t>
              </w:r>
            </w:ins>
            <w:r>
              <w:rPr>
                <w:sz w:val="24"/>
                <w:szCs w:val="24"/>
              </w:rPr>
              <w:t>impact analysis (table 2) to prioritize asset</w:t>
            </w:r>
            <w:del w:id="331" w:author="david goldhar" w:date="2019-02-12T18:26:00Z">
              <w:r w:rsidDel="00F02886">
                <w:rPr>
                  <w:sz w:val="24"/>
                  <w:szCs w:val="24"/>
                </w:rPr>
                <w:delText>s</w:delText>
              </w:r>
            </w:del>
            <w:r>
              <w:rPr>
                <w:sz w:val="24"/>
                <w:szCs w:val="24"/>
              </w:rPr>
              <w:t xml:space="preserve"> remediations and </w:t>
            </w:r>
          </w:p>
          <w:p w14:paraId="334C9386" w14:textId="3EF2690B" w:rsidR="0022063E" w:rsidRDefault="0022063E" w:rsidP="003D012E">
            <w:pPr>
              <w:rPr>
                <w:sz w:val="24"/>
                <w:szCs w:val="24"/>
              </w:rPr>
            </w:pPr>
            <w:del w:id="332" w:author="david goldhar" w:date="2019-02-12T18:26:00Z">
              <w:r w:rsidDel="00F02886">
                <w:rPr>
                  <w:sz w:val="24"/>
                  <w:szCs w:val="24"/>
                </w:rPr>
                <w:delText xml:space="preserve">    </w:delText>
              </w:r>
            </w:del>
            <w:ins w:id="333" w:author="david goldhar" w:date="2019-02-12T18:26:00Z">
              <w:r w:rsidR="00F02886">
                <w:rPr>
                  <w:sz w:val="24"/>
                  <w:szCs w:val="24"/>
                </w:rPr>
                <w:t xml:space="preserve">to determine the </w:t>
              </w:r>
            </w:ins>
            <w:r>
              <w:rPr>
                <w:sz w:val="24"/>
                <w:szCs w:val="24"/>
              </w:rPr>
              <w:t>level of notification escalation.</w:t>
            </w:r>
          </w:p>
          <w:p w14:paraId="1BC45898" w14:textId="77777777" w:rsidR="0022063E" w:rsidRDefault="0022063E" w:rsidP="005C009F">
            <w:pPr>
              <w:rPr>
                <w:sz w:val="24"/>
                <w:szCs w:val="24"/>
              </w:rPr>
            </w:pPr>
          </w:p>
          <w:p w14:paraId="26A0D8D2" w14:textId="32C14C28" w:rsidR="0022063E" w:rsidRDefault="0022063E" w:rsidP="002F5218">
            <w:pPr>
              <w:rPr>
                <w:sz w:val="24"/>
                <w:szCs w:val="24"/>
              </w:rPr>
            </w:pPr>
            <w:r>
              <w:rPr>
                <w:sz w:val="24"/>
                <w:szCs w:val="24"/>
              </w:rPr>
              <w:t xml:space="preserve">4. If the </w:t>
            </w:r>
            <w:r w:rsidR="002F5218">
              <w:rPr>
                <w:sz w:val="24"/>
                <w:szCs w:val="24"/>
              </w:rPr>
              <w:t xml:space="preserve">unexplained asset behavior </w:t>
            </w:r>
            <w:del w:id="334" w:author="david goldhar" w:date="2019-02-12T18:27:00Z">
              <w:r w:rsidDel="00F02886">
                <w:rPr>
                  <w:sz w:val="24"/>
                  <w:szCs w:val="24"/>
                </w:rPr>
                <w:delText xml:space="preserve">is </w:delText>
              </w:r>
            </w:del>
            <w:r>
              <w:rPr>
                <w:sz w:val="24"/>
                <w:szCs w:val="24"/>
              </w:rPr>
              <w:t>appear</w:t>
            </w:r>
            <w:ins w:id="335" w:author="david goldhar" w:date="2019-02-12T18:27:00Z">
              <w:r w:rsidR="00F02886">
                <w:rPr>
                  <w:sz w:val="24"/>
                  <w:szCs w:val="24"/>
                </w:rPr>
                <w:t>s</w:t>
              </w:r>
            </w:ins>
            <w:del w:id="336" w:author="david goldhar" w:date="2019-02-12T18:27:00Z">
              <w:r w:rsidDel="00F02886">
                <w:rPr>
                  <w:sz w:val="24"/>
                  <w:szCs w:val="24"/>
                </w:rPr>
                <w:delText>ing</w:delText>
              </w:r>
            </w:del>
            <w:r>
              <w:rPr>
                <w:sz w:val="24"/>
                <w:szCs w:val="24"/>
              </w:rPr>
              <w:t xml:space="preserve"> </w:t>
            </w:r>
            <w:del w:id="337" w:author="david goldhar" w:date="2019-02-12T18:27:00Z">
              <w:r w:rsidDel="00F02886">
                <w:rPr>
                  <w:sz w:val="24"/>
                  <w:szCs w:val="24"/>
                </w:rPr>
                <w:delText xml:space="preserve">in </w:delText>
              </w:r>
            </w:del>
            <w:ins w:id="338" w:author="david goldhar" w:date="2019-02-12T18:27:00Z">
              <w:r w:rsidR="00F02886">
                <w:rPr>
                  <w:sz w:val="24"/>
                  <w:szCs w:val="24"/>
                </w:rPr>
                <w:t xml:space="preserve">on </w:t>
              </w:r>
            </w:ins>
            <w:r>
              <w:rPr>
                <w:sz w:val="24"/>
                <w:szCs w:val="24"/>
              </w:rPr>
              <w:t>several computer</w:t>
            </w:r>
            <w:ins w:id="339" w:author="david goldhar" w:date="2019-02-12T18:27:00Z">
              <w:r w:rsidR="00F02886">
                <w:rPr>
                  <w:sz w:val="24"/>
                  <w:szCs w:val="24"/>
                </w:rPr>
                <w:t>s</w:t>
              </w:r>
            </w:ins>
            <w:r>
              <w:rPr>
                <w:sz w:val="24"/>
                <w:szCs w:val="24"/>
              </w:rPr>
              <w:t xml:space="preserve"> during a short period </w:t>
            </w:r>
            <w:r w:rsidR="002F5218">
              <w:rPr>
                <w:sz w:val="24"/>
                <w:szCs w:val="24"/>
              </w:rPr>
              <w:t xml:space="preserve">of time </w:t>
            </w:r>
            <w:r>
              <w:rPr>
                <w:sz w:val="24"/>
                <w:szCs w:val="24"/>
              </w:rPr>
              <w:t>(several minutes)</w:t>
            </w:r>
            <w:ins w:id="340" w:author="david goldhar" w:date="2019-02-12T18:27:00Z">
              <w:r w:rsidR="00F02886">
                <w:rPr>
                  <w:sz w:val="24"/>
                  <w:szCs w:val="24"/>
                </w:rPr>
                <w:t>,</w:t>
              </w:r>
            </w:ins>
            <w:r>
              <w:rPr>
                <w:sz w:val="24"/>
                <w:szCs w:val="24"/>
              </w:rPr>
              <w:t xml:space="preserve"> or it drastically effects the </w:t>
            </w:r>
          </w:p>
          <w:p w14:paraId="03AAA784" w14:textId="3C935C05" w:rsidR="0022063E" w:rsidRDefault="0022063E">
            <w:pPr>
              <w:rPr>
                <w:sz w:val="24"/>
                <w:szCs w:val="24"/>
              </w:rPr>
            </w:pPr>
            <w:r>
              <w:rPr>
                <w:sz w:val="24"/>
                <w:szCs w:val="24"/>
              </w:rPr>
              <w:t xml:space="preserve">    </w:t>
            </w:r>
            <w:r w:rsidR="002F5218">
              <w:rPr>
                <w:sz w:val="24"/>
                <w:szCs w:val="24"/>
              </w:rPr>
              <w:t>safety/productivity/reliability of the shop floor</w:t>
            </w:r>
            <w:ins w:id="341" w:author="david goldhar" w:date="2019-02-12T18:27:00Z">
              <w:r w:rsidR="00F02886">
                <w:rPr>
                  <w:sz w:val="24"/>
                  <w:szCs w:val="24"/>
                </w:rPr>
                <w:t>,</w:t>
              </w:r>
            </w:ins>
            <w:r>
              <w:rPr>
                <w:sz w:val="24"/>
                <w:szCs w:val="24"/>
              </w:rPr>
              <w:t xml:space="preserve"> escalate the incident </w:t>
            </w:r>
          </w:p>
          <w:p w14:paraId="44E92169" w14:textId="19C6E720" w:rsidR="0022063E" w:rsidDel="00F02886" w:rsidRDefault="0022063E">
            <w:pPr>
              <w:rPr>
                <w:del w:id="342" w:author="david goldhar" w:date="2019-02-12T18:27:00Z"/>
                <w:sz w:val="24"/>
                <w:szCs w:val="24"/>
              </w:rPr>
            </w:pPr>
            <w:r>
              <w:rPr>
                <w:sz w:val="24"/>
                <w:szCs w:val="24"/>
              </w:rPr>
              <w:t xml:space="preserve">    into the highest impact level</w:t>
            </w:r>
            <w:ins w:id="343" w:author="david goldhar" w:date="2019-02-12T18:27:00Z">
              <w:r w:rsidR="00F02886">
                <w:rPr>
                  <w:sz w:val="24"/>
                  <w:szCs w:val="24"/>
                </w:rPr>
                <w:t>,</w:t>
              </w:r>
            </w:ins>
            <w:r>
              <w:rPr>
                <w:sz w:val="24"/>
                <w:szCs w:val="24"/>
              </w:rPr>
              <w:t xml:space="preserve"> and start REMEDIATE </w:t>
            </w:r>
            <w:ins w:id="344" w:author="david goldhar" w:date="2019-02-12T18:27:00Z">
              <w:r w:rsidR="00F02886">
                <w:rPr>
                  <w:sz w:val="24"/>
                  <w:szCs w:val="24"/>
                </w:rPr>
                <w:t xml:space="preserve">steps, </w:t>
              </w:r>
            </w:ins>
            <w:r>
              <w:rPr>
                <w:sz w:val="24"/>
                <w:szCs w:val="24"/>
              </w:rPr>
              <w:t xml:space="preserve">in parallel with </w:t>
            </w:r>
          </w:p>
          <w:p w14:paraId="3EB3844C" w14:textId="31476BF3" w:rsidR="0022063E" w:rsidDel="00F02886" w:rsidRDefault="0022063E" w:rsidP="00F02886">
            <w:pPr>
              <w:rPr>
                <w:del w:id="345" w:author="david goldhar" w:date="2019-02-12T18:28:00Z"/>
                <w:sz w:val="24"/>
                <w:szCs w:val="24"/>
              </w:rPr>
              <w:pPrChange w:id="346" w:author="david goldhar" w:date="2019-02-12T18:27:00Z">
                <w:pPr/>
              </w:pPrChange>
            </w:pPr>
            <w:del w:id="347" w:author="david goldhar" w:date="2019-02-12T18:28:00Z">
              <w:r w:rsidDel="00F02886">
                <w:rPr>
                  <w:sz w:val="24"/>
                  <w:szCs w:val="24"/>
                </w:rPr>
                <w:delText xml:space="preserve">    </w:delText>
              </w:r>
            </w:del>
            <w:r>
              <w:rPr>
                <w:sz w:val="24"/>
                <w:szCs w:val="24"/>
              </w:rPr>
              <w:t>INVESTIGATE steps</w:t>
            </w:r>
            <w:ins w:id="348" w:author="david goldhar" w:date="2019-02-12T18:28:00Z">
              <w:r w:rsidR="00F02886">
                <w:rPr>
                  <w:sz w:val="24"/>
                  <w:szCs w:val="24"/>
                </w:rPr>
                <w:t>,</w:t>
              </w:r>
            </w:ins>
            <w:r>
              <w:rPr>
                <w:sz w:val="24"/>
                <w:szCs w:val="24"/>
              </w:rPr>
              <w:t xml:space="preserve"> immediately.</w:t>
            </w:r>
          </w:p>
          <w:p w14:paraId="07E73892" w14:textId="77777777" w:rsidR="0022063E" w:rsidRDefault="0022063E" w:rsidP="003D012E">
            <w:pPr>
              <w:rPr>
                <w:sz w:val="24"/>
                <w:szCs w:val="24"/>
              </w:rPr>
            </w:pPr>
          </w:p>
          <w:p w14:paraId="4C71EE2A" w14:textId="77777777" w:rsidR="0022063E" w:rsidRDefault="0022063E">
            <w:pPr>
              <w:pStyle w:val="ListParagraph"/>
              <w:ind w:left="1440"/>
              <w:rPr>
                <w:sz w:val="24"/>
                <w:szCs w:val="24"/>
              </w:rPr>
            </w:pPr>
          </w:p>
        </w:tc>
      </w:tr>
    </w:tbl>
    <w:p w14:paraId="480F318B" w14:textId="77777777" w:rsidR="00350860" w:rsidRDefault="00350860" w:rsidP="00350860">
      <w:pPr>
        <w:rPr>
          <w:sz w:val="24"/>
          <w:szCs w:val="24"/>
        </w:rPr>
      </w:pPr>
    </w:p>
    <w:p w14:paraId="09EC75F2" w14:textId="13E51E13" w:rsidR="00350860" w:rsidRDefault="00350860" w:rsidP="00350860">
      <w:pPr>
        <w:rPr>
          <w:sz w:val="24"/>
          <w:szCs w:val="24"/>
        </w:rPr>
      </w:pPr>
      <w:r>
        <w:rPr>
          <w:b/>
          <w:bCs/>
          <w:noProof/>
          <w:sz w:val="24"/>
          <w:szCs w:val="24"/>
        </w:rPr>
        <mc:AlternateContent>
          <mc:Choice Requires="wps">
            <w:drawing>
              <wp:anchor distT="0" distB="0" distL="114300" distR="114300" simplePos="0" relativeHeight="251697152" behindDoc="1" locked="0" layoutInCell="1" allowOverlap="1" wp14:anchorId="05BF25A5" wp14:editId="1113DA39">
                <wp:simplePos x="0" y="0"/>
                <wp:positionH relativeFrom="column">
                  <wp:posOffset>222637</wp:posOffset>
                </wp:positionH>
                <wp:positionV relativeFrom="paragraph">
                  <wp:posOffset>663</wp:posOffset>
                </wp:positionV>
                <wp:extent cx="5319422" cy="286247"/>
                <wp:effectExtent l="0" t="0" r="14605" b="19050"/>
                <wp:wrapNone/>
                <wp:docPr id="11" name="Rectangle: Rounded Corners 11"/>
                <wp:cNvGraphicFramePr/>
                <a:graphic xmlns:a="http://schemas.openxmlformats.org/drawingml/2006/main">
                  <a:graphicData uri="http://schemas.microsoft.com/office/word/2010/wordprocessingShape">
                    <wps:wsp>
                      <wps:cNvSpPr/>
                      <wps:spPr>
                        <a:xfrm>
                          <a:off x="0" y="0"/>
                          <a:ext cx="5319422" cy="286247"/>
                        </a:xfrm>
                        <a:prstGeom prst="roundRect">
                          <a:avLst/>
                        </a:prstGeom>
                        <a:solidFill>
                          <a:schemeClr val="accent1">
                            <a:lumMod val="40000"/>
                            <a:lumOff val="60000"/>
                          </a:schemeClr>
                        </a:solidFill>
                        <a:ln>
                          <a:solidFill>
                            <a:schemeClr val="accent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3516AC7" id="Rectangle: Rounded Corners 11" o:spid="_x0000_s1026" style="position:absolute;margin-left:17.55pt;margin-top:.05pt;width:418.85pt;height:22.55pt;z-index:-25161932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" fillcolor="#b4c6e7 [1300]" strokecolor="#2f5496 [2404]" strokeweight="1pt">
                <v:stroke joinstyle="miter"/>
              </v:roundrect>
            </w:pict>
          </mc:Fallback>
        </mc:AlternateContent>
      </w:r>
      <w:r>
        <w:rPr>
          <w:b/>
          <w:bCs/>
          <w:sz w:val="24"/>
          <w:szCs w:val="24"/>
        </w:rPr>
        <w:t xml:space="preserve">               </w:t>
      </w:r>
      <w:r w:rsidRPr="00C1510D">
        <w:rPr>
          <w:b/>
          <w:bCs/>
          <w:sz w:val="24"/>
          <w:szCs w:val="24"/>
        </w:rPr>
        <w:t xml:space="preserve">Start documenting timestamps for every action performed from </w:t>
      </w:r>
      <w:del w:id="349" w:author="david goldhar" w:date="2019-02-12T18:28:00Z">
        <w:r w:rsidRPr="00C1510D" w:rsidDel="00F02886">
          <w:rPr>
            <w:b/>
            <w:bCs/>
            <w:sz w:val="24"/>
            <w:szCs w:val="24"/>
          </w:rPr>
          <w:delText xml:space="preserve">now </w:delText>
        </w:r>
      </w:del>
      <w:ins w:id="350" w:author="david goldhar" w:date="2019-02-12T18:28:00Z">
        <w:r w:rsidR="00F02886">
          <w:rPr>
            <w:b/>
            <w:bCs/>
            <w:sz w:val="24"/>
            <w:szCs w:val="24"/>
          </w:rPr>
          <w:t xml:space="preserve">this point </w:t>
        </w:r>
      </w:ins>
      <w:r w:rsidRPr="00C1510D">
        <w:rPr>
          <w:b/>
          <w:bCs/>
          <w:sz w:val="24"/>
          <w:szCs w:val="24"/>
        </w:rPr>
        <w:t>on</w:t>
      </w:r>
      <w:r>
        <w:rPr>
          <w:sz w:val="24"/>
          <w:szCs w:val="24"/>
        </w:rPr>
        <w:t>.</w:t>
      </w:r>
    </w:p>
    <w:p w14:paraId="4F756D3A" w14:textId="75113943" w:rsidR="00350860" w:rsidRDefault="00350860" w:rsidP="00350860">
      <w:pPr>
        <w:rPr>
          <w:sz w:val="24"/>
          <w:szCs w:val="24"/>
        </w:rPr>
      </w:pPr>
      <w:r>
        <w:rPr>
          <w:sz w:val="24"/>
          <w:szCs w:val="24"/>
        </w:rPr>
        <w:t xml:space="preserve">Determine </w:t>
      </w:r>
      <w:ins w:id="351" w:author="david goldhar" w:date="2019-02-12T18:28:00Z">
        <w:r w:rsidR="00F02886">
          <w:rPr>
            <w:sz w:val="24"/>
            <w:szCs w:val="24"/>
          </w:rPr>
          <w:t xml:space="preserve">the </w:t>
        </w:r>
      </w:ins>
      <w:r>
        <w:rPr>
          <w:sz w:val="24"/>
          <w:szCs w:val="24"/>
        </w:rPr>
        <w:t xml:space="preserve">potential impact </w:t>
      </w:r>
      <w:ins w:id="352" w:author="david goldhar" w:date="2019-02-12T18:28:00Z">
        <w:r w:rsidR="00F02886">
          <w:rPr>
            <w:sz w:val="24"/>
            <w:szCs w:val="24"/>
          </w:rPr>
          <w:t xml:space="preserve">using </w:t>
        </w:r>
      </w:ins>
      <w:del w:id="353" w:author="david goldhar" w:date="2019-02-12T18:28:00Z">
        <w:r w:rsidDel="00F02886">
          <w:rPr>
            <w:sz w:val="24"/>
            <w:szCs w:val="24"/>
          </w:rPr>
          <w:delText xml:space="preserve">by </w:delText>
        </w:r>
      </w:del>
      <w:r>
        <w:rPr>
          <w:sz w:val="24"/>
          <w:szCs w:val="24"/>
        </w:rPr>
        <w:t>the following calculation:</w:t>
      </w:r>
    </w:p>
    <w:p w14:paraId="66EC1944" w14:textId="02C2D56C" w:rsidR="00350860" w:rsidRDefault="00350860" w:rsidP="00350860">
      <w:pPr>
        <w:rPr>
          <w:sz w:val="24"/>
          <w:szCs w:val="24"/>
        </w:rPr>
      </w:pPr>
      <w:r>
        <w:rPr>
          <w:sz w:val="24"/>
          <w:szCs w:val="24"/>
        </w:rPr>
        <w:t xml:space="preserve">Table 1 – </w:t>
      </w:r>
      <w:ins w:id="354" w:author="david goldhar" w:date="2019-02-12T18:28:00Z">
        <w:r w:rsidR="00F02886">
          <w:rPr>
            <w:sz w:val="24"/>
            <w:szCs w:val="24"/>
          </w:rPr>
          <w:t>I</w:t>
        </w:r>
      </w:ins>
      <w:del w:id="355" w:author="david goldhar" w:date="2019-02-12T18:28:00Z">
        <w:r w:rsidDel="00F02886">
          <w:rPr>
            <w:sz w:val="24"/>
            <w:szCs w:val="24"/>
          </w:rPr>
          <w:delText>i</w:delText>
        </w:r>
      </w:del>
      <w:r>
        <w:rPr>
          <w:sz w:val="24"/>
          <w:szCs w:val="24"/>
        </w:rPr>
        <w:t>nfection effect</w:t>
      </w:r>
    </w:p>
    <w:tbl>
      <w:tblPr>
        <w:tblStyle w:val="TableGrid"/>
        <w:tblW w:w="0" w:type="auto"/>
        <w:tblLook w:val="04A0" w:firstRow="1" w:lastRow="0" w:firstColumn="1" w:lastColumn="0" w:noHBand="0" w:noVBand="1"/>
      </w:tblPr>
      <w:tblGrid>
        <w:gridCol w:w="1084"/>
        <w:gridCol w:w="8266"/>
      </w:tblGrid>
      <w:tr w:rsidR="00350860" w:rsidRPr="00843F01" w14:paraId="058E7A5D" w14:textId="77777777" w:rsidTr="00270002">
        <w:tc>
          <w:tcPr>
            <w:tcW w:w="1084" w:type="dxa"/>
            <w:vAlign w:val="center"/>
          </w:tcPr>
          <w:p w14:paraId="0A9245AF" w14:textId="77777777" w:rsidR="00350860" w:rsidRPr="00843F01" w:rsidRDefault="00350860" w:rsidP="00270002">
            <w:pPr>
              <w:rPr>
                <w:sz w:val="24"/>
                <w:szCs w:val="24"/>
              </w:rPr>
            </w:pPr>
            <w:r w:rsidRPr="00843F01">
              <w:rPr>
                <w:sz w:val="24"/>
                <w:szCs w:val="24"/>
              </w:rPr>
              <w:t>Low</w:t>
            </w:r>
          </w:p>
        </w:tc>
        <w:tc>
          <w:tcPr>
            <w:tcW w:w="8266" w:type="dxa"/>
            <w:vAlign w:val="center"/>
          </w:tcPr>
          <w:p w14:paraId="28880758" w14:textId="0EDFB5B7" w:rsidR="00350860" w:rsidRPr="00843F01" w:rsidRDefault="00350860" w:rsidP="00270002">
            <w:pPr>
              <w:rPr>
                <w:sz w:val="24"/>
                <w:szCs w:val="24"/>
              </w:rPr>
            </w:pPr>
            <w:r w:rsidRPr="00843F01">
              <w:rPr>
                <w:sz w:val="24"/>
                <w:szCs w:val="24"/>
              </w:rPr>
              <w:t xml:space="preserve">No loss of visibility </w:t>
            </w:r>
            <w:del w:id="356" w:author="david goldhar" w:date="2019-02-12T18:28:00Z">
              <w:r w:rsidRPr="00843F01" w:rsidDel="00F02886">
                <w:rPr>
                  <w:sz w:val="24"/>
                  <w:szCs w:val="24"/>
                </w:rPr>
                <w:delText xml:space="preserve">and </w:delText>
              </w:r>
            </w:del>
            <w:ins w:id="357" w:author="david goldhar" w:date="2019-02-12T18:28:00Z">
              <w:r w:rsidR="00F02886">
                <w:rPr>
                  <w:sz w:val="24"/>
                  <w:szCs w:val="24"/>
                </w:rPr>
                <w:t xml:space="preserve">or </w:t>
              </w:r>
            </w:ins>
            <w:r w:rsidRPr="00843F01">
              <w:rPr>
                <w:sz w:val="24"/>
                <w:szCs w:val="24"/>
              </w:rPr>
              <w:t xml:space="preserve">control on all level devices </w:t>
            </w:r>
          </w:p>
        </w:tc>
      </w:tr>
      <w:tr w:rsidR="00350860" w:rsidRPr="00843F01" w14:paraId="249A4412" w14:textId="77777777" w:rsidTr="00270002">
        <w:tc>
          <w:tcPr>
            <w:tcW w:w="1084" w:type="dxa"/>
            <w:vAlign w:val="center"/>
          </w:tcPr>
          <w:p w14:paraId="45F8E886" w14:textId="77777777" w:rsidR="00350860" w:rsidRPr="00843F01" w:rsidRDefault="00350860" w:rsidP="00270002">
            <w:pPr>
              <w:rPr>
                <w:sz w:val="24"/>
                <w:szCs w:val="24"/>
              </w:rPr>
            </w:pPr>
            <w:r w:rsidRPr="00843F01">
              <w:rPr>
                <w:sz w:val="24"/>
                <w:szCs w:val="24"/>
              </w:rPr>
              <w:t xml:space="preserve">Medium </w:t>
            </w:r>
          </w:p>
        </w:tc>
        <w:tc>
          <w:tcPr>
            <w:tcW w:w="8266" w:type="dxa"/>
            <w:vAlign w:val="center"/>
          </w:tcPr>
          <w:p w14:paraId="78FD32FE" w14:textId="555F2F70" w:rsidR="00350860" w:rsidRPr="00843F01" w:rsidRDefault="00F02886" w:rsidP="003D012E">
            <w:pPr>
              <w:rPr>
                <w:sz w:val="24"/>
                <w:szCs w:val="24"/>
              </w:rPr>
            </w:pPr>
            <w:ins w:id="358" w:author="david goldhar" w:date="2019-02-12T18:29:00Z">
              <w:r>
                <w:rPr>
                  <w:sz w:val="24"/>
                  <w:szCs w:val="24"/>
                </w:rPr>
                <w:t xml:space="preserve">Some </w:t>
              </w:r>
            </w:ins>
            <w:r w:rsidR="00350860" w:rsidRPr="00843F01">
              <w:rPr>
                <w:sz w:val="24"/>
                <w:szCs w:val="24"/>
              </w:rPr>
              <w:t>Los</w:t>
            </w:r>
            <w:ins w:id="359" w:author="david goldhar" w:date="2019-02-12T18:29:00Z">
              <w:r>
                <w:rPr>
                  <w:sz w:val="24"/>
                  <w:szCs w:val="24"/>
                </w:rPr>
                <w:t>s</w:t>
              </w:r>
            </w:ins>
            <w:del w:id="360" w:author="david goldhar" w:date="2019-02-12T18:29:00Z">
              <w:r w:rsidR="00350860" w:rsidRPr="00843F01" w:rsidDel="00F02886">
                <w:rPr>
                  <w:sz w:val="24"/>
                  <w:szCs w:val="24"/>
                </w:rPr>
                <w:delText>t</w:delText>
              </w:r>
            </w:del>
            <w:r w:rsidR="00350860" w:rsidRPr="00843F01">
              <w:rPr>
                <w:sz w:val="24"/>
                <w:szCs w:val="24"/>
              </w:rPr>
              <w:t xml:space="preserve"> </w:t>
            </w:r>
            <w:del w:id="361" w:author="david goldhar" w:date="2019-02-12T18:29:00Z">
              <w:r w:rsidR="00350860" w:rsidRPr="00843F01" w:rsidDel="00F02886">
                <w:rPr>
                  <w:sz w:val="24"/>
                  <w:szCs w:val="24"/>
                </w:rPr>
                <w:delText xml:space="preserve">some </w:delText>
              </w:r>
            </w:del>
            <w:ins w:id="362" w:author="david goldhar" w:date="2019-02-12T18:29:00Z">
              <w:r>
                <w:rPr>
                  <w:sz w:val="24"/>
                  <w:szCs w:val="24"/>
                </w:rPr>
                <w:t xml:space="preserve">of </w:t>
              </w:r>
            </w:ins>
            <w:r w:rsidR="00350860" w:rsidRPr="00843F01">
              <w:rPr>
                <w:sz w:val="24"/>
                <w:szCs w:val="24"/>
              </w:rPr>
              <w:t xml:space="preserve">visibility </w:t>
            </w:r>
            <w:del w:id="363" w:author="david goldhar" w:date="2019-02-12T18:29:00Z">
              <w:r w:rsidR="00350860" w:rsidRPr="00843F01" w:rsidDel="00F02886">
                <w:rPr>
                  <w:sz w:val="24"/>
                  <w:szCs w:val="24"/>
                </w:rPr>
                <w:delText xml:space="preserve">over </w:delText>
              </w:r>
            </w:del>
            <w:ins w:id="364" w:author="david goldhar" w:date="2019-02-12T18:29:00Z">
              <w:r>
                <w:rPr>
                  <w:sz w:val="24"/>
                  <w:szCs w:val="24"/>
                </w:rPr>
                <w:t xml:space="preserve">on </w:t>
              </w:r>
            </w:ins>
            <w:r w:rsidR="00350860" w:rsidRPr="00843F01">
              <w:rPr>
                <w:sz w:val="24"/>
                <w:szCs w:val="24"/>
              </w:rPr>
              <w:t xml:space="preserve">level 02 or 03 assets, no disruption to manufacturing </w:t>
            </w:r>
          </w:p>
        </w:tc>
      </w:tr>
      <w:tr w:rsidR="00350860" w:rsidRPr="00843F01" w14:paraId="09DC33D5" w14:textId="77777777" w:rsidTr="00270002">
        <w:tc>
          <w:tcPr>
            <w:tcW w:w="1084" w:type="dxa"/>
            <w:vAlign w:val="center"/>
          </w:tcPr>
          <w:p w14:paraId="4D321B83" w14:textId="77777777" w:rsidR="00350860" w:rsidRPr="00843F01" w:rsidRDefault="00350860" w:rsidP="00270002">
            <w:pPr>
              <w:rPr>
                <w:sz w:val="24"/>
                <w:szCs w:val="24"/>
              </w:rPr>
            </w:pPr>
            <w:r w:rsidRPr="00843F01">
              <w:rPr>
                <w:sz w:val="24"/>
                <w:szCs w:val="24"/>
              </w:rPr>
              <w:t xml:space="preserve">High </w:t>
            </w:r>
          </w:p>
        </w:tc>
        <w:tc>
          <w:tcPr>
            <w:tcW w:w="8266" w:type="dxa"/>
            <w:vAlign w:val="center"/>
          </w:tcPr>
          <w:p w14:paraId="16565A8B" w14:textId="2A9E0A92" w:rsidR="00350860" w:rsidRPr="00843F01" w:rsidRDefault="00F02886" w:rsidP="00270002">
            <w:pPr>
              <w:rPr>
                <w:sz w:val="24"/>
                <w:szCs w:val="24"/>
              </w:rPr>
            </w:pPr>
            <w:ins w:id="365" w:author="david goldhar" w:date="2019-02-12T18:29:00Z">
              <w:r>
                <w:rPr>
                  <w:sz w:val="24"/>
                  <w:szCs w:val="24"/>
                </w:rPr>
                <w:t xml:space="preserve">Loss of </w:t>
              </w:r>
            </w:ins>
            <w:del w:id="366" w:author="david goldhar" w:date="2019-02-12T18:29:00Z">
              <w:r w:rsidR="00350860" w:rsidRPr="00843F01" w:rsidDel="00F02886">
                <w:rPr>
                  <w:sz w:val="24"/>
                  <w:szCs w:val="24"/>
                </w:rPr>
                <w:delText xml:space="preserve">Lost </w:delText>
              </w:r>
            </w:del>
            <w:r w:rsidR="00350860" w:rsidRPr="00843F01">
              <w:rPr>
                <w:sz w:val="24"/>
                <w:szCs w:val="24"/>
              </w:rPr>
              <w:t xml:space="preserve">visibility and control </w:t>
            </w:r>
            <w:del w:id="367" w:author="david goldhar" w:date="2019-02-12T18:29:00Z">
              <w:r w:rsidR="00350860" w:rsidRPr="00843F01" w:rsidDel="00F02886">
                <w:rPr>
                  <w:sz w:val="24"/>
                  <w:szCs w:val="24"/>
                </w:rPr>
                <w:delText xml:space="preserve">over </w:delText>
              </w:r>
            </w:del>
            <w:ins w:id="368" w:author="david goldhar" w:date="2019-02-12T18:29:00Z">
              <w:r>
                <w:rPr>
                  <w:sz w:val="24"/>
                  <w:szCs w:val="24"/>
                </w:rPr>
                <w:t xml:space="preserve">on </w:t>
              </w:r>
            </w:ins>
            <w:r w:rsidR="00350860" w:rsidRPr="00843F01">
              <w:rPr>
                <w:sz w:val="24"/>
                <w:szCs w:val="24"/>
              </w:rPr>
              <w:t>level 02 and 01 assets</w:t>
            </w:r>
          </w:p>
        </w:tc>
      </w:tr>
    </w:tbl>
    <w:p w14:paraId="5FBD21BB" w14:textId="77777777" w:rsidR="00350860" w:rsidRPr="00843F01" w:rsidRDefault="00350860" w:rsidP="00350860">
      <w:pPr>
        <w:rPr>
          <w:sz w:val="24"/>
          <w:szCs w:val="24"/>
        </w:rPr>
      </w:pPr>
    </w:p>
    <w:p w14:paraId="75C3FB57" w14:textId="0D1C82E4" w:rsidR="00350860" w:rsidRPr="00843F01" w:rsidRDefault="00350860" w:rsidP="00350860">
      <w:pPr>
        <w:rPr>
          <w:sz w:val="24"/>
          <w:szCs w:val="24"/>
        </w:rPr>
      </w:pPr>
      <w:r w:rsidRPr="00843F01">
        <w:rPr>
          <w:sz w:val="24"/>
          <w:szCs w:val="24"/>
        </w:rPr>
        <w:t xml:space="preserve">Table 2- </w:t>
      </w:r>
      <w:ins w:id="369" w:author="david goldhar" w:date="2019-02-12T18:29:00Z">
        <w:r w:rsidR="00F02886">
          <w:rPr>
            <w:sz w:val="24"/>
            <w:szCs w:val="24"/>
          </w:rPr>
          <w:t>P</w:t>
        </w:r>
      </w:ins>
      <w:del w:id="370" w:author="david goldhar" w:date="2019-02-12T18:29:00Z">
        <w:r w:rsidRPr="00843F01" w:rsidDel="00F02886">
          <w:rPr>
            <w:sz w:val="24"/>
            <w:szCs w:val="24"/>
          </w:rPr>
          <w:delText>po</w:delText>
        </w:r>
      </w:del>
      <w:ins w:id="371" w:author="david goldhar" w:date="2019-02-12T18:29:00Z">
        <w:r w:rsidR="00F02886">
          <w:rPr>
            <w:sz w:val="24"/>
            <w:szCs w:val="24"/>
          </w:rPr>
          <w:t>o</w:t>
        </w:r>
      </w:ins>
      <w:r w:rsidRPr="00843F01">
        <w:rPr>
          <w:sz w:val="24"/>
          <w:szCs w:val="24"/>
        </w:rPr>
        <w:t>tential damage</w:t>
      </w:r>
    </w:p>
    <w:tbl>
      <w:tblPr>
        <w:tblStyle w:val="TableGrid"/>
        <w:tblW w:w="0" w:type="auto"/>
        <w:tblLook w:val="04A0" w:firstRow="1" w:lastRow="0" w:firstColumn="1" w:lastColumn="0" w:noHBand="0" w:noVBand="1"/>
      </w:tblPr>
      <w:tblGrid>
        <w:gridCol w:w="1084"/>
        <w:gridCol w:w="8266"/>
      </w:tblGrid>
      <w:tr w:rsidR="00350860" w:rsidRPr="00843F01" w14:paraId="2852CE04" w14:textId="77777777" w:rsidTr="00270002">
        <w:tc>
          <w:tcPr>
            <w:tcW w:w="1084" w:type="dxa"/>
            <w:vAlign w:val="center"/>
          </w:tcPr>
          <w:p w14:paraId="7A8E34D5" w14:textId="77777777" w:rsidR="00350860" w:rsidRPr="00843F01" w:rsidRDefault="00350860" w:rsidP="00270002">
            <w:pPr>
              <w:rPr>
                <w:sz w:val="24"/>
                <w:szCs w:val="24"/>
              </w:rPr>
            </w:pPr>
            <w:r w:rsidRPr="00843F01">
              <w:rPr>
                <w:sz w:val="24"/>
                <w:szCs w:val="24"/>
              </w:rPr>
              <w:t>Low</w:t>
            </w:r>
          </w:p>
        </w:tc>
        <w:tc>
          <w:tcPr>
            <w:tcW w:w="8266" w:type="dxa"/>
            <w:vAlign w:val="center"/>
          </w:tcPr>
          <w:p w14:paraId="3C8DD5E0" w14:textId="77777777" w:rsidR="00350860" w:rsidRPr="00843F01" w:rsidRDefault="00350860" w:rsidP="00270002">
            <w:pPr>
              <w:rPr>
                <w:sz w:val="24"/>
                <w:szCs w:val="24"/>
              </w:rPr>
            </w:pPr>
            <w:r w:rsidRPr="00843F01">
              <w:rPr>
                <w:sz w:val="24"/>
                <w:szCs w:val="24"/>
              </w:rPr>
              <w:t>Infected host/s does not handle any process control</w:t>
            </w:r>
          </w:p>
        </w:tc>
      </w:tr>
      <w:tr w:rsidR="00350860" w:rsidRPr="00843F01" w14:paraId="03D2B58B" w14:textId="77777777" w:rsidTr="00270002">
        <w:tc>
          <w:tcPr>
            <w:tcW w:w="1084" w:type="dxa"/>
            <w:vAlign w:val="center"/>
          </w:tcPr>
          <w:p w14:paraId="0BB6288D" w14:textId="77777777" w:rsidR="00350860" w:rsidRPr="00843F01" w:rsidRDefault="00350860" w:rsidP="00270002">
            <w:pPr>
              <w:rPr>
                <w:sz w:val="24"/>
                <w:szCs w:val="24"/>
              </w:rPr>
            </w:pPr>
            <w:r w:rsidRPr="00843F01">
              <w:rPr>
                <w:sz w:val="24"/>
                <w:szCs w:val="24"/>
              </w:rPr>
              <w:t xml:space="preserve">Medium </w:t>
            </w:r>
          </w:p>
        </w:tc>
        <w:tc>
          <w:tcPr>
            <w:tcW w:w="8266" w:type="dxa"/>
            <w:vAlign w:val="center"/>
          </w:tcPr>
          <w:p w14:paraId="663E6C6E" w14:textId="74D85319" w:rsidR="00350860" w:rsidRPr="00843F01" w:rsidRDefault="00350860" w:rsidP="00270002">
            <w:pPr>
              <w:rPr>
                <w:sz w:val="24"/>
                <w:szCs w:val="24"/>
              </w:rPr>
            </w:pPr>
            <w:r w:rsidRPr="00843F01">
              <w:rPr>
                <w:sz w:val="24"/>
                <w:szCs w:val="24"/>
              </w:rPr>
              <w:t xml:space="preserve">Infected host/s handles </w:t>
            </w:r>
            <w:ins w:id="372" w:author="david goldhar" w:date="2019-02-12T18:31:00Z">
              <w:r w:rsidR="00F02886">
                <w:rPr>
                  <w:sz w:val="24"/>
                  <w:szCs w:val="24"/>
                </w:rPr>
                <w:t xml:space="preserve">a </w:t>
              </w:r>
            </w:ins>
            <w:r w:rsidRPr="00843F01">
              <w:rPr>
                <w:sz w:val="24"/>
                <w:szCs w:val="24"/>
              </w:rPr>
              <w:t>minor</w:t>
            </w:r>
            <w:ins w:id="373" w:author="david goldhar" w:date="2019-02-12T18:30:00Z">
              <w:r w:rsidR="00F02886">
                <w:rPr>
                  <w:sz w:val="24"/>
                  <w:szCs w:val="24"/>
                </w:rPr>
                <w:t>-</w:t>
              </w:r>
            </w:ins>
            <w:del w:id="374" w:author="david goldhar" w:date="2019-02-12T18:30:00Z">
              <w:r w:rsidRPr="00843F01" w:rsidDel="00F02886">
                <w:rPr>
                  <w:sz w:val="24"/>
                  <w:szCs w:val="24"/>
                </w:rPr>
                <w:delText xml:space="preserve"> </w:delText>
              </w:r>
            </w:del>
            <w:r w:rsidRPr="00843F01">
              <w:rPr>
                <w:sz w:val="24"/>
                <w:szCs w:val="24"/>
              </w:rPr>
              <w:t xml:space="preserve">importance process control </w:t>
            </w:r>
          </w:p>
        </w:tc>
      </w:tr>
      <w:tr w:rsidR="00350860" w:rsidRPr="00843F01" w14:paraId="585AAD53" w14:textId="77777777" w:rsidTr="00270002">
        <w:tc>
          <w:tcPr>
            <w:tcW w:w="1084" w:type="dxa"/>
            <w:vAlign w:val="center"/>
          </w:tcPr>
          <w:p w14:paraId="458B5975" w14:textId="77777777" w:rsidR="00350860" w:rsidRPr="00843F01" w:rsidRDefault="00350860" w:rsidP="00270002">
            <w:pPr>
              <w:rPr>
                <w:sz w:val="24"/>
                <w:szCs w:val="24"/>
              </w:rPr>
            </w:pPr>
            <w:r w:rsidRPr="00843F01">
              <w:rPr>
                <w:sz w:val="24"/>
                <w:szCs w:val="24"/>
              </w:rPr>
              <w:t xml:space="preserve">High </w:t>
            </w:r>
          </w:p>
        </w:tc>
        <w:tc>
          <w:tcPr>
            <w:tcW w:w="8266" w:type="dxa"/>
            <w:vAlign w:val="center"/>
          </w:tcPr>
          <w:p w14:paraId="0DF3ADAE" w14:textId="4BB9DC3B" w:rsidR="00350860" w:rsidRPr="00843F01" w:rsidRDefault="00350860" w:rsidP="00270002">
            <w:pPr>
              <w:rPr>
                <w:sz w:val="24"/>
                <w:szCs w:val="24"/>
              </w:rPr>
            </w:pPr>
            <w:r w:rsidRPr="00843F01">
              <w:rPr>
                <w:sz w:val="24"/>
                <w:szCs w:val="24"/>
              </w:rPr>
              <w:t>Infected host handles major</w:t>
            </w:r>
            <w:ins w:id="375" w:author="david goldhar" w:date="2019-02-12T18:30:00Z">
              <w:r w:rsidR="00F02886">
                <w:rPr>
                  <w:sz w:val="24"/>
                  <w:szCs w:val="24"/>
                </w:rPr>
                <w:t>-</w:t>
              </w:r>
            </w:ins>
            <w:r w:rsidRPr="00843F01">
              <w:rPr>
                <w:sz w:val="24"/>
                <w:szCs w:val="24"/>
              </w:rPr>
              <w:t xml:space="preserve"> or several minor</w:t>
            </w:r>
            <w:ins w:id="376" w:author="david goldhar" w:date="2019-02-12T18:30:00Z">
              <w:r w:rsidR="00F02886">
                <w:rPr>
                  <w:sz w:val="24"/>
                  <w:szCs w:val="24"/>
                </w:rPr>
                <w:t>-</w:t>
              </w:r>
            </w:ins>
            <w:del w:id="377" w:author="david goldhar" w:date="2019-02-12T18:30:00Z">
              <w:r w:rsidRPr="00843F01" w:rsidDel="00F02886">
                <w:rPr>
                  <w:sz w:val="24"/>
                  <w:szCs w:val="24"/>
                </w:rPr>
                <w:delText xml:space="preserve"> </w:delText>
              </w:r>
            </w:del>
            <w:r w:rsidRPr="00843F01">
              <w:rPr>
                <w:sz w:val="24"/>
                <w:szCs w:val="24"/>
              </w:rPr>
              <w:t>importance process control</w:t>
            </w:r>
            <w:ins w:id="378" w:author="david goldhar" w:date="2019-02-12T18:30:00Z">
              <w:r w:rsidR="00F02886">
                <w:rPr>
                  <w:sz w:val="24"/>
                  <w:szCs w:val="24"/>
                </w:rPr>
                <w:t>s</w:t>
              </w:r>
            </w:ins>
          </w:p>
        </w:tc>
      </w:tr>
    </w:tbl>
    <w:p w14:paraId="29B81D13" w14:textId="77777777" w:rsidR="00350860" w:rsidRDefault="00350860" w:rsidP="00350860">
      <w:pPr>
        <w:rPr>
          <w:sz w:val="24"/>
          <w:szCs w:val="24"/>
        </w:rPr>
      </w:pPr>
    </w:p>
    <w:p w14:paraId="1740262A" w14:textId="05AB684A" w:rsidR="00350860" w:rsidRPr="00843F01" w:rsidRDefault="00350860" w:rsidP="00350860">
      <w:pPr>
        <w:rPr>
          <w:sz w:val="24"/>
          <w:szCs w:val="24"/>
        </w:rPr>
      </w:pPr>
      <w:r w:rsidRPr="00843F01">
        <w:rPr>
          <w:sz w:val="24"/>
          <w:szCs w:val="24"/>
        </w:rPr>
        <w:lastRenderedPageBreak/>
        <w:t xml:space="preserve">Notify </w:t>
      </w:r>
      <w:del w:id="379" w:author="david goldhar" w:date="2019-02-12T18:31:00Z">
        <w:r w:rsidRPr="00843F01" w:rsidDel="00F02886">
          <w:rPr>
            <w:sz w:val="24"/>
            <w:szCs w:val="24"/>
          </w:rPr>
          <w:delText xml:space="preserve">proper </w:delText>
        </w:r>
      </w:del>
      <w:ins w:id="380" w:author="david goldhar" w:date="2019-02-12T18:31:00Z">
        <w:r w:rsidR="00F02886">
          <w:rPr>
            <w:sz w:val="24"/>
            <w:szCs w:val="24"/>
          </w:rPr>
          <w:t xml:space="preserve">appropriate </w:t>
        </w:r>
      </w:ins>
      <w:r w:rsidRPr="00843F01">
        <w:rPr>
          <w:sz w:val="24"/>
          <w:szCs w:val="24"/>
        </w:rPr>
        <w:t>individuals about incident details</w:t>
      </w:r>
      <w:ins w:id="381" w:author="david goldhar" w:date="2019-02-12T18:32:00Z">
        <w:r w:rsidR="00F02886">
          <w:rPr>
            <w:sz w:val="24"/>
            <w:szCs w:val="24"/>
          </w:rPr>
          <w:t>,</w:t>
        </w:r>
      </w:ins>
      <w:r w:rsidRPr="00843F01">
        <w:rPr>
          <w:sz w:val="24"/>
          <w:szCs w:val="24"/>
        </w:rPr>
        <w:t xml:space="preserve"> according to the </w:t>
      </w:r>
      <w:del w:id="382" w:author="david goldhar" w:date="2019-02-12T18:32:00Z">
        <w:r w:rsidRPr="00843F01" w:rsidDel="00F02886">
          <w:rPr>
            <w:sz w:val="24"/>
            <w:szCs w:val="24"/>
          </w:rPr>
          <w:delText xml:space="preserve">recommended </w:delText>
        </w:r>
      </w:del>
      <w:r w:rsidRPr="00843F01">
        <w:rPr>
          <w:sz w:val="24"/>
          <w:szCs w:val="24"/>
        </w:rPr>
        <w:t>following table:</w:t>
      </w:r>
    </w:p>
    <w:tbl>
      <w:tblPr>
        <w:tblStyle w:val="TableGrid"/>
        <w:tblW w:w="0" w:type="auto"/>
        <w:tblLook w:val="04A0" w:firstRow="1" w:lastRow="0" w:firstColumn="1" w:lastColumn="0" w:noHBand="0" w:noVBand="1"/>
      </w:tblPr>
      <w:tblGrid>
        <w:gridCol w:w="2337"/>
        <w:gridCol w:w="2337"/>
        <w:gridCol w:w="3781"/>
      </w:tblGrid>
      <w:tr w:rsidR="00350860" w:rsidRPr="00843F01" w14:paraId="259C3C8C" w14:textId="77777777" w:rsidTr="00270002">
        <w:tc>
          <w:tcPr>
            <w:tcW w:w="2337" w:type="dxa"/>
            <w:shd w:val="clear" w:color="auto" w:fill="BFBFBF" w:themeFill="background1" w:themeFillShade="BF"/>
          </w:tcPr>
          <w:p w14:paraId="1304DEF2" w14:textId="77777777" w:rsidR="00350860" w:rsidRPr="00843F01" w:rsidRDefault="00350860" w:rsidP="00270002">
            <w:pPr>
              <w:rPr>
                <w:b/>
                <w:bCs/>
                <w:sz w:val="24"/>
                <w:szCs w:val="24"/>
              </w:rPr>
            </w:pPr>
            <w:r w:rsidRPr="00843F01">
              <w:rPr>
                <w:b/>
                <w:bCs/>
                <w:sz w:val="24"/>
                <w:szCs w:val="24"/>
              </w:rPr>
              <w:t xml:space="preserve">Effect </w:t>
            </w:r>
          </w:p>
        </w:tc>
        <w:tc>
          <w:tcPr>
            <w:tcW w:w="2337" w:type="dxa"/>
            <w:shd w:val="clear" w:color="auto" w:fill="BFBFBF" w:themeFill="background1" w:themeFillShade="BF"/>
          </w:tcPr>
          <w:p w14:paraId="3CE99A8B" w14:textId="77777777" w:rsidR="00350860" w:rsidRPr="00843F01" w:rsidRDefault="00350860" w:rsidP="00270002">
            <w:pPr>
              <w:rPr>
                <w:b/>
                <w:bCs/>
                <w:sz w:val="24"/>
                <w:szCs w:val="24"/>
              </w:rPr>
            </w:pPr>
            <w:r w:rsidRPr="00843F01">
              <w:rPr>
                <w:b/>
                <w:bCs/>
                <w:sz w:val="24"/>
                <w:szCs w:val="24"/>
              </w:rPr>
              <w:t>Damage</w:t>
            </w:r>
          </w:p>
        </w:tc>
        <w:tc>
          <w:tcPr>
            <w:tcW w:w="3781" w:type="dxa"/>
            <w:shd w:val="clear" w:color="auto" w:fill="BFBFBF" w:themeFill="background1" w:themeFillShade="BF"/>
          </w:tcPr>
          <w:p w14:paraId="68DA9BEA" w14:textId="77777777" w:rsidR="00350860" w:rsidRPr="00843F01" w:rsidRDefault="00350860" w:rsidP="00270002">
            <w:pPr>
              <w:rPr>
                <w:b/>
                <w:bCs/>
                <w:sz w:val="24"/>
                <w:szCs w:val="24"/>
              </w:rPr>
            </w:pPr>
            <w:r w:rsidRPr="00843F01">
              <w:rPr>
                <w:b/>
                <w:bCs/>
                <w:sz w:val="24"/>
                <w:szCs w:val="24"/>
              </w:rPr>
              <w:t>Role to notify</w:t>
            </w:r>
          </w:p>
        </w:tc>
      </w:tr>
      <w:tr w:rsidR="00350860" w:rsidRPr="00843F01" w14:paraId="1E670104" w14:textId="77777777" w:rsidTr="00270002">
        <w:tc>
          <w:tcPr>
            <w:tcW w:w="2337" w:type="dxa"/>
          </w:tcPr>
          <w:p w14:paraId="75CB86D8" w14:textId="77777777" w:rsidR="00350860" w:rsidRPr="00843F01" w:rsidRDefault="00350860" w:rsidP="00270002">
            <w:pPr>
              <w:rPr>
                <w:sz w:val="24"/>
                <w:szCs w:val="24"/>
              </w:rPr>
            </w:pPr>
            <w:r w:rsidRPr="00843F01">
              <w:rPr>
                <w:sz w:val="24"/>
                <w:szCs w:val="24"/>
              </w:rPr>
              <w:t>Low or Medium</w:t>
            </w:r>
          </w:p>
        </w:tc>
        <w:tc>
          <w:tcPr>
            <w:tcW w:w="2337" w:type="dxa"/>
          </w:tcPr>
          <w:p w14:paraId="1C011152" w14:textId="77777777" w:rsidR="00350860" w:rsidRPr="00843F01" w:rsidRDefault="00350860" w:rsidP="00270002">
            <w:pPr>
              <w:rPr>
                <w:sz w:val="24"/>
                <w:szCs w:val="24"/>
              </w:rPr>
            </w:pPr>
            <w:r w:rsidRPr="00843F01">
              <w:rPr>
                <w:sz w:val="24"/>
                <w:szCs w:val="24"/>
              </w:rPr>
              <w:t>Low</w:t>
            </w:r>
          </w:p>
        </w:tc>
        <w:tc>
          <w:tcPr>
            <w:tcW w:w="3781" w:type="dxa"/>
          </w:tcPr>
          <w:p w14:paraId="70022C36" w14:textId="77777777" w:rsidR="00350860" w:rsidRPr="00843F01" w:rsidRDefault="00350860" w:rsidP="00270002">
            <w:pPr>
              <w:rPr>
                <w:sz w:val="24"/>
                <w:szCs w:val="24"/>
              </w:rPr>
            </w:pPr>
            <w:r w:rsidRPr="00843F01">
              <w:rPr>
                <w:sz w:val="24"/>
                <w:szCs w:val="24"/>
              </w:rPr>
              <w:t>SOC Team leader</w:t>
            </w:r>
          </w:p>
        </w:tc>
      </w:tr>
      <w:tr w:rsidR="00350860" w:rsidRPr="00843F01" w14:paraId="7F079143" w14:textId="77777777" w:rsidTr="00270002">
        <w:tc>
          <w:tcPr>
            <w:tcW w:w="2337" w:type="dxa"/>
          </w:tcPr>
          <w:p w14:paraId="709EB16B" w14:textId="77777777" w:rsidR="00350860" w:rsidRPr="00843F01" w:rsidRDefault="00350860" w:rsidP="00270002">
            <w:pPr>
              <w:rPr>
                <w:sz w:val="24"/>
                <w:szCs w:val="24"/>
              </w:rPr>
            </w:pPr>
            <w:r w:rsidRPr="00843F01">
              <w:rPr>
                <w:sz w:val="24"/>
                <w:szCs w:val="24"/>
              </w:rPr>
              <w:t>Low or Medium</w:t>
            </w:r>
            <w:r>
              <w:rPr>
                <w:sz w:val="24"/>
                <w:szCs w:val="24"/>
              </w:rPr>
              <w:t xml:space="preserve"> </w:t>
            </w:r>
          </w:p>
        </w:tc>
        <w:tc>
          <w:tcPr>
            <w:tcW w:w="2337" w:type="dxa"/>
          </w:tcPr>
          <w:p w14:paraId="13095434" w14:textId="77777777" w:rsidR="00350860" w:rsidRPr="00843F01" w:rsidRDefault="00350860" w:rsidP="00270002">
            <w:pPr>
              <w:rPr>
                <w:sz w:val="24"/>
                <w:szCs w:val="24"/>
              </w:rPr>
            </w:pPr>
            <w:r w:rsidRPr="00843F01">
              <w:rPr>
                <w:sz w:val="24"/>
                <w:szCs w:val="24"/>
              </w:rPr>
              <w:t xml:space="preserve">Medium </w:t>
            </w:r>
          </w:p>
        </w:tc>
        <w:tc>
          <w:tcPr>
            <w:tcW w:w="3781" w:type="dxa"/>
          </w:tcPr>
          <w:p w14:paraId="67F00BF4" w14:textId="77777777" w:rsidR="00350860" w:rsidRPr="00843F01" w:rsidRDefault="00350860" w:rsidP="00270002">
            <w:pPr>
              <w:rPr>
                <w:sz w:val="24"/>
                <w:szCs w:val="24"/>
              </w:rPr>
            </w:pPr>
            <w:r w:rsidRPr="00843F01">
              <w:rPr>
                <w:noProof/>
                <w:sz w:val="24"/>
                <w:szCs w:val="24"/>
              </w:rPr>
              <mc:AlternateContent>
                <mc:Choice Requires="wps">
                  <w:drawing>
                    <wp:anchor distT="0" distB="0" distL="114300" distR="114300" simplePos="0" relativeHeight="251699200" behindDoc="0" locked="0" layoutInCell="1" allowOverlap="1" wp14:anchorId="41A787C9" wp14:editId="53110402">
                      <wp:simplePos x="0" y="0"/>
                      <wp:positionH relativeFrom="column">
                        <wp:posOffset>2239701</wp:posOffset>
                      </wp:positionH>
                      <wp:positionV relativeFrom="paragraph">
                        <wp:posOffset>-252647</wp:posOffset>
                      </wp:positionV>
                      <wp:extent cx="0" cy="763326"/>
                      <wp:effectExtent l="76200" t="0" r="57150" b="55880"/>
                      <wp:wrapNone/>
                      <wp:docPr id="12" name="Straight Arrow Connector 12"/>
                      <wp:cNvGraphicFramePr/>
                      <a:graphic xmlns:a="http://schemas.openxmlformats.org/drawingml/2006/main">
                        <a:graphicData uri="http://schemas.microsoft.com/office/word/2010/wordprocessingShape">
                          <wps:wsp>
                            <wps:cNvCnPr/>
                            <wps:spPr>
                              <a:xfrm>
                                <a:off x="0" y="0"/>
                                <a:ext cx="0" cy="763326"/>
                              </a:xfrm>
                              <a:prstGeom prst="straightConnector1">
                                <a:avLst/>
                              </a:prstGeom>
                              <a:ln>
                                <a:solidFill>
                                  <a:schemeClr val="tx1"/>
                                </a:solidFill>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type w14:anchorId="45C9C0E0" id="_x0000_t32" coordsize="21600,21600" o:spt="32" o:oned="t" path="m,l21600,21600e" filled="f">
                      <v:path arrowok="t" fillok="f" o:connecttype="none"/>
                      <o:lock v:ext="edit" shapetype="t"/>
                    </v:shapetype>
                    <v:shape id="Straight Arrow Connector 12" o:spid="_x0000_s1026" type="#_x0000_t32" style="position:absolute;margin-left:176.35pt;margin-top:-19.9pt;width:0;height:60.1pt;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" strokecolor="black [3213]" strokeweight="1.5pt">
                      <v:stroke endarrow="block" joinstyle="miter"/>
                    </v:shape>
                  </w:pict>
                </mc:Fallback>
              </mc:AlternateContent>
            </w:r>
            <w:r w:rsidRPr="00843F01">
              <w:rPr>
                <w:sz w:val="24"/>
                <w:szCs w:val="24"/>
              </w:rPr>
              <w:t>Security manager + tier 2 IR team</w:t>
            </w:r>
          </w:p>
        </w:tc>
      </w:tr>
      <w:tr w:rsidR="00350860" w:rsidRPr="00843F01" w14:paraId="73970BF1" w14:textId="77777777" w:rsidTr="00270002">
        <w:tc>
          <w:tcPr>
            <w:tcW w:w="2337" w:type="dxa"/>
          </w:tcPr>
          <w:p w14:paraId="605CC0AF" w14:textId="77777777" w:rsidR="00350860" w:rsidRPr="00843F01" w:rsidRDefault="00350860" w:rsidP="00270002">
            <w:pPr>
              <w:rPr>
                <w:sz w:val="24"/>
                <w:szCs w:val="24"/>
              </w:rPr>
            </w:pPr>
            <w:r w:rsidRPr="00843F01">
              <w:rPr>
                <w:sz w:val="24"/>
                <w:szCs w:val="24"/>
              </w:rPr>
              <w:t>High</w:t>
            </w:r>
          </w:p>
        </w:tc>
        <w:tc>
          <w:tcPr>
            <w:tcW w:w="2337" w:type="dxa"/>
          </w:tcPr>
          <w:p w14:paraId="6158D177" w14:textId="77777777" w:rsidR="00350860" w:rsidRPr="00843F01" w:rsidRDefault="00350860" w:rsidP="00270002">
            <w:pPr>
              <w:rPr>
                <w:sz w:val="24"/>
                <w:szCs w:val="24"/>
              </w:rPr>
            </w:pPr>
            <w:r w:rsidRPr="00843F01">
              <w:rPr>
                <w:sz w:val="24"/>
                <w:szCs w:val="24"/>
              </w:rPr>
              <w:t>medium</w:t>
            </w:r>
          </w:p>
        </w:tc>
        <w:tc>
          <w:tcPr>
            <w:tcW w:w="3781" w:type="dxa"/>
          </w:tcPr>
          <w:p w14:paraId="27689E8B" w14:textId="77777777" w:rsidR="00350860" w:rsidRPr="00843F01" w:rsidRDefault="00350860" w:rsidP="00270002">
            <w:pPr>
              <w:rPr>
                <w:sz w:val="24"/>
                <w:szCs w:val="24"/>
              </w:rPr>
            </w:pPr>
            <w:r w:rsidRPr="00843F01">
              <w:rPr>
                <w:sz w:val="24"/>
                <w:szCs w:val="24"/>
              </w:rPr>
              <w:t>IT manager</w:t>
            </w:r>
            <w:r>
              <w:rPr>
                <w:sz w:val="24"/>
                <w:szCs w:val="24"/>
              </w:rPr>
              <w:t xml:space="preserve"> </w:t>
            </w:r>
          </w:p>
        </w:tc>
      </w:tr>
      <w:tr w:rsidR="00350860" w:rsidRPr="00843F01" w14:paraId="03C91D5E" w14:textId="77777777" w:rsidTr="00270002">
        <w:tc>
          <w:tcPr>
            <w:tcW w:w="2337" w:type="dxa"/>
          </w:tcPr>
          <w:p w14:paraId="04B20767" w14:textId="77777777" w:rsidR="00350860" w:rsidRPr="00843F01" w:rsidRDefault="00350860" w:rsidP="00270002">
            <w:pPr>
              <w:rPr>
                <w:sz w:val="24"/>
                <w:szCs w:val="24"/>
              </w:rPr>
            </w:pPr>
            <w:r w:rsidRPr="00843F01">
              <w:rPr>
                <w:sz w:val="24"/>
                <w:szCs w:val="24"/>
              </w:rPr>
              <w:t>High</w:t>
            </w:r>
          </w:p>
        </w:tc>
        <w:tc>
          <w:tcPr>
            <w:tcW w:w="2337" w:type="dxa"/>
          </w:tcPr>
          <w:p w14:paraId="3CD2AECB" w14:textId="77777777" w:rsidR="00350860" w:rsidRPr="00843F01" w:rsidRDefault="00350860" w:rsidP="00270002">
            <w:pPr>
              <w:rPr>
                <w:sz w:val="24"/>
                <w:szCs w:val="24"/>
              </w:rPr>
            </w:pPr>
            <w:r w:rsidRPr="00843F01">
              <w:rPr>
                <w:sz w:val="24"/>
                <w:szCs w:val="24"/>
              </w:rPr>
              <w:t>High</w:t>
            </w:r>
          </w:p>
        </w:tc>
        <w:tc>
          <w:tcPr>
            <w:tcW w:w="3781" w:type="dxa"/>
          </w:tcPr>
          <w:p w14:paraId="79887A4F" w14:textId="77777777" w:rsidR="00350860" w:rsidRPr="00843F01" w:rsidRDefault="00350860" w:rsidP="00270002">
            <w:pPr>
              <w:rPr>
                <w:sz w:val="24"/>
                <w:szCs w:val="24"/>
              </w:rPr>
            </w:pPr>
            <w:r w:rsidRPr="00843F01">
              <w:rPr>
                <w:sz w:val="24"/>
                <w:szCs w:val="24"/>
              </w:rPr>
              <w:t>COO</w:t>
            </w:r>
          </w:p>
        </w:tc>
      </w:tr>
    </w:tbl>
    <w:p w14:paraId="55784B94" w14:textId="77777777" w:rsidR="00350860" w:rsidRDefault="00350860" w:rsidP="00350860">
      <w:pPr>
        <w:rPr>
          <w:sz w:val="24"/>
          <w:szCs w:val="24"/>
        </w:rPr>
      </w:pPr>
    </w:p>
    <w:p w14:paraId="02F861F5" w14:textId="4B5EE4BD" w:rsidR="00350860" w:rsidRDefault="00350860" w:rsidP="00350860">
      <w:pPr>
        <w:rPr>
          <w:sz w:val="24"/>
          <w:szCs w:val="24"/>
          <w:u w:val="single"/>
        </w:rPr>
      </w:pPr>
      <w:r w:rsidRPr="00A75E51">
        <w:rPr>
          <w:sz w:val="24"/>
          <w:szCs w:val="24"/>
          <w:u w:val="single"/>
        </w:rPr>
        <w:t xml:space="preserve">Update </w:t>
      </w:r>
      <w:ins w:id="383" w:author="david goldhar" w:date="2019-02-12T18:32:00Z">
        <w:r w:rsidR="00F02886">
          <w:rPr>
            <w:sz w:val="24"/>
            <w:szCs w:val="24"/>
            <w:u w:val="single"/>
          </w:rPr>
          <w:t xml:space="preserve">the </w:t>
        </w:r>
      </w:ins>
      <w:r w:rsidRPr="00A75E51">
        <w:rPr>
          <w:sz w:val="24"/>
          <w:szCs w:val="24"/>
          <w:u w:val="single"/>
        </w:rPr>
        <w:t>case record with all activities</w:t>
      </w:r>
      <w:ins w:id="384" w:author="david goldhar" w:date="2019-02-12T18:32:00Z">
        <w:r w:rsidR="00F02886">
          <w:rPr>
            <w:sz w:val="24"/>
            <w:szCs w:val="24"/>
            <w:u w:val="single"/>
          </w:rPr>
          <w:t>.</w:t>
        </w:r>
      </w:ins>
    </w:p>
    <w:p w14:paraId="7ADED7B0" w14:textId="77777777" w:rsidR="00350860" w:rsidRDefault="00350860" w:rsidP="00A75E51">
      <w:pPr>
        <w:rPr>
          <w:b/>
          <w:bCs/>
          <w:sz w:val="28"/>
          <w:szCs w:val="28"/>
          <w:u w:val="single"/>
        </w:rPr>
      </w:pPr>
    </w:p>
    <w:p w14:paraId="62EC392B" w14:textId="6D549D2A" w:rsidR="0082330E" w:rsidRDefault="0082330E" w:rsidP="00A75E51">
      <w:pPr>
        <w:rPr>
          <w:b/>
          <w:bCs/>
          <w:sz w:val="28"/>
          <w:szCs w:val="28"/>
          <w:u w:val="single"/>
        </w:rPr>
      </w:pPr>
    </w:p>
    <w:p w14:paraId="621E3716" w14:textId="3C34374F" w:rsidR="00350860" w:rsidRDefault="00350860" w:rsidP="00A75E51">
      <w:pPr>
        <w:rPr>
          <w:b/>
          <w:bCs/>
          <w:sz w:val="28"/>
          <w:szCs w:val="28"/>
          <w:u w:val="single"/>
        </w:rPr>
      </w:pPr>
    </w:p>
    <w:p w14:paraId="3A3AB641" w14:textId="01B5324C" w:rsidR="00350860" w:rsidRDefault="00350860" w:rsidP="00A75E51">
      <w:pPr>
        <w:rPr>
          <w:b/>
          <w:bCs/>
          <w:sz w:val="28"/>
          <w:szCs w:val="28"/>
          <w:u w:val="single"/>
        </w:rPr>
      </w:pPr>
    </w:p>
    <w:p w14:paraId="1F572E21" w14:textId="0BE3E61B" w:rsidR="00350860" w:rsidRDefault="00350860" w:rsidP="00A75E51">
      <w:pPr>
        <w:rPr>
          <w:b/>
          <w:bCs/>
          <w:sz w:val="28"/>
          <w:szCs w:val="28"/>
          <w:u w:val="single"/>
        </w:rPr>
      </w:pPr>
    </w:p>
    <w:p w14:paraId="40FF4F9B" w14:textId="14F37C51" w:rsidR="00350860" w:rsidRDefault="00350860" w:rsidP="00A75E51">
      <w:pPr>
        <w:rPr>
          <w:b/>
          <w:bCs/>
          <w:sz w:val="28"/>
          <w:szCs w:val="28"/>
          <w:u w:val="single"/>
        </w:rPr>
      </w:pPr>
    </w:p>
    <w:p w14:paraId="5BF4DABC" w14:textId="6420FC02" w:rsidR="00350860" w:rsidRDefault="00350860" w:rsidP="00A75E51">
      <w:pPr>
        <w:rPr>
          <w:b/>
          <w:bCs/>
          <w:sz w:val="28"/>
          <w:szCs w:val="28"/>
          <w:u w:val="single"/>
        </w:rPr>
      </w:pPr>
    </w:p>
    <w:p w14:paraId="6070CB11" w14:textId="73DF72BC" w:rsidR="00350860" w:rsidRDefault="00350860" w:rsidP="00A75E51">
      <w:pPr>
        <w:rPr>
          <w:b/>
          <w:bCs/>
          <w:sz w:val="28"/>
          <w:szCs w:val="28"/>
          <w:u w:val="single"/>
        </w:rPr>
      </w:pPr>
    </w:p>
    <w:p w14:paraId="5E4187BD" w14:textId="495C47F0" w:rsidR="00350860" w:rsidRDefault="00350860" w:rsidP="00A75E51">
      <w:pPr>
        <w:rPr>
          <w:b/>
          <w:bCs/>
          <w:sz w:val="28"/>
          <w:szCs w:val="28"/>
          <w:u w:val="single"/>
        </w:rPr>
      </w:pPr>
    </w:p>
    <w:p w14:paraId="744091E9" w14:textId="75E9A835" w:rsidR="00350860" w:rsidRDefault="00350860" w:rsidP="00A75E51">
      <w:pPr>
        <w:rPr>
          <w:b/>
          <w:bCs/>
          <w:sz w:val="28"/>
          <w:szCs w:val="28"/>
          <w:u w:val="single"/>
        </w:rPr>
      </w:pPr>
    </w:p>
    <w:p w14:paraId="1FE6E2C1" w14:textId="7795D65C" w:rsidR="005B1C2F" w:rsidRDefault="005B1C2F" w:rsidP="00A75E51">
      <w:pPr>
        <w:rPr>
          <w:b/>
          <w:bCs/>
          <w:sz w:val="28"/>
          <w:szCs w:val="28"/>
          <w:u w:val="single"/>
        </w:rPr>
      </w:pPr>
    </w:p>
    <w:p w14:paraId="4A4D75DE" w14:textId="736C7573" w:rsidR="005B1C2F" w:rsidRDefault="005B1C2F" w:rsidP="00A75E51">
      <w:pPr>
        <w:rPr>
          <w:b/>
          <w:bCs/>
          <w:sz w:val="28"/>
          <w:szCs w:val="28"/>
          <w:u w:val="single"/>
        </w:rPr>
      </w:pPr>
    </w:p>
    <w:p w14:paraId="22E2A647" w14:textId="47CD1737" w:rsidR="005B1C2F" w:rsidRDefault="005B1C2F" w:rsidP="00A75E51">
      <w:pPr>
        <w:rPr>
          <w:b/>
          <w:bCs/>
          <w:sz w:val="28"/>
          <w:szCs w:val="28"/>
          <w:u w:val="single"/>
        </w:rPr>
      </w:pPr>
    </w:p>
    <w:p w14:paraId="22006B8E" w14:textId="368335A4" w:rsidR="005B1C2F" w:rsidRDefault="005B1C2F" w:rsidP="00A75E51">
      <w:pPr>
        <w:rPr>
          <w:b/>
          <w:bCs/>
          <w:sz w:val="28"/>
          <w:szCs w:val="28"/>
          <w:u w:val="single"/>
        </w:rPr>
      </w:pPr>
    </w:p>
    <w:p w14:paraId="62ADB1B6" w14:textId="405EEC98" w:rsidR="00FF0CCA" w:rsidRDefault="00FF0CCA" w:rsidP="00A75E51">
      <w:pPr>
        <w:rPr>
          <w:b/>
          <w:bCs/>
          <w:sz w:val="28"/>
          <w:szCs w:val="28"/>
          <w:u w:val="single"/>
          <w:rtl/>
        </w:rPr>
      </w:pPr>
    </w:p>
    <w:p w14:paraId="14A74CE0" w14:textId="77777777" w:rsidR="00970D8A" w:rsidRDefault="00970D8A" w:rsidP="00A75E51">
      <w:pPr>
        <w:rPr>
          <w:b/>
          <w:bCs/>
          <w:sz w:val="28"/>
          <w:szCs w:val="28"/>
          <w:u w:val="single"/>
        </w:rPr>
      </w:pPr>
    </w:p>
    <w:p w14:paraId="36E6B113" w14:textId="4B24049D" w:rsidR="00FF0CCA" w:rsidRDefault="00FF0CCA" w:rsidP="00A75E51">
      <w:pPr>
        <w:rPr>
          <w:b/>
          <w:bCs/>
          <w:sz w:val="28"/>
          <w:szCs w:val="28"/>
          <w:u w:val="single"/>
        </w:rPr>
      </w:pPr>
    </w:p>
    <w:p w14:paraId="3CC726DB" w14:textId="671DC99C" w:rsidR="0047479A" w:rsidRPr="00843F01" w:rsidRDefault="00742464">
      <w:pPr>
        <w:rPr>
          <w:b/>
          <w:bCs/>
          <w:sz w:val="28"/>
          <w:szCs w:val="28"/>
        </w:rPr>
      </w:pPr>
      <w:r w:rsidRPr="00843F01">
        <w:rPr>
          <w:b/>
          <w:bCs/>
          <w:noProof/>
          <w:sz w:val="28"/>
          <w:szCs w:val="28"/>
        </w:rPr>
        <w:drawing>
          <wp:anchor distT="0" distB="0" distL="114300" distR="114300" simplePos="0" relativeHeight="251673600" behindDoc="1" locked="0" layoutInCell="1" allowOverlap="1" wp14:anchorId="15E65ED7" wp14:editId="543D7618">
            <wp:simplePos x="0" y="0"/>
            <wp:positionH relativeFrom="margin">
              <wp:posOffset>1431290</wp:posOffset>
            </wp:positionH>
            <wp:positionV relativeFrom="paragraph">
              <wp:posOffset>552</wp:posOffset>
            </wp:positionV>
            <wp:extent cx="4157980" cy="683260"/>
            <wp:effectExtent l="38100" t="57150" r="52070" b="40640"/>
            <wp:wrapNone/>
            <wp:docPr id="1157" name="Diagram 115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4" r:lo="rId35" r:qs="rId36" r:cs="rId37"/>
              </a:graphicData>
            </a:graphic>
            <wp14:sizeRelH relativeFrom="margin">
              <wp14:pctWidth>0</wp14:pctWidth>
            </wp14:sizeRelH>
            <wp14:sizeRelV relativeFrom="margin">
              <wp14:pctHeight>0</wp14:pctHeight>
            </wp14:sizeRelV>
          </wp:anchor>
        </w:drawing>
      </w:r>
      <w:r w:rsidR="00C1510D" w:rsidRPr="00843F01">
        <w:rPr>
          <w:b/>
          <w:bCs/>
          <w:sz w:val="28"/>
          <w:szCs w:val="28"/>
        </w:rPr>
        <w:t>Investigate</w:t>
      </w:r>
    </w:p>
    <w:p w14:paraId="24562759" w14:textId="5CA3A42C" w:rsidR="0047479A" w:rsidRDefault="0047479A">
      <w:pPr>
        <w:rPr>
          <w:sz w:val="24"/>
          <w:szCs w:val="24"/>
        </w:rPr>
      </w:pPr>
    </w:p>
    <w:p w14:paraId="4D0241BA" w14:textId="4735AAB1" w:rsidR="00FF0CCA" w:rsidRDefault="00FF0CCA" w:rsidP="00FF0CCA">
      <w:pPr>
        <w:rPr>
          <w:sz w:val="24"/>
          <w:szCs w:val="24"/>
        </w:rPr>
      </w:pPr>
      <w:r>
        <w:rPr>
          <w:sz w:val="24"/>
          <w:szCs w:val="24"/>
        </w:rPr>
        <w:lastRenderedPageBreak/>
        <w:t xml:space="preserve">The Investigation stage deals with the security incident in detail, ensuring </w:t>
      </w:r>
      <w:ins w:id="385" w:author="david goldhar" w:date="2019-02-12T18:34:00Z">
        <w:r w:rsidR="00573F3F">
          <w:rPr>
            <w:sz w:val="24"/>
            <w:szCs w:val="24"/>
          </w:rPr>
          <w:t xml:space="preserve">that </w:t>
        </w:r>
      </w:ins>
      <w:r>
        <w:rPr>
          <w:sz w:val="24"/>
          <w:szCs w:val="24"/>
        </w:rPr>
        <w:t>all</w:t>
      </w:r>
      <w:r>
        <w:rPr>
          <w:sz w:val="24"/>
          <w:szCs w:val="24"/>
        </w:rPr>
        <w:br/>
        <w:t>information is documented. By the end of this stage you will have the full scope of the incident.</w:t>
      </w:r>
    </w:p>
    <w:p w14:paraId="6AA068B1" w14:textId="31751D17" w:rsidR="00FF0CCA" w:rsidRDefault="00FF0CCA" w:rsidP="00FF0CCA">
      <w:pPr>
        <w:rPr>
          <w:sz w:val="24"/>
          <w:szCs w:val="24"/>
        </w:rPr>
      </w:pPr>
      <w:r>
        <w:rPr>
          <w:sz w:val="24"/>
          <w:szCs w:val="24"/>
        </w:rPr>
        <w:t>This stage is handled by an incident response trained team</w:t>
      </w:r>
      <w:ins w:id="386" w:author="david goldhar" w:date="2019-02-12T18:34:00Z">
        <w:r w:rsidR="00093901">
          <w:rPr>
            <w:sz w:val="24"/>
            <w:szCs w:val="24"/>
          </w:rPr>
          <w:t>,</w:t>
        </w:r>
      </w:ins>
      <w:r>
        <w:rPr>
          <w:sz w:val="24"/>
          <w:szCs w:val="24"/>
        </w:rPr>
        <w:t xml:space="preserve"> with IR tools such as Sophos X intercept, Redline</w:t>
      </w:r>
      <w:ins w:id="387" w:author="david goldhar" w:date="2019-02-12T18:34:00Z">
        <w:r w:rsidR="00093901">
          <w:rPr>
            <w:sz w:val="24"/>
            <w:szCs w:val="24"/>
          </w:rPr>
          <w:t>,</w:t>
        </w:r>
      </w:ins>
      <w:r>
        <w:rPr>
          <w:sz w:val="24"/>
          <w:szCs w:val="24"/>
        </w:rPr>
        <w:t xml:space="preserve"> or </w:t>
      </w:r>
      <w:del w:id="388" w:author="david goldhar" w:date="2019-02-12T18:35:00Z">
        <w:r w:rsidDel="00093901">
          <w:rPr>
            <w:sz w:val="24"/>
            <w:szCs w:val="24"/>
          </w:rPr>
          <w:delText xml:space="preserve">any </w:delText>
        </w:r>
      </w:del>
      <w:ins w:id="389" w:author="david goldhar" w:date="2019-02-12T18:35:00Z">
        <w:r w:rsidR="00093901">
          <w:rPr>
            <w:sz w:val="24"/>
            <w:szCs w:val="24"/>
          </w:rPr>
          <w:t xml:space="preserve">other </w:t>
        </w:r>
      </w:ins>
      <w:r>
        <w:rPr>
          <w:sz w:val="24"/>
          <w:szCs w:val="24"/>
        </w:rPr>
        <w:t>open source or commercial tools.</w:t>
      </w:r>
    </w:p>
    <w:p w14:paraId="647A4627" w14:textId="265D8458" w:rsidR="00EF52D4" w:rsidRDefault="00EF52D4" w:rsidP="003D012E">
      <w:pPr>
        <w:rPr>
          <w:sz w:val="24"/>
          <w:szCs w:val="24"/>
        </w:rPr>
      </w:pPr>
      <w:r>
        <w:rPr>
          <w:sz w:val="24"/>
          <w:szCs w:val="24"/>
        </w:rPr>
        <w:t>Pay attention</w:t>
      </w:r>
      <w:r w:rsidR="001563F1">
        <w:rPr>
          <w:sz w:val="24"/>
          <w:szCs w:val="24"/>
        </w:rPr>
        <w:t xml:space="preserve"> (</w:t>
      </w:r>
      <w:ins w:id="390" w:author="david goldhar" w:date="2019-02-12T18:35:00Z">
        <w:r w:rsidR="00093901">
          <w:rPr>
            <w:sz w:val="24"/>
            <w:szCs w:val="24"/>
          </w:rPr>
          <w:t xml:space="preserve">and </w:t>
        </w:r>
      </w:ins>
      <w:r w:rsidR="00970D8A">
        <w:rPr>
          <w:sz w:val="24"/>
          <w:szCs w:val="24"/>
        </w:rPr>
        <w:t xml:space="preserve">review </w:t>
      </w:r>
      <w:ins w:id="391" w:author="david goldhar" w:date="2019-02-12T18:35:00Z">
        <w:r w:rsidR="00093901">
          <w:rPr>
            <w:sz w:val="24"/>
            <w:szCs w:val="24"/>
          </w:rPr>
          <w:t xml:space="preserve">the </w:t>
        </w:r>
      </w:ins>
      <w:r w:rsidR="00093901">
        <w:rPr>
          <w:sz w:val="24"/>
          <w:szCs w:val="24"/>
        </w:rPr>
        <w:t>Malicious Malware Playbook</w:t>
      </w:r>
      <w:ins w:id="392" w:author="david goldhar" w:date="2019-02-12T18:35:00Z">
        <w:r w:rsidR="00093901">
          <w:rPr>
            <w:sz w:val="24"/>
            <w:szCs w:val="24"/>
          </w:rPr>
          <w:t xml:space="preserve">, particularly the </w:t>
        </w:r>
      </w:ins>
      <w:del w:id="393" w:author="david goldhar" w:date="2019-02-12T18:36:00Z">
        <w:r w:rsidR="00093901" w:rsidDel="00093901">
          <w:rPr>
            <w:sz w:val="24"/>
            <w:szCs w:val="24"/>
          </w:rPr>
          <w:delText xml:space="preserve"> </w:delText>
        </w:r>
      </w:del>
      <w:del w:id="394" w:author="david goldhar" w:date="2019-02-12T18:35:00Z">
        <w:r w:rsidR="00970D8A" w:rsidDel="00093901">
          <w:rPr>
            <w:sz w:val="24"/>
            <w:szCs w:val="24"/>
          </w:rPr>
          <w:delText>-</w:delText>
        </w:r>
      </w:del>
      <w:del w:id="395" w:author="david goldhar" w:date="2019-02-12T18:36:00Z">
        <w:r w:rsidR="00970D8A" w:rsidDel="00093901">
          <w:rPr>
            <w:sz w:val="24"/>
            <w:szCs w:val="24"/>
          </w:rPr>
          <w:delText xml:space="preserve"> </w:delText>
        </w:r>
      </w:del>
      <w:r w:rsidR="00970D8A">
        <w:rPr>
          <w:sz w:val="24"/>
          <w:szCs w:val="24"/>
        </w:rPr>
        <w:t>I</w:t>
      </w:r>
      <w:r w:rsidR="001563F1">
        <w:rPr>
          <w:sz w:val="24"/>
          <w:szCs w:val="24"/>
        </w:rPr>
        <w:t>dentify stage)</w:t>
      </w:r>
      <w:r>
        <w:rPr>
          <w:sz w:val="24"/>
          <w:szCs w:val="24"/>
        </w:rPr>
        <w:t xml:space="preserve"> to any malware the attacker might have downloaded and installed on the remote</w:t>
      </w:r>
      <w:ins w:id="396" w:author="david goldhar" w:date="2019-02-12T18:36:00Z">
        <w:r w:rsidR="00093901">
          <w:rPr>
            <w:sz w:val="24"/>
            <w:szCs w:val="24"/>
          </w:rPr>
          <w:t>ly</w:t>
        </w:r>
      </w:ins>
      <w:r>
        <w:rPr>
          <w:sz w:val="24"/>
          <w:szCs w:val="24"/>
        </w:rPr>
        <w:t xml:space="preserve"> </w:t>
      </w:r>
      <w:r w:rsidR="001563F1">
        <w:rPr>
          <w:sz w:val="24"/>
          <w:szCs w:val="24"/>
        </w:rPr>
        <w:t xml:space="preserve">controlled </w:t>
      </w:r>
      <w:r>
        <w:rPr>
          <w:sz w:val="24"/>
          <w:szCs w:val="24"/>
        </w:rPr>
        <w:t>host</w:t>
      </w:r>
      <w:r w:rsidR="001563F1">
        <w:rPr>
          <w:sz w:val="24"/>
          <w:szCs w:val="24"/>
        </w:rPr>
        <w:t>s</w:t>
      </w:r>
      <w:ins w:id="397" w:author="david goldhar" w:date="2019-02-12T18:36:00Z">
        <w:r w:rsidR="00093901">
          <w:rPr>
            <w:sz w:val="24"/>
            <w:szCs w:val="24"/>
          </w:rPr>
          <w:t>. I</w:t>
        </w:r>
      </w:ins>
      <w:del w:id="398" w:author="david goldhar" w:date="2019-02-12T18:36:00Z">
        <w:r w:rsidDel="00093901">
          <w:rPr>
            <w:sz w:val="24"/>
            <w:szCs w:val="24"/>
          </w:rPr>
          <w:delText>,</w:delText>
        </w:r>
        <w:r w:rsidRPr="00EF52D4" w:rsidDel="00093901">
          <w:rPr>
            <w:sz w:val="24"/>
            <w:szCs w:val="24"/>
          </w:rPr>
          <w:delText xml:space="preserve"> </w:delText>
        </w:r>
        <w:r w:rsidDel="00093901">
          <w:rPr>
            <w:sz w:val="24"/>
            <w:szCs w:val="24"/>
          </w:rPr>
          <w:delText>i</w:delText>
        </w:r>
      </w:del>
      <w:r>
        <w:rPr>
          <w:sz w:val="24"/>
          <w:szCs w:val="24"/>
        </w:rPr>
        <w:t xml:space="preserve">f </w:t>
      </w:r>
      <w:del w:id="399" w:author="david goldhar" w:date="2019-02-12T18:36:00Z">
        <w:r w:rsidDel="00093901">
          <w:rPr>
            <w:sz w:val="24"/>
            <w:szCs w:val="24"/>
          </w:rPr>
          <w:delText xml:space="preserve">such an </w:delText>
        </w:r>
      </w:del>
      <w:ins w:id="400" w:author="david goldhar" w:date="2019-02-12T18:36:00Z">
        <w:r w:rsidR="00093901">
          <w:rPr>
            <w:sz w:val="24"/>
            <w:szCs w:val="24"/>
          </w:rPr>
          <w:t xml:space="preserve">such </w:t>
        </w:r>
      </w:ins>
      <w:r>
        <w:rPr>
          <w:sz w:val="24"/>
          <w:szCs w:val="24"/>
        </w:rPr>
        <w:t>activit</w:t>
      </w:r>
      <w:ins w:id="401" w:author="david goldhar" w:date="2019-02-12T18:36:00Z">
        <w:r w:rsidR="00093901">
          <w:rPr>
            <w:sz w:val="24"/>
            <w:szCs w:val="24"/>
          </w:rPr>
          <w:t xml:space="preserve">ies are </w:t>
        </w:r>
      </w:ins>
      <w:del w:id="402" w:author="david goldhar" w:date="2019-02-12T18:36:00Z">
        <w:r w:rsidDel="00093901">
          <w:rPr>
            <w:sz w:val="24"/>
            <w:szCs w:val="24"/>
          </w:rPr>
          <w:delText xml:space="preserve">y </w:delText>
        </w:r>
        <w:r w:rsidR="001563F1" w:rsidDel="00093901">
          <w:rPr>
            <w:sz w:val="24"/>
            <w:szCs w:val="24"/>
          </w:rPr>
          <w:delText xml:space="preserve">is </w:delText>
        </w:r>
      </w:del>
      <w:r>
        <w:rPr>
          <w:sz w:val="24"/>
          <w:szCs w:val="24"/>
        </w:rPr>
        <w:t>identified</w:t>
      </w:r>
      <w:r w:rsidR="001711A4">
        <w:rPr>
          <w:sz w:val="24"/>
          <w:szCs w:val="24"/>
        </w:rPr>
        <w:t>,</w:t>
      </w:r>
      <w:r>
        <w:rPr>
          <w:sz w:val="24"/>
          <w:szCs w:val="24"/>
        </w:rPr>
        <w:t xml:space="preserve"> </w:t>
      </w:r>
      <w:del w:id="403" w:author="david goldhar" w:date="2019-02-12T18:36:00Z">
        <w:r w:rsidR="001563F1" w:rsidDel="00093901">
          <w:rPr>
            <w:sz w:val="24"/>
            <w:szCs w:val="24"/>
          </w:rPr>
          <w:delText xml:space="preserve">operate </w:delText>
        </w:r>
      </w:del>
      <w:ins w:id="404" w:author="david goldhar" w:date="2019-02-12T18:36:00Z">
        <w:r w:rsidR="00093901">
          <w:rPr>
            <w:sz w:val="24"/>
            <w:szCs w:val="24"/>
          </w:rPr>
          <w:t>execu</w:t>
        </w:r>
      </w:ins>
      <w:ins w:id="405" w:author="david goldhar" w:date="2019-02-12T18:37:00Z">
        <w:r w:rsidR="00093901">
          <w:rPr>
            <w:sz w:val="24"/>
            <w:szCs w:val="24"/>
          </w:rPr>
          <w:t xml:space="preserve">te </w:t>
        </w:r>
      </w:ins>
      <w:r w:rsidR="001563F1">
        <w:rPr>
          <w:sz w:val="24"/>
          <w:szCs w:val="24"/>
        </w:rPr>
        <w:t xml:space="preserve">the </w:t>
      </w:r>
      <w:r>
        <w:rPr>
          <w:sz w:val="24"/>
          <w:szCs w:val="24"/>
        </w:rPr>
        <w:t xml:space="preserve">“malicious malware” playbook simultaneously. </w:t>
      </w:r>
    </w:p>
    <w:p w14:paraId="26DD2C43" w14:textId="4F908E78" w:rsidR="00FF0CCA" w:rsidDel="00A309BD" w:rsidRDefault="00093901" w:rsidP="00FF0CCA">
      <w:pPr>
        <w:rPr>
          <w:del w:id="406" w:author="david goldhar" w:date="2019-02-12T18:40:00Z"/>
          <w:sz w:val="24"/>
          <w:szCs w:val="24"/>
        </w:rPr>
      </w:pPr>
      <w:ins w:id="407" w:author="david goldhar" w:date="2019-02-12T18:37:00Z">
        <w:r>
          <w:rPr>
            <w:sz w:val="24"/>
            <w:szCs w:val="24"/>
          </w:rPr>
          <w:t xml:space="preserve">It is </w:t>
        </w:r>
        <w:r>
          <w:rPr>
            <w:sz w:val="24"/>
            <w:szCs w:val="24"/>
          </w:rPr>
          <w:t xml:space="preserve">highly discouraged </w:t>
        </w:r>
        <w:r>
          <w:rPr>
            <w:sz w:val="24"/>
            <w:szCs w:val="24"/>
          </w:rPr>
          <w:t>to s</w:t>
        </w:r>
      </w:ins>
      <w:del w:id="408" w:author="david goldhar" w:date="2019-02-12T18:37:00Z">
        <w:r w:rsidR="00FF0CCA" w:rsidDel="00093901">
          <w:rPr>
            <w:sz w:val="24"/>
            <w:szCs w:val="24"/>
          </w:rPr>
          <w:delText>S</w:delText>
        </w:r>
      </w:del>
      <w:r w:rsidR="00FF0CCA">
        <w:rPr>
          <w:sz w:val="24"/>
          <w:szCs w:val="24"/>
        </w:rPr>
        <w:t>kip</w:t>
      </w:r>
      <w:del w:id="409" w:author="david goldhar" w:date="2019-02-12T18:37:00Z">
        <w:r w:rsidR="00FF0CCA" w:rsidDel="00093901">
          <w:rPr>
            <w:sz w:val="24"/>
            <w:szCs w:val="24"/>
          </w:rPr>
          <w:delText>ping</w:delText>
        </w:r>
      </w:del>
      <w:r w:rsidR="00FF0CCA">
        <w:rPr>
          <w:sz w:val="24"/>
          <w:szCs w:val="24"/>
        </w:rPr>
        <w:t xml:space="preserve"> the Investigate phase</w:t>
      </w:r>
      <w:ins w:id="410" w:author="david goldhar" w:date="2019-02-12T18:37:00Z">
        <w:r>
          <w:rPr>
            <w:sz w:val="24"/>
            <w:szCs w:val="24"/>
          </w:rPr>
          <w:t xml:space="preserve">, </w:t>
        </w:r>
      </w:ins>
      <w:del w:id="411" w:author="david goldhar" w:date="2019-02-12T18:38:00Z">
        <w:r w:rsidR="00FF0CCA" w:rsidDel="00093901">
          <w:rPr>
            <w:sz w:val="24"/>
            <w:szCs w:val="24"/>
          </w:rPr>
          <w:delText xml:space="preserve"> </w:delText>
        </w:r>
      </w:del>
      <w:r w:rsidR="00FF0CCA">
        <w:rPr>
          <w:sz w:val="24"/>
          <w:szCs w:val="24"/>
        </w:rPr>
        <w:t>and go</w:t>
      </w:r>
      <w:del w:id="412" w:author="david goldhar" w:date="2019-02-12T18:37:00Z">
        <w:r w:rsidR="00FF0CCA" w:rsidDel="00093901">
          <w:rPr>
            <w:sz w:val="24"/>
            <w:szCs w:val="24"/>
          </w:rPr>
          <w:delText>in</w:delText>
        </w:r>
      </w:del>
      <w:ins w:id="413" w:author="david goldhar" w:date="2019-02-12T18:37:00Z">
        <w:r>
          <w:rPr>
            <w:sz w:val="24"/>
            <w:szCs w:val="24"/>
          </w:rPr>
          <w:t xml:space="preserve"> directly to </w:t>
        </w:r>
      </w:ins>
      <w:del w:id="414" w:author="david goldhar" w:date="2019-02-12T18:37:00Z">
        <w:r w:rsidR="00FF0CCA" w:rsidDel="00093901">
          <w:rPr>
            <w:sz w:val="24"/>
            <w:szCs w:val="24"/>
          </w:rPr>
          <w:delText xml:space="preserve">g over into </w:delText>
        </w:r>
      </w:del>
      <w:r w:rsidR="00FF0CCA">
        <w:rPr>
          <w:sz w:val="24"/>
          <w:szCs w:val="24"/>
        </w:rPr>
        <w:t xml:space="preserve">Remediate </w:t>
      </w:r>
      <w:del w:id="415" w:author="david goldhar" w:date="2019-02-12T18:37:00Z">
        <w:r w:rsidR="00FF0CCA" w:rsidDel="00093901">
          <w:rPr>
            <w:sz w:val="24"/>
            <w:szCs w:val="24"/>
          </w:rPr>
          <w:delText xml:space="preserve">is highly discouraged </w:delText>
        </w:r>
      </w:del>
      <w:del w:id="416" w:author="david goldhar" w:date="2019-02-12T18:38:00Z">
        <w:r w:rsidR="00FF0CCA" w:rsidDel="00093901">
          <w:rPr>
            <w:sz w:val="24"/>
            <w:szCs w:val="24"/>
          </w:rPr>
          <w:delText>because</w:delText>
        </w:r>
      </w:del>
    </w:p>
    <w:p w14:paraId="0DF7D7A4" w14:textId="3015D5E5" w:rsidR="00FF0CCA" w:rsidRPr="00093901" w:rsidRDefault="00A309BD" w:rsidP="003D012E">
      <w:pPr>
        <w:rPr>
          <w:sz w:val="24"/>
          <w:szCs w:val="24"/>
          <w:rPrChange w:id="417" w:author="david goldhar" w:date="2019-02-12T18:38:00Z">
            <w:rPr/>
          </w:rPrChange>
        </w:rPr>
      </w:pPr>
      <w:ins w:id="418" w:author="david goldhar" w:date="2019-02-12T18:40:00Z">
        <w:r>
          <w:rPr>
            <w:sz w:val="24"/>
            <w:szCs w:val="24"/>
          </w:rPr>
          <w:t>s</w:t>
        </w:r>
      </w:ins>
      <w:del w:id="419" w:author="david goldhar" w:date="2019-02-12T18:40:00Z">
        <w:r w:rsidR="00755966" w:rsidRPr="00093901" w:rsidDel="00A309BD">
          <w:rPr>
            <w:sz w:val="24"/>
            <w:szCs w:val="24"/>
            <w:rPrChange w:id="420" w:author="david goldhar" w:date="2019-02-12T18:38:00Z">
              <w:rPr/>
            </w:rPrChange>
          </w:rPr>
          <w:delText>D</w:delText>
        </w:r>
      </w:del>
      <w:ins w:id="421" w:author="david goldhar" w:date="2019-02-12T18:40:00Z">
        <w:r>
          <w:rPr>
            <w:sz w:val="24"/>
            <w:szCs w:val="24"/>
          </w:rPr>
          <w:t>ince d</w:t>
        </w:r>
      </w:ins>
      <w:r w:rsidR="00755966" w:rsidRPr="00093901">
        <w:rPr>
          <w:sz w:val="24"/>
          <w:szCs w:val="24"/>
          <w:rPrChange w:id="422" w:author="david goldhar" w:date="2019-02-12T18:38:00Z">
            <w:rPr/>
          </w:rPrChange>
        </w:rPr>
        <w:t>iscovery of the attacker’s point of entrance into the network is crucial</w:t>
      </w:r>
      <w:r w:rsidR="00582A04" w:rsidRPr="00093901">
        <w:rPr>
          <w:sz w:val="24"/>
          <w:szCs w:val="24"/>
          <w:rPrChange w:id="423" w:author="david goldhar" w:date="2019-02-12T18:38:00Z">
            <w:rPr/>
          </w:rPrChange>
        </w:rPr>
        <w:t xml:space="preserve"> to </w:t>
      </w:r>
      <w:r w:rsidR="00573CC5" w:rsidRPr="00093901">
        <w:rPr>
          <w:sz w:val="24"/>
          <w:szCs w:val="24"/>
          <w:rPrChange w:id="424" w:author="david goldhar" w:date="2019-02-12T18:38:00Z">
            <w:rPr/>
          </w:rPrChange>
        </w:rPr>
        <w:t xml:space="preserve">remove </w:t>
      </w:r>
      <w:del w:id="425" w:author="david goldhar" w:date="2019-02-12T18:38:00Z">
        <w:r w:rsidR="00573CC5" w:rsidRPr="00093901" w:rsidDel="00093901">
          <w:rPr>
            <w:sz w:val="24"/>
            <w:szCs w:val="24"/>
            <w:rPrChange w:id="426" w:author="david goldhar" w:date="2019-02-12T18:38:00Z">
              <w:rPr/>
            </w:rPrChange>
          </w:rPr>
          <w:delText>and</w:delText>
        </w:r>
      </w:del>
      <w:ins w:id="427" w:author="david goldhar" w:date="2019-02-12T18:38:00Z">
        <w:r w:rsidR="00093901">
          <w:rPr>
            <w:sz w:val="24"/>
            <w:szCs w:val="24"/>
          </w:rPr>
          <w:t xml:space="preserve">or </w:t>
        </w:r>
      </w:ins>
      <w:del w:id="428" w:author="david goldhar" w:date="2019-02-12T18:38:00Z">
        <w:r w:rsidR="00573CC5" w:rsidRPr="00093901" w:rsidDel="00093901">
          <w:rPr>
            <w:sz w:val="24"/>
            <w:szCs w:val="24"/>
            <w:rPrChange w:id="429" w:author="david goldhar" w:date="2019-02-12T18:38:00Z">
              <w:rPr/>
            </w:rPrChange>
          </w:rPr>
          <w:delText xml:space="preserve"> </w:delText>
        </w:r>
      </w:del>
      <w:r w:rsidR="00573CC5" w:rsidRPr="00093901">
        <w:rPr>
          <w:sz w:val="24"/>
          <w:szCs w:val="24"/>
          <w:rPrChange w:id="430" w:author="david goldhar" w:date="2019-02-12T18:38:00Z">
            <w:rPr/>
          </w:rPrChange>
        </w:rPr>
        <w:t>block any future breach attempts.</w:t>
      </w:r>
      <w:r w:rsidR="00755966" w:rsidRPr="00093901">
        <w:rPr>
          <w:sz w:val="24"/>
          <w:szCs w:val="24"/>
          <w:rPrChange w:id="431" w:author="david goldhar" w:date="2019-02-12T18:38:00Z">
            <w:rPr/>
          </w:rPrChange>
        </w:rPr>
        <w:t xml:space="preserve"> </w:t>
      </w:r>
    </w:p>
    <w:p w14:paraId="7818651F" w14:textId="1489415E" w:rsidR="00FF0CCA" w:rsidDel="00A309BD" w:rsidRDefault="00FF0CCA" w:rsidP="00FF0CCA">
      <w:pPr>
        <w:rPr>
          <w:del w:id="432" w:author="david goldhar" w:date="2019-02-12T18:41:00Z"/>
          <w:sz w:val="24"/>
          <w:szCs w:val="24"/>
        </w:rPr>
      </w:pPr>
      <w:del w:id="433" w:author="david goldhar" w:date="2019-02-12T18:41:00Z">
        <w:r w:rsidDel="00A309BD">
          <w:rPr>
            <w:sz w:val="24"/>
            <w:szCs w:val="24"/>
          </w:rPr>
          <w:delText xml:space="preserve"> </w:delText>
        </w:r>
      </w:del>
      <w:r>
        <w:rPr>
          <w:sz w:val="24"/>
          <w:szCs w:val="24"/>
        </w:rPr>
        <w:t xml:space="preserve">The only exception </w:t>
      </w:r>
      <w:ins w:id="434" w:author="david goldhar" w:date="2019-02-12T18:41:00Z">
        <w:r w:rsidR="00A309BD">
          <w:rPr>
            <w:sz w:val="24"/>
            <w:szCs w:val="24"/>
          </w:rPr>
          <w:t xml:space="preserve">to this </w:t>
        </w:r>
      </w:ins>
      <w:r>
        <w:rPr>
          <w:sz w:val="24"/>
          <w:szCs w:val="24"/>
        </w:rPr>
        <w:t>is when the effect</w:t>
      </w:r>
      <w:r w:rsidR="001563F1">
        <w:rPr>
          <w:sz w:val="24"/>
          <w:szCs w:val="24"/>
        </w:rPr>
        <w:t xml:space="preserve"> of the breach on the shop floor </w:t>
      </w:r>
      <w:r>
        <w:rPr>
          <w:sz w:val="24"/>
          <w:szCs w:val="24"/>
        </w:rPr>
        <w:t xml:space="preserve">is drastically disrupting production. In this case Remediation is done as an emergency procedure (described in Remediation stage) and might require shutting down assets indiscriminately. </w:t>
      </w:r>
    </w:p>
    <w:p w14:paraId="75A8077D" w14:textId="1DB16470" w:rsidR="00FF0CCA" w:rsidRDefault="00FF0CCA" w:rsidP="00A309BD">
      <w:pPr>
        <w:rPr>
          <w:sz w:val="24"/>
          <w:szCs w:val="24"/>
        </w:rPr>
        <w:pPrChange w:id="435" w:author="david goldhar" w:date="2019-02-12T18:41:00Z">
          <w:pPr/>
        </w:pPrChange>
      </w:pPr>
    </w:p>
    <w:tbl>
      <w:tblPr>
        <w:tblStyle w:val="TableGrid"/>
        <w:tblW w:w="0" w:type="auto"/>
        <w:tblLook w:val="04A0" w:firstRow="1" w:lastRow="0" w:firstColumn="1" w:lastColumn="0" w:noHBand="0" w:noVBand="1"/>
      </w:tblPr>
      <w:tblGrid>
        <w:gridCol w:w="1885"/>
        <w:gridCol w:w="7465"/>
      </w:tblGrid>
      <w:tr w:rsidR="00573CC5" w14:paraId="7AAF60CD" w14:textId="77777777" w:rsidTr="00573CC5">
        <w:tc>
          <w:tcPr>
            <w:tcW w:w="1885"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46F8FBBD" w14:textId="77777777" w:rsidR="00573CC5" w:rsidRDefault="00573CC5">
            <w:pPr>
              <w:rPr>
                <w:b/>
                <w:bCs/>
                <w:sz w:val="28"/>
                <w:szCs w:val="28"/>
              </w:rPr>
            </w:pPr>
            <w:r>
              <w:rPr>
                <w:b/>
                <w:bCs/>
                <w:sz w:val="28"/>
                <w:szCs w:val="28"/>
              </w:rPr>
              <w:t>Relevant tools</w:t>
            </w:r>
          </w:p>
        </w:tc>
        <w:tc>
          <w:tcPr>
            <w:tcW w:w="7465" w:type="dxa"/>
            <w:tcBorders>
              <w:top w:val="single" w:sz="4" w:space="0" w:color="auto"/>
              <w:left w:val="single" w:sz="4" w:space="0" w:color="auto"/>
              <w:bottom w:val="single" w:sz="4" w:space="0" w:color="auto"/>
              <w:right w:val="single" w:sz="4" w:space="0" w:color="auto"/>
            </w:tcBorders>
            <w:hideMark/>
          </w:tcPr>
          <w:p w14:paraId="58DE4A90" w14:textId="77777777" w:rsidR="00573CC5" w:rsidRDefault="00573CC5">
            <w:pPr>
              <w:rPr>
                <w:sz w:val="24"/>
                <w:szCs w:val="24"/>
              </w:rPr>
            </w:pPr>
            <w:r>
              <w:rPr>
                <w:sz w:val="24"/>
                <w:szCs w:val="24"/>
              </w:rPr>
              <w:t>Sophos intercept/Redline (hosts forensic tool)</w:t>
            </w:r>
          </w:p>
          <w:p w14:paraId="62DF6C66" w14:textId="77777777" w:rsidR="00573CC5" w:rsidRDefault="00573CC5">
            <w:pPr>
              <w:rPr>
                <w:sz w:val="24"/>
                <w:szCs w:val="24"/>
              </w:rPr>
            </w:pPr>
            <w:r>
              <w:rPr>
                <w:sz w:val="24"/>
                <w:szCs w:val="24"/>
              </w:rPr>
              <w:t xml:space="preserve">Firewall logs </w:t>
            </w:r>
          </w:p>
          <w:p w14:paraId="304E6916" w14:textId="69E0F1C5" w:rsidR="00573CC5" w:rsidRDefault="00573CC5">
            <w:pPr>
              <w:rPr>
                <w:sz w:val="24"/>
                <w:szCs w:val="24"/>
              </w:rPr>
            </w:pPr>
            <w:r>
              <w:rPr>
                <w:sz w:val="24"/>
                <w:szCs w:val="24"/>
              </w:rPr>
              <w:t>Hosts operations systems logs</w:t>
            </w:r>
          </w:p>
          <w:p w14:paraId="75A7F924" w14:textId="24B15580" w:rsidR="00573CC5" w:rsidRDefault="00573CC5">
            <w:pPr>
              <w:rPr>
                <w:sz w:val="24"/>
                <w:szCs w:val="24"/>
              </w:rPr>
            </w:pPr>
            <w:r>
              <w:rPr>
                <w:sz w:val="24"/>
                <w:szCs w:val="24"/>
              </w:rPr>
              <w:t>Bomgar/Netop connection logs</w:t>
            </w:r>
          </w:p>
          <w:p w14:paraId="4B223746" w14:textId="77777777" w:rsidR="00573CC5" w:rsidRDefault="00573CC5">
            <w:pPr>
              <w:rPr>
                <w:sz w:val="24"/>
                <w:szCs w:val="24"/>
              </w:rPr>
            </w:pPr>
            <w:r>
              <w:rPr>
                <w:sz w:val="24"/>
                <w:szCs w:val="24"/>
              </w:rPr>
              <w:t xml:space="preserve">Incident management tool </w:t>
            </w:r>
          </w:p>
        </w:tc>
      </w:tr>
      <w:tr w:rsidR="00573CC5" w14:paraId="2E4EC90A" w14:textId="77777777" w:rsidTr="00573CC5">
        <w:tc>
          <w:tcPr>
            <w:tcW w:w="1885"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352199A6" w14:textId="77777777" w:rsidR="00573CC5" w:rsidRDefault="00573CC5">
            <w:pPr>
              <w:rPr>
                <w:b/>
                <w:bCs/>
                <w:sz w:val="28"/>
                <w:szCs w:val="28"/>
                <w:rtl/>
              </w:rPr>
            </w:pPr>
            <w:r>
              <w:rPr>
                <w:b/>
                <w:bCs/>
                <w:sz w:val="28"/>
                <w:szCs w:val="28"/>
              </w:rPr>
              <w:t>Process</w:t>
            </w:r>
          </w:p>
        </w:tc>
        <w:tc>
          <w:tcPr>
            <w:tcW w:w="7465" w:type="dxa"/>
            <w:tcBorders>
              <w:top w:val="single" w:sz="4" w:space="0" w:color="auto"/>
              <w:left w:val="single" w:sz="4" w:space="0" w:color="auto"/>
              <w:bottom w:val="single" w:sz="4" w:space="0" w:color="auto"/>
              <w:right w:val="single" w:sz="4" w:space="0" w:color="auto"/>
            </w:tcBorders>
          </w:tcPr>
          <w:p w14:paraId="651054D6" w14:textId="709D7C0D" w:rsidR="00573CC5" w:rsidRDefault="00573CC5" w:rsidP="004075C4">
            <w:pPr>
              <w:rPr>
                <w:sz w:val="24"/>
                <w:szCs w:val="24"/>
              </w:rPr>
            </w:pPr>
            <w:r>
              <w:rPr>
                <w:sz w:val="24"/>
                <w:szCs w:val="24"/>
              </w:rPr>
              <w:t>1. Review the information that is available</w:t>
            </w:r>
            <w:ins w:id="436" w:author="david goldhar" w:date="2019-02-12T18:42:00Z">
              <w:r w:rsidR="00A309BD">
                <w:rPr>
                  <w:sz w:val="24"/>
                  <w:szCs w:val="24"/>
                </w:rPr>
                <w:t>,</w:t>
              </w:r>
            </w:ins>
            <w:r>
              <w:rPr>
                <w:sz w:val="24"/>
                <w:szCs w:val="24"/>
              </w:rPr>
              <w:t xml:space="preserve"> and ensure that an </w:t>
            </w:r>
          </w:p>
          <w:p w14:paraId="3E938649" w14:textId="42377144" w:rsidR="00573CC5" w:rsidRDefault="00573CC5" w:rsidP="005C009F">
            <w:pPr>
              <w:rPr>
                <w:sz w:val="24"/>
                <w:szCs w:val="24"/>
              </w:rPr>
            </w:pPr>
            <w:r>
              <w:rPr>
                <w:sz w:val="24"/>
                <w:szCs w:val="24"/>
              </w:rPr>
              <w:t xml:space="preserve">     accurate collection of the IOCs for this breach have been </w:t>
            </w:r>
          </w:p>
          <w:p w14:paraId="3C93719E" w14:textId="64ACF4CF" w:rsidR="00573CC5" w:rsidRDefault="00573CC5" w:rsidP="005C009F">
            <w:pPr>
              <w:rPr>
                <w:sz w:val="24"/>
                <w:szCs w:val="24"/>
              </w:rPr>
            </w:pPr>
            <w:r>
              <w:rPr>
                <w:sz w:val="24"/>
                <w:szCs w:val="24"/>
              </w:rPr>
              <w:t xml:space="preserve">     thoroughly collected</w:t>
            </w:r>
            <w:ins w:id="437" w:author="david goldhar" w:date="2019-02-12T18:42:00Z">
              <w:r w:rsidR="00A309BD">
                <w:rPr>
                  <w:sz w:val="24"/>
                  <w:szCs w:val="24"/>
                </w:rPr>
                <w:t>.</w:t>
              </w:r>
            </w:ins>
          </w:p>
          <w:p w14:paraId="7F7A7EBB" w14:textId="77777777" w:rsidR="00573CC5" w:rsidRDefault="00573CC5" w:rsidP="005C009F">
            <w:pPr>
              <w:rPr>
                <w:sz w:val="24"/>
                <w:szCs w:val="24"/>
              </w:rPr>
            </w:pPr>
          </w:p>
          <w:p w14:paraId="4ABFC17F" w14:textId="4A63AB9C" w:rsidR="00907062" w:rsidRDefault="00573CC5" w:rsidP="00573CC5">
            <w:pPr>
              <w:rPr>
                <w:sz w:val="24"/>
                <w:szCs w:val="24"/>
              </w:rPr>
            </w:pPr>
            <w:r>
              <w:rPr>
                <w:sz w:val="24"/>
                <w:szCs w:val="24"/>
              </w:rPr>
              <w:t xml:space="preserve">2. </w:t>
            </w:r>
            <w:r w:rsidR="00953AB2">
              <w:rPr>
                <w:sz w:val="24"/>
                <w:szCs w:val="24"/>
              </w:rPr>
              <w:t xml:space="preserve">Look in Bomgar/Netop logs and write down any active user sessions for the relevant time </w:t>
            </w:r>
            <w:del w:id="438" w:author="david goldhar" w:date="2019-02-12T18:42:00Z">
              <w:r w:rsidR="00953AB2" w:rsidDel="00A309BD">
                <w:rPr>
                  <w:sz w:val="24"/>
                  <w:szCs w:val="24"/>
                </w:rPr>
                <w:delText xml:space="preserve">frame </w:delText>
              </w:r>
            </w:del>
            <w:ins w:id="439" w:author="david goldhar" w:date="2019-02-12T18:42:00Z">
              <w:r w:rsidR="00A309BD">
                <w:rPr>
                  <w:sz w:val="24"/>
                  <w:szCs w:val="24"/>
                </w:rPr>
                <w:t xml:space="preserve">period </w:t>
              </w:r>
            </w:ins>
            <w:r w:rsidR="00953AB2">
              <w:rPr>
                <w:sz w:val="24"/>
                <w:szCs w:val="24"/>
              </w:rPr>
              <w:t>(start</w:t>
            </w:r>
            <w:ins w:id="440" w:author="david goldhar" w:date="2019-02-12T18:42:00Z">
              <w:r w:rsidR="00A309BD">
                <w:rPr>
                  <w:sz w:val="24"/>
                  <w:szCs w:val="24"/>
                </w:rPr>
                <w:t>ing</w:t>
              </w:r>
            </w:ins>
            <w:r w:rsidR="00953AB2">
              <w:rPr>
                <w:sz w:val="24"/>
                <w:szCs w:val="24"/>
              </w:rPr>
              <w:t xml:space="preserve"> with </w:t>
            </w:r>
            <w:ins w:id="441" w:author="david goldhar" w:date="2019-02-12T18:42:00Z">
              <w:r w:rsidR="00A309BD">
                <w:rPr>
                  <w:sz w:val="24"/>
                  <w:szCs w:val="24"/>
                </w:rPr>
                <w:t xml:space="preserve">the </w:t>
              </w:r>
            </w:ins>
            <w:r w:rsidR="00953AB2">
              <w:rPr>
                <w:sz w:val="24"/>
                <w:szCs w:val="24"/>
              </w:rPr>
              <w:t>initial identify stage</w:t>
            </w:r>
            <w:r w:rsidR="00970D8A">
              <w:rPr>
                <w:sz w:val="24"/>
                <w:szCs w:val="24"/>
              </w:rPr>
              <w:t xml:space="preserve"> time</w:t>
            </w:r>
            <w:r w:rsidR="00953AB2">
              <w:rPr>
                <w:sz w:val="24"/>
                <w:szCs w:val="24"/>
              </w:rPr>
              <w:t xml:space="preserve">), </w:t>
            </w:r>
            <w:ins w:id="442" w:author="david goldhar" w:date="2019-02-12T18:42:00Z">
              <w:r w:rsidR="00A309BD">
                <w:rPr>
                  <w:sz w:val="24"/>
                  <w:szCs w:val="24"/>
                </w:rPr>
                <w:t xml:space="preserve">and </w:t>
              </w:r>
            </w:ins>
            <w:r w:rsidR="00953AB2">
              <w:rPr>
                <w:sz w:val="24"/>
                <w:szCs w:val="24"/>
              </w:rPr>
              <w:t xml:space="preserve">look in </w:t>
            </w:r>
            <w:r w:rsidR="00A309BD">
              <w:rPr>
                <w:sz w:val="24"/>
                <w:szCs w:val="24"/>
              </w:rPr>
              <w:t xml:space="preserve">Active Directory </w:t>
            </w:r>
            <w:r w:rsidR="00953AB2">
              <w:rPr>
                <w:sz w:val="24"/>
                <w:szCs w:val="24"/>
              </w:rPr>
              <w:t xml:space="preserve">(or OS hosts logs) for additional activity </w:t>
            </w:r>
            <w:del w:id="443" w:author="david goldhar" w:date="2019-02-12T18:43:00Z">
              <w:r w:rsidR="00953AB2" w:rsidDel="00A309BD">
                <w:rPr>
                  <w:sz w:val="24"/>
                  <w:szCs w:val="24"/>
                </w:rPr>
                <w:delText xml:space="preserve">of </w:delText>
              </w:r>
            </w:del>
            <w:ins w:id="444" w:author="david goldhar" w:date="2019-02-12T18:43:00Z">
              <w:r w:rsidR="00A309BD">
                <w:rPr>
                  <w:sz w:val="24"/>
                  <w:szCs w:val="24"/>
                </w:rPr>
                <w:t xml:space="preserve">by </w:t>
              </w:r>
            </w:ins>
            <w:del w:id="445" w:author="david goldhar" w:date="2019-02-12T18:42:00Z">
              <w:r w:rsidR="00953AB2" w:rsidDel="00A309BD">
                <w:rPr>
                  <w:sz w:val="24"/>
                  <w:szCs w:val="24"/>
                </w:rPr>
                <w:delText xml:space="preserve">those </w:delText>
              </w:r>
            </w:del>
            <w:ins w:id="446" w:author="david goldhar" w:date="2019-02-12T18:42:00Z">
              <w:r w:rsidR="00A309BD">
                <w:rPr>
                  <w:sz w:val="24"/>
                  <w:szCs w:val="24"/>
                </w:rPr>
                <w:t xml:space="preserve">these </w:t>
              </w:r>
            </w:ins>
            <w:r w:rsidR="00953AB2">
              <w:rPr>
                <w:sz w:val="24"/>
                <w:szCs w:val="24"/>
              </w:rPr>
              <w:t xml:space="preserve">users in that time </w:t>
            </w:r>
            <w:del w:id="447" w:author="david goldhar" w:date="2019-02-12T18:43:00Z">
              <w:r w:rsidR="00953AB2" w:rsidDel="00A309BD">
                <w:rPr>
                  <w:sz w:val="24"/>
                  <w:szCs w:val="24"/>
                </w:rPr>
                <w:delText>frame</w:delText>
              </w:r>
            </w:del>
            <w:ins w:id="448" w:author="david goldhar" w:date="2019-02-12T18:43:00Z">
              <w:r w:rsidR="00A309BD">
                <w:rPr>
                  <w:sz w:val="24"/>
                  <w:szCs w:val="24"/>
                </w:rPr>
                <w:t>period</w:t>
              </w:r>
            </w:ins>
            <w:r w:rsidR="00953AB2">
              <w:rPr>
                <w:sz w:val="24"/>
                <w:szCs w:val="24"/>
              </w:rPr>
              <w:t>. Add any host</w:t>
            </w:r>
            <w:ins w:id="449" w:author="david goldhar" w:date="2019-02-12T18:43:00Z">
              <w:r w:rsidR="00A309BD">
                <w:rPr>
                  <w:sz w:val="24"/>
                  <w:szCs w:val="24"/>
                </w:rPr>
                <w:t>s</w:t>
              </w:r>
            </w:ins>
            <w:r w:rsidR="00953AB2">
              <w:rPr>
                <w:sz w:val="24"/>
                <w:szCs w:val="24"/>
              </w:rPr>
              <w:t>/asset</w:t>
            </w:r>
            <w:ins w:id="450" w:author="david goldhar" w:date="2019-02-12T18:43:00Z">
              <w:r w:rsidR="00A309BD">
                <w:rPr>
                  <w:sz w:val="24"/>
                  <w:szCs w:val="24"/>
                </w:rPr>
                <w:t>s</w:t>
              </w:r>
            </w:ins>
            <w:r w:rsidR="00953AB2">
              <w:rPr>
                <w:sz w:val="24"/>
                <w:szCs w:val="24"/>
              </w:rPr>
              <w:t xml:space="preserve"> that were logged </w:t>
            </w:r>
            <w:ins w:id="451" w:author="david goldhar" w:date="2019-02-12T18:43:00Z">
              <w:r w:rsidR="00A309BD">
                <w:rPr>
                  <w:sz w:val="24"/>
                  <w:szCs w:val="24"/>
                </w:rPr>
                <w:t xml:space="preserve">into </w:t>
              </w:r>
            </w:ins>
            <w:r w:rsidR="00953AB2">
              <w:rPr>
                <w:sz w:val="24"/>
                <w:szCs w:val="24"/>
              </w:rPr>
              <w:t>by those users to the infected host lists</w:t>
            </w:r>
            <w:ins w:id="452" w:author="david goldhar" w:date="2019-02-12T18:43:00Z">
              <w:r w:rsidR="00A309BD">
                <w:rPr>
                  <w:sz w:val="24"/>
                  <w:szCs w:val="24"/>
                </w:rPr>
                <w:t>.</w:t>
              </w:r>
            </w:ins>
          </w:p>
          <w:p w14:paraId="750A0E07" w14:textId="77777777" w:rsidR="00907062" w:rsidRDefault="00907062" w:rsidP="00573CC5">
            <w:pPr>
              <w:rPr>
                <w:sz w:val="24"/>
                <w:szCs w:val="24"/>
              </w:rPr>
            </w:pPr>
          </w:p>
          <w:p w14:paraId="374F2BA5" w14:textId="514C844D" w:rsidR="00573CC5" w:rsidRDefault="00953AB2" w:rsidP="00573CC5">
            <w:pPr>
              <w:rPr>
                <w:sz w:val="24"/>
                <w:szCs w:val="24"/>
              </w:rPr>
            </w:pPr>
            <w:r>
              <w:rPr>
                <w:sz w:val="24"/>
                <w:szCs w:val="24"/>
              </w:rPr>
              <w:t xml:space="preserve">3. </w:t>
            </w:r>
            <w:r w:rsidR="00573CC5">
              <w:rPr>
                <w:sz w:val="24"/>
                <w:szCs w:val="24"/>
              </w:rPr>
              <w:t xml:space="preserve">Look in Bomgar/Netop and FW logs (pay attention to </w:t>
            </w:r>
            <w:ins w:id="453" w:author="david goldhar" w:date="2019-02-12T18:43:00Z">
              <w:r w:rsidR="00A309BD">
                <w:rPr>
                  <w:sz w:val="24"/>
                  <w:szCs w:val="24"/>
                </w:rPr>
                <w:t xml:space="preserve">the </w:t>
              </w:r>
            </w:ins>
            <w:r w:rsidR="00573CC5">
              <w:rPr>
                <w:sz w:val="24"/>
                <w:szCs w:val="24"/>
              </w:rPr>
              <w:t xml:space="preserve">relevant </w:t>
            </w:r>
          </w:p>
          <w:p w14:paraId="6A2BE214" w14:textId="264CA8BD" w:rsidR="00573CC5" w:rsidDel="00A309BD" w:rsidRDefault="00573CC5" w:rsidP="00970D8A">
            <w:pPr>
              <w:rPr>
                <w:del w:id="454" w:author="david goldhar" w:date="2019-02-12T18:44:00Z"/>
                <w:sz w:val="24"/>
                <w:szCs w:val="24"/>
              </w:rPr>
            </w:pPr>
            <w:r>
              <w:rPr>
                <w:sz w:val="24"/>
                <w:szCs w:val="24"/>
              </w:rPr>
              <w:t xml:space="preserve">    TIMESTAMP) for </w:t>
            </w:r>
            <w:ins w:id="455" w:author="david goldhar" w:date="2019-02-12T18:43:00Z">
              <w:r w:rsidR="00A309BD">
                <w:rPr>
                  <w:sz w:val="24"/>
                  <w:szCs w:val="24"/>
                </w:rPr>
                <w:t xml:space="preserve">the </w:t>
              </w:r>
            </w:ins>
            <w:r>
              <w:rPr>
                <w:sz w:val="24"/>
                <w:szCs w:val="24"/>
              </w:rPr>
              <w:t xml:space="preserve">IP of affected hosts, find </w:t>
            </w:r>
            <w:r w:rsidR="00970D8A">
              <w:rPr>
                <w:sz w:val="24"/>
                <w:szCs w:val="24"/>
              </w:rPr>
              <w:t xml:space="preserve">unfamiliar </w:t>
            </w:r>
            <w:r>
              <w:rPr>
                <w:sz w:val="24"/>
                <w:szCs w:val="24"/>
              </w:rPr>
              <w:t>communications</w:t>
            </w:r>
            <w:r w:rsidR="00970D8A">
              <w:rPr>
                <w:sz w:val="24"/>
                <w:szCs w:val="24"/>
              </w:rPr>
              <w:t xml:space="preserve"> </w:t>
            </w:r>
            <w:r>
              <w:rPr>
                <w:sz w:val="24"/>
                <w:szCs w:val="24"/>
              </w:rPr>
              <w:t xml:space="preserve">   from infected hosts to “clean” hosts. Add the “clean” host to </w:t>
            </w:r>
            <w:ins w:id="456" w:author="david goldhar" w:date="2019-02-12T18:44:00Z">
              <w:r w:rsidR="00A309BD">
                <w:rPr>
                  <w:sz w:val="24"/>
                  <w:szCs w:val="24"/>
                </w:rPr>
                <w:t xml:space="preserve">the </w:t>
              </w:r>
            </w:ins>
            <w:r>
              <w:rPr>
                <w:sz w:val="24"/>
                <w:szCs w:val="24"/>
              </w:rPr>
              <w:t xml:space="preserve">infected </w:t>
            </w:r>
          </w:p>
          <w:p w14:paraId="6F1DBE77" w14:textId="10528AB1" w:rsidR="00573CC5" w:rsidRDefault="00573CC5" w:rsidP="003D012E">
            <w:pPr>
              <w:rPr>
                <w:sz w:val="24"/>
                <w:szCs w:val="24"/>
              </w:rPr>
            </w:pPr>
            <w:del w:id="457" w:author="david goldhar" w:date="2019-02-12T18:44:00Z">
              <w:r w:rsidDel="00A309BD">
                <w:rPr>
                  <w:sz w:val="24"/>
                  <w:szCs w:val="24"/>
                </w:rPr>
                <w:delText xml:space="preserve">    </w:delText>
              </w:r>
            </w:del>
            <w:r>
              <w:rPr>
                <w:sz w:val="24"/>
                <w:szCs w:val="24"/>
              </w:rPr>
              <w:t>host list</w:t>
            </w:r>
          </w:p>
          <w:p w14:paraId="6320D67C" w14:textId="77777777" w:rsidR="00573CC5" w:rsidRDefault="00573CC5" w:rsidP="005C009F">
            <w:pPr>
              <w:rPr>
                <w:sz w:val="24"/>
                <w:szCs w:val="24"/>
              </w:rPr>
            </w:pPr>
          </w:p>
          <w:p w14:paraId="7DD14B9A" w14:textId="499F6F7B" w:rsidR="00573CC5" w:rsidRDefault="00953AB2" w:rsidP="005C009F">
            <w:pPr>
              <w:rPr>
                <w:sz w:val="24"/>
                <w:szCs w:val="24"/>
              </w:rPr>
            </w:pPr>
            <w:r>
              <w:rPr>
                <w:sz w:val="24"/>
                <w:szCs w:val="24"/>
              </w:rPr>
              <w:t>4</w:t>
            </w:r>
            <w:r w:rsidR="00573CC5">
              <w:rPr>
                <w:sz w:val="24"/>
                <w:szCs w:val="24"/>
              </w:rPr>
              <w:t>. Explore infected hosts Operation systems logs</w:t>
            </w:r>
            <w:ins w:id="458" w:author="david goldhar" w:date="2019-02-12T18:44:00Z">
              <w:r w:rsidR="00A309BD">
                <w:rPr>
                  <w:sz w:val="24"/>
                  <w:szCs w:val="24"/>
                </w:rPr>
                <w:t>,</w:t>
              </w:r>
            </w:ins>
            <w:r w:rsidR="00573CC5">
              <w:rPr>
                <w:sz w:val="24"/>
                <w:szCs w:val="24"/>
              </w:rPr>
              <w:t xml:space="preserve"> </w:t>
            </w:r>
            <w:r w:rsidR="00D219A0">
              <w:rPr>
                <w:sz w:val="24"/>
                <w:szCs w:val="24"/>
              </w:rPr>
              <w:t xml:space="preserve">focusing on </w:t>
            </w:r>
            <w:bookmarkStart w:id="459" w:name="_GoBack"/>
            <w:commentRangeStart w:id="460"/>
            <w:r w:rsidR="00573CC5">
              <w:rPr>
                <w:sz w:val="24"/>
                <w:szCs w:val="24"/>
              </w:rPr>
              <w:t xml:space="preserve">logging logs  </w:t>
            </w:r>
            <w:bookmarkEnd w:id="459"/>
            <w:commentRangeEnd w:id="460"/>
            <w:r w:rsidR="00301FF8">
              <w:rPr>
                <w:rStyle w:val="CommentReference"/>
              </w:rPr>
              <w:commentReference w:id="460"/>
            </w:r>
          </w:p>
          <w:p w14:paraId="21A5E72C" w14:textId="139DFE84" w:rsidR="00573CC5" w:rsidRDefault="00573CC5" w:rsidP="00E90E6C">
            <w:pPr>
              <w:rPr>
                <w:sz w:val="24"/>
                <w:szCs w:val="24"/>
              </w:rPr>
            </w:pPr>
            <w:r>
              <w:rPr>
                <w:sz w:val="24"/>
                <w:szCs w:val="24"/>
              </w:rPr>
              <w:t xml:space="preserve">    . Look for unfamiliar processes, created/modified files, </w:t>
            </w:r>
            <w:r w:rsidR="00D219A0">
              <w:rPr>
                <w:sz w:val="24"/>
                <w:szCs w:val="24"/>
              </w:rPr>
              <w:t>c</w:t>
            </w:r>
            <w:r>
              <w:rPr>
                <w:sz w:val="24"/>
                <w:szCs w:val="24"/>
              </w:rPr>
              <w:t xml:space="preserve">reated/modified registry keys. Add the </w:t>
            </w:r>
            <w:r w:rsidR="00970D8A">
              <w:rPr>
                <w:sz w:val="24"/>
                <w:szCs w:val="24"/>
              </w:rPr>
              <w:t xml:space="preserve">hosts with unusual activity to </w:t>
            </w:r>
            <w:ins w:id="461" w:author="david goldhar" w:date="2019-02-12T18:44:00Z">
              <w:r w:rsidR="00E86C95">
                <w:rPr>
                  <w:sz w:val="24"/>
                  <w:szCs w:val="24"/>
                </w:rPr>
                <w:t xml:space="preserve">the </w:t>
              </w:r>
            </w:ins>
            <w:r w:rsidR="00970D8A">
              <w:rPr>
                <w:sz w:val="24"/>
                <w:szCs w:val="24"/>
              </w:rPr>
              <w:t>infected hosts</w:t>
            </w:r>
            <w:ins w:id="462" w:author="david goldhar" w:date="2019-02-12T18:44:00Z">
              <w:r w:rsidR="00E86C95">
                <w:rPr>
                  <w:sz w:val="24"/>
                  <w:szCs w:val="24"/>
                </w:rPr>
                <w:t xml:space="preserve"> list</w:t>
              </w:r>
            </w:ins>
            <w:r w:rsidR="00970D8A">
              <w:rPr>
                <w:sz w:val="24"/>
                <w:szCs w:val="24"/>
              </w:rPr>
              <w:t>.</w:t>
            </w:r>
          </w:p>
          <w:p w14:paraId="74A2364F" w14:textId="77777777" w:rsidR="00573CC5" w:rsidRDefault="00573CC5" w:rsidP="004075C4">
            <w:pPr>
              <w:rPr>
                <w:sz w:val="24"/>
                <w:szCs w:val="24"/>
              </w:rPr>
            </w:pPr>
          </w:p>
          <w:p w14:paraId="292A904C" w14:textId="49C71A74" w:rsidR="00573CC5" w:rsidRDefault="00970D8A">
            <w:pPr>
              <w:spacing w:after="80"/>
              <w:rPr>
                <w:sz w:val="24"/>
                <w:szCs w:val="24"/>
              </w:rPr>
            </w:pPr>
            <w:r>
              <w:rPr>
                <w:sz w:val="24"/>
                <w:szCs w:val="24"/>
              </w:rPr>
              <w:lastRenderedPageBreak/>
              <w:t>4</w:t>
            </w:r>
            <w:r w:rsidR="00573CC5">
              <w:rPr>
                <w:sz w:val="24"/>
                <w:szCs w:val="24"/>
              </w:rPr>
              <w:t xml:space="preserve">. Repeat the “determine the potential impact” step of the previous stage </w:t>
            </w:r>
          </w:p>
          <w:p w14:paraId="04EDB53E" w14:textId="427EACC1" w:rsidR="00573CC5" w:rsidRDefault="00573CC5" w:rsidP="005C009F">
            <w:pPr>
              <w:spacing w:after="80"/>
              <w:rPr>
                <w:sz w:val="24"/>
                <w:szCs w:val="24"/>
              </w:rPr>
            </w:pPr>
            <w:r>
              <w:rPr>
                <w:sz w:val="24"/>
                <w:szCs w:val="24"/>
              </w:rPr>
              <w:t xml:space="preserve">    (TRIAGE) and escalate notification appropriately.</w:t>
            </w:r>
          </w:p>
        </w:tc>
      </w:tr>
    </w:tbl>
    <w:p w14:paraId="3966ED89" w14:textId="77777777" w:rsidR="00573CC5" w:rsidRDefault="00573CC5">
      <w:pPr>
        <w:rPr>
          <w:sz w:val="24"/>
          <w:szCs w:val="24"/>
        </w:rPr>
      </w:pPr>
    </w:p>
    <w:p w14:paraId="3EE4705D" w14:textId="4C692CC8" w:rsidR="00F66404" w:rsidRDefault="00573CC5" w:rsidP="004075C4">
      <w:pPr>
        <w:rPr>
          <w:sz w:val="24"/>
          <w:szCs w:val="24"/>
        </w:rPr>
      </w:pPr>
      <w:r>
        <w:rPr>
          <w:noProof/>
          <w:sz w:val="24"/>
          <w:szCs w:val="24"/>
        </w:rPr>
        <mc:AlternateContent>
          <mc:Choice Requires="wps">
            <w:drawing>
              <wp:anchor distT="0" distB="0" distL="114300" distR="114300" simplePos="0" relativeHeight="251658239" behindDoc="1" locked="0" layoutInCell="1" allowOverlap="1" wp14:anchorId="61C68640" wp14:editId="3AF2BBE4">
                <wp:simplePos x="0" y="0"/>
                <wp:positionH relativeFrom="margin">
                  <wp:posOffset>-60481</wp:posOffset>
                </wp:positionH>
                <wp:positionV relativeFrom="paragraph">
                  <wp:posOffset>243636</wp:posOffset>
                </wp:positionV>
                <wp:extent cx="5891916" cy="858741"/>
                <wp:effectExtent l="0" t="0" r="13970" b="17780"/>
                <wp:wrapNone/>
                <wp:docPr id="1159" name="Rectangle: Rounded Corners 1159"/>
                <wp:cNvGraphicFramePr/>
                <a:graphic xmlns:a="http://schemas.openxmlformats.org/drawingml/2006/main">
                  <a:graphicData uri="http://schemas.microsoft.com/office/word/2010/wordprocessingShape">
                    <wps:wsp>
                      <wps:cNvSpPr/>
                      <wps:spPr>
                        <a:xfrm>
                          <a:off x="0" y="0"/>
                          <a:ext cx="5891916" cy="858741"/>
                        </a:xfrm>
                        <a:prstGeom prst="roundRect">
                          <a:avLst/>
                        </a:prstGeom>
                        <a:solidFill>
                          <a:schemeClr val="accent5">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78BF8558" id="Rectangle: Rounded Corners 1159" o:spid="_x0000_s1026" style="position:absolute;margin-left:-4.75pt;margin-top:19.2pt;width:463.95pt;height:67.6pt;z-index:-251658241;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" fillcolor="#bdd6ee [1304]" strokecolor="#1f3763 [1604]" strokeweight="1pt">
                <v:stroke joinstyle="miter"/>
                <w10:wrap anchorx="margin"/>
              </v:roundrect>
            </w:pict>
          </mc:Fallback>
        </mc:AlternateContent>
      </w:r>
      <w:r w:rsidR="00843F01">
        <w:rPr>
          <w:sz w:val="24"/>
          <w:szCs w:val="24"/>
        </w:rPr>
        <w:t xml:space="preserve"> </w:t>
      </w:r>
    </w:p>
    <w:p w14:paraId="7CD806F0" w14:textId="1775EC4B" w:rsidR="00843F01" w:rsidRDefault="00F66404" w:rsidP="00F90747">
      <w:pPr>
        <w:spacing w:after="80" w:line="240" w:lineRule="auto"/>
        <w:rPr>
          <w:sz w:val="24"/>
          <w:szCs w:val="24"/>
        </w:rPr>
      </w:pPr>
      <w:r>
        <w:rPr>
          <w:noProof/>
          <w:sz w:val="24"/>
          <w:szCs w:val="24"/>
        </w:rPr>
        <w:drawing>
          <wp:anchor distT="0" distB="0" distL="114300" distR="114300" simplePos="0" relativeHeight="251678720" behindDoc="1" locked="0" layoutInCell="1" allowOverlap="1" wp14:anchorId="3C818CC8" wp14:editId="47740167">
            <wp:simplePos x="0" y="0"/>
            <wp:positionH relativeFrom="margin">
              <wp:posOffset>-60601</wp:posOffset>
            </wp:positionH>
            <wp:positionV relativeFrom="paragraph">
              <wp:posOffset>8090</wp:posOffset>
            </wp:positionV>
            <wp:extent cx="356235" cy="318770"/>
            <wp:effectExtent l="0" t="0" r="5715" b="5080"/>
            <wp:wrapNone/>
            <wp:docPr id="1163" name="Picture 11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1" name="idea.png"/>
                    <pic:cNvPicPr/>
                  </pic:nvPicPr>
                  <pic:blipFill>
                    <a:blip r:embed="rId27">
                      <a:extLst>
                        <a:ext uri="{BEBA8EAE-BF5A-486C-A8C5-ECC9F3942E4B}">
                          <a14:imgProps xmlns:a14="http://schemas.microsoft.com/office/drawing/2010/main">
                            <a14:imgLayer r:embed="rId28">
                              <a14:imgEffect>
                                <a14:saturation sat="400000"/>
                              </a14:imgEffect>
                            </a14:imgLayer>
                          </a14:imgProps>
                        </a:ext>
                        <a:ext uri="{28A0092B-C50C-407E-A947-70E740481C1C}">
                          <a14:useLocalDpi xmlns:a14="http://schemas.microsoft.com/office/drawing/2010/main" val="0"/>
                        </a:ext>
                      </a:extLst>
                    </a:blip>
                    <a:stretch>
                      <a:fillRect/>
                    </a:stretch>
                  </pic:blipFill>
                  <pic:spPr>
                    <a:xfrm>
                      <a:off x="0" y="0"/>
                      <a:ext cx="356235" cy="318770"/>
                    </a:xfrm>
                    <a:prstGeom prst="rect">
                      <a:avLst/>
                    </a:prstGeom>
                    <a:noFill/>
                  </pic:spPr>
                </pic:pic>
              </a:graphicData>
            </a:graphic>
            <wp14:sizeRelH relativeFrom="margin">
              <wp14:pctWidth>0</wp14:pctWidth>
            </wp14:sizeRelH>
            <wp14:sizeRelV relativeFrom="margin">
              <wp14:pctHeight>0</wp14:pctHeight>
            </wp14:sizeRelV>
          </wp:anchor>
        </w:drawing>
      </w:r>
      <w:r w:rsidR="00843F01">
        <w:rPr>
          <w:sz w:val="24"/>
          <w:szCs w:val="24"/>
        </w:rPr>
        <w:t xml:space="preserve">    </w:t>
      </w:r>
      <w:r w:rsidR="00E9641C">
        <w:rPr>
          <w:sz w:val="24"/>
          <w:szCs w:val="24"/>
        </w:rPr>
        <w:t xml:space="preserve">   </w:t>
      </w:r>
      <w:r w:rsidR="00843F01">
        <w:rPr>
          <w:sz w:val="24"/>
          <w:szCs w:val="24"/>
        </w:rPr>
        <w:t xml:space="preserve">     </w:t>
      </w:r>
      <w:r w:rsidR="00E9641C">
        <w:rPr>
          <w:sz w:val="24"/>
          <w:szCs w:val="24"/>
        </w:rPr>
        <w:t xml:space="preserve">  </w:t>
      </w:r>
      <w:r w:rsidR="00843F01">
        <w:rPr>
          <w:sz w:val="24"/>
          <w:szCs w:val="24"/>
        </w:rPr>
        <w:t xml:space="preserve">Install and learn how to use the </w:t>
      </w:r>
      <w:r w:rsidR="003D012E">
        <w:rPr>
          <w:sz w:val="24"/>
          <w:szCs w:val="24"/>
        </w:rPr>
        <w:t xml:space="preserve">Redline </w:t>
      </w:r>
      <w:r w:rsidR="00843F01">
        <w:rPr>
          <w:sz w:val="24"/>
          <w:szCs w:val="24"/>
        </w:rPr>
        <w:t>free open source tool from F</w:t>
      </w:r>
      <w:ins w:id="463" w:author="david goldhar" w:date="2019-02-12T18:45:00Z">
        <w:r w:rsidR="003D012E">
          <w:rPr>
            <w:sz w:val="24"/>
            <w:szCs w:val="24"/>
          </w:rPr>
          <w:t>ireE</w:t>
        </w:r>
      </w:ins>
      <w:del w:id="464" w:author="david goldhar" w:date="2019-02-12T18:45:00Z">
        <w:r w:rsidR="00843F01" w:rsidDel="003D012E">
          <w:rPr>
            <w:sz w:val="24"/>
            <w:szCs w:val="24"/>
          </w:rPr>
          <w:delText>IR</w:delText>
        </w:r>
      </w:del>
      <w:ins w:id="465" w:author="david goldhar" w:date="2019-02-12T18:45:00Z">
        <w:r w:rsidR="003D012E">
          <w:rPr>
            <w:sz w:val="24"/>
            <w:szCs w:val="24"/>
          </w:rPr>
          <w:t>ye</w:t>
        </w:r>
      </w:ins>
      <w:del w:id="466" w:author="david goldhar" w:date="2019-02-12T18:45:00Z">
        <w:r w:rsidR="00843F01" w:rsidDel="003D012E">
          <w:rPr>
            <w:sz w:val="24"/>
            <w:szCs w:val="24"/>
          </w:rPr>
          <w:delText>EEYE</w:delText>
        </w:r>
      </w:del>
      <w:r w:rsidR="00E9641C">
        <w:rPr>
          <w:sz w:val="24"/>
          <w:szCs w:val="24"/>
        </w:rPr>
        <w:t>.</w:t>
      </w:r>
    </w:p>
    <w:p w14:paraId="104C9602" w14:textId="2A27F6C3" w:rsidR="00843F01" w:rsidRDefault="00843F01" w:rsidP="003D012E">
      <w:pPr>
        <w:spacing w:after="80" w:line="240" w:lineRule="auto"/>
        <w:rPr>
          <w:sz w:val="24"/>
          <w:szCs w:val="24"/>
        </w:rPr>
      </w:pPr>
      <w:r>
        <w:rPr>
          <w:sz w:val="24"/>
          <w:szCs w:val="24"/>
        </w:rPr>
        <w:t xml:space="preserve">      This tool can be used for deep investigation of end points</w:t>
      </w:r>
      <w:ins w:id="467" w:author="david goldhar" w:date="2019-02-12T18:46:00Z">
        <w:r w:rsidR="003D012E">
          <w:rPr>
            <w:sz w:val="24"/>
            <w:szCs w:val="24"/>
          </w:rPr>
          <w:t>.</w:t>
        </w:r>
      </w:ins>
      <w:del w:id="468" w:author="david goldhar" w:date="2019-02-12T18:46:00Z">
        <w:r w:rsidDel="003D012E">
          <w:rPr>
            <w:sz w:val="24"/>
            <w:szCs w:val="24"/>
          </w:rPr>
          <w:delText>,</w:delText>
        </w:r>
      </w:del>
      <w:r>
        <w:rPr>
          <w:sz w:val="24"/>
          <w:szCs w:val="24"/>
        </w:rPr>
        <w:t xml:space="preserve"> </w:t>
      </w:r>
      <w:r w:rsidR="003D012E">
        <w:rPr>
          <w:sz w:val="24"/>
          <w:szCs w:val="24"/>
        </w:rPr>
        <w:t xml:space="preserve">It </w:t>
      </w:r>
      <w:r>
        <w:rPr>
          <w:sz w:val="24"/>
          <w:szCs w:val="24"/>
        </w:rPr>
        <w:t xml:space="preserve">is very extensive and very      </w:t>
      </w:r>
    </w:p>
    <w:p w14:paraId="4C3170E9" w14:textId="295C9173" w:rsidR="00843F01" w:rsidRDefault="00843F01" w:rsidP="00E9641C">
      <w:pPr>
        <w:spacing w:after="80" w:line="240" w:lineRule="auto"/>
        <w:rPr>
          <w:sz w:val="24"/>
          <w:szCs w:val="24"/>
        </w:rPr>
      </w:pPr>
      <w:r>
        <w:rPr>
          <w:sz w:val="24"/>
          <w:szCs w:val="24"/>
        </w:rPr>
        <w:t xml:space="preserve">      useful.</w:t>
      </w:r>
    </w:p>
    <w:p w14:paraId="463581A7" w14:textId="0D22DE49" w:rsidR="00843F01" w:rsidRDefault="00843F01" w:rsidP="00843F01">
      <w:pPr>
        <w:rPr>
          <w:sz w:val="24"/>
          <w:szCs w:val="24"/>
        </w:rPr>
      </w:pPr>
    </w:p>
    <w:p w14:paraId="1E3A74AA" w14:textId="5A326994" w:rsidR="00266E01" w:rsidRDefault="00266E01" w:rsidP="00843F01">
      <w:pPr>
        <w:rPr>
          <w:sz w:val="24"/>
          <w:szCs w:val="24"/>
        </w:rPr>
      </w:pPr>
      <w:r>
        <w:rPr>
          <w:sz w:val="24"/>
          <w:szCs w:val="24"/>
        </w:rPr>
        <w:t>At the end of the process you should be able to answer the following question</w:t>
      </w:r>
      <w:ins w:id="469" w:author="david goldhar" w:date="2019-02-12T18:46:00Z">
        <w:r w:rsidR="003D012E">
          <w:rPr>
            <w:sz w:val="24"/>
            <w:szCs w:val="24"/>
          </w:rPr>
          <w:t>s</w:t>
        </w:r>
      </w:ins>
      <w:r>
        <w:rPr>
          <w:sz w:val="24"/>
          <w:szCs w:val="24"/>
        </w:rPr>
        <w:t>:</w:t>
      </w:r>
    </w:p>
    <w:p w14:paraId="49DC635A" w14:textId="16307366" w:rsidR="00266E01" w:rsidRDefault="00266E01" w:rsidP="00266E01">
      <w:pPr>
        <w:pStyle w:val="ListParagraph"/>
        <w:numPr>
          <w:ilvl w:val="0"/>
          <w:numId w:val="16"/>
        </w:numPr>
        <w:rPr>
          <w:sz w:val="24"/>
          <w:szCs w:val="24"/>
        </w:rPr>
      </w:pPr>
      <w:r>
        <w:rPr>
          <w:sz w:val="24"/>
          <w:szCs w:val="24"/>
        </w:rPr>
        <w:t xml:space="preserve">How did the </w:t>
      </w:r>
      <w:r w:rsidR="00F66404">
        <w:rPr>
          <w:sz w:val="24"/>
          <w:szCs w:val="24"/>
        </w:rPr>
        <w:t>attacker</w:t>
      </w:r>
      <w:r>
        <w:rPr>
          <w:sz w:val="24"/>
          <w:szCs w:val="24"/>
        </w:rPr>
        <w:t xml:space="preserve"> initially </w:t>
      </w:r>
      <w:r w:rsidR="003A5B44">
        <w:rPr>
          <w:sz w:val="24"/>
          <w:szCs w:val="24"/>
        </w:rPr>
        <w:t>penetrate</w:t>
      </w:r>
      <w:r>
        <w:rPr>
          <w:sz w:val="24"/>
          <w:szCs w:val="24"/>
        </w:rPr>
        <w:t xml:space="preserve"> your system?</w:t>
      </w:r>
    </w:p>
    <w:p w14:paraId="0F2414C4" w14:textId="4D23ABC2" w:rsidR="00266E01" w:rsidRDefault="00494B38" w:rsidP="00266E01">
      <w:pPr>
        <w:pStyle w:val="ListParagraph"/>
        <w:numPr>
          <w:ilvl w:val="0"/>
          <w:numId w:val="16"/>
        </w:numPr>
        <w:rPr>
          <w:sz w:val="24"/>
          <w:szCs w:val="24"/>
        </w:rPr>
      </w:pPr>
      <w:r>
        <w:rPr>
          <w:sz w:val="24"/>
          <w:szCs w:val="24"/>
        </w:rPr>
        <w:t>What credentials is the attacker using</w:t>
      </w:r>
      <w:r w:rsidR="00266E01">
        <w:rPr>
          <w:sz w:val="24"/>
          <w:szCs w:val="24"/>
        </w:rPr>
        <w:t>?</w:t>
      </w:r>
    </w:p>
    <w:p w14:paraId="55975A6C" w14:textId="548B1550" w:rsidR="00266E01" w:rsidRDefault="003D012E" w:rsidP="00266E01">
      <w:pPr>
        <w:pStyle w:val="ListParagraph"/>
        <w:numPr>
          <w:ilvl w:val="0"/>
          <w:numId w:val="16"/>
        </w:numPr>
        <w:rPr>
          <w:sz w:val="24"/>
          <w:szCs w:val="24"/>
        </w:rPr>
      </w:pPr>
      <w:r>
        <w:rPr>
          <w:sz w:val="24"/>
          <w:szCs w:val="24"/>
        </w:rPr>
        <w:t xml:space="preserve">Which </w:t>
      </w:r>
      <w:r w:rsidR="00494B38">
        <w:rPr>
          <w:sz w:val="24"/>
          <w:szCs w:val="24"/>
        </w:rPr>
        <w:t>hosts did the attacker manipulate</w:t>
      </w:r>
      <w:del w:id="470" w:author="david goldhar" w:date="2019-02-12T18:46:00Z">
        <w:r w:rsidR="00494B38" w:rsidDel="003D012E">
          <w:rPr>
            <w:sz w:val="24"/>
            <w:szCs w:val="24"/>
          </w:rPr>
          <w:delText>d</w:delText>
        </w:r>
      </w:del>
      <w:r w:rsidR="00266E01">
        <w:rPr>
          <w:sz w:val="24"/>
          <w:szCs w:val="24"/>
        </w:rPr>
        <w:t>?</w:t>
      </w:r>
    </w:p>
    <w:p w14:paraId="52F3C558" w14:textId="6CE6ABD0" w:rsidR="00EF52D4" w:rsidRDefault="00EF52D4" w:rsidP="00EF52D4">
      <w:pPr>
        <w:rPr>
          <w:sz w:val="24"/>
          <w:szCs w:val="24"/>
        </w:rPr>
      </w:pPr>
    </w:p>
    <w:p w14:paraId="10E2A176" w14:textId="1ABB4D10" w:rsidR="00A75E51" w:rsidRDefault="00A75E51" w:rsidP="00A75E51">
      <w:pPr>
        <w:rPr>
          <w:sz w:val="24"/>
          <w:szCs w:val="24"/>
          <w:u w:val="single"/>
        </w:rPr>
      </w:pPr>
      <w:r w:rsidRPr="00A75E51">
        <w:rPr>
          <w:sz w:val="24"/>
          <w:szCs w:val="24"/>
          <w:u w:val="single"/>
        </w:rPr>
        <w:t xml:space="preserve">Update </w:t>
      </w:r>
      <w:ins w:id="471" w:author="david goldhar" w:date="2019-02-12T18:47:00Z">
        <w:r w:rsidR="003D012E">
          <w:rPr>
            <w:sz w:val="24"/>
            <w:szCs w:val="24"/>
            <w:u w:val="single"/>
          </w:rPr>
          <w:t xml:space="preserve">the </w:t>
        </w:r>
      </w:ins>
      <w:r w:rsidRPr="00A75E51">
        <w:rPr>
          <w:sz w:val="24"/>
          <w:szCs w:val="24"/>
          <w:u w:val="single"/>
        </w:rPr>
        <w:t>case record with all activities</w:t>
      </w:r>
      <w:r w:rsidR="00266E01">
        <w:rPr>
          <w:sz w:val="24"/>
          <w:szCs w:val="24"/>
          <w:u w:val="single"/>
        </w:rPr>
        <w:t xml:space="preserve"> and insights</w:t>
      </w:r>
      <w:ins w:id="472" w:author="david goldhar" w:date="2019-02-12T18:46:00Z">
        <w:r w:rsidR="003D012E">
          <w:rPr>
            <w:sz w:val="24"/>
            <w:szCs w:val="24"/>
            <w:u w:val="single"/>
          </w:rPr>
          <w:t>.</w:t>
        </w:r>
      </w:ins>
    </w:p>
    <w:p w14:paraId="1B219ABE" w14:textId="5C1CF80E" w:rsidR="00F66404" w:rsidRDefault="00F66404" w:rsidP="00A75E51">
      <w:pPr>
        <w:rPr>
          <w:sz w:val="24"/>
          <w:szCs w:val="24"/>
          <w:u w:val="single"/>
        </w:rPr>
      </w:pPr>
    </w:p>
    <w:p w14:paraId="5E65102B" w14:textId="662A2EB7" w:rsidR="00573CC5" w:rsidRDefault="00573CC5" w:rsidP="00A75E51">
      <w:pPr>
        <w:rPr>
          <w:sz w:val="24"/>
          <w:szCs w:val="24"/>
          <w:u w:val="single"/>
        </w:rPr>
      </w:pPr>
    </w:p>
    <w:p w14:paraId="7B4F0E4D" w14:textId="22E4886D" w:rsidR="00573CC5" w:rsidRDefault="00573CC5" w:rsidP="00A75E51">
      <w:pPr>
        <w:rPr>
          <w:sz w:val="24"/>
          <w:szCs w:val="24"/>
          <w:u w:val="single"/>
        </w:rPr>
      </w:pPr>
    </w:p>
    <w:p w14:paraId="3452792B" w14:textId="5AFF299B" w:rsidR="00573CC5" w:rsidRDefault="00573CC5" w:rsidP="00A75E51">
      <w:pPr>
        <w:rPr>
          <w:sz w:val="24"/>
          <w:szCs w:val="24"/>
          <w:u w:val="single"/>
        </w:rPr>
      </w:pPr>
    </w:p>
    <w:p w14:paraId="09EC07FD" w14:textId="3EFB1EDF" w:rsidR="00573CC5" w:rsidRDefault="00573CC5" w:rsidP="00A75E51">
      <w:pPr>
        <w:rPr>
          <w:sz w:val="24"/>
          <w:szCs w:val="24"/>
          <w:u w:val="single"/>
        </w:rPr>
      </w:pPr>
    </w:p>
    <w:p w14:paraId="42DC2010" w14:textId="11C6D17E" w:rsidR="00573CC5" w:rsidRDefault="00573CC5" w:rsidP="00A75E51">
      <w:pPr>
        <w:rPr>
          <w:sz w:val="24"/>
          <w:szCs w:val="24"/>
          <w:u w:val="single"/>
        </w:rPr>
      </w:pPr>
    </w:p>
    <w:p w14:paraId="135F93C9" w14:textId="54B544A9" w:rsidR="00573CC5" w:rsidRDefault="00573CC5" w:rsidP="00A75E51">
      <w:pPr>
        <w:rPr>
          <w:sz w:val="24"/>
          <w:szCs w:val="24"/>
          <w:u w:val="single"/>
        </w:rPr>
      </w:pPr>
    </w:p>
    <w:p w14:paraId="4917DB8A" w14:textId="334E164C" w:rsidR="00573CC5" w:rsidRDefault="00573CC5" w:rsidP="00A75E51">
      <w:pPr>
        <w:rPr>
          <w:sz w:val="24"/>
          <w:szCs w:val="24"/>
          <w:u w:val="single"/>
        </w:rPr>
      </w:pPr>
    </w:p>
    <w:p w14:paraId="55BA414B" w14:textId="09DD2E83" w:rsidR="00573CC5" w:rsidRDefault="00573CC5" w:rsidP="00A75E51">
      <w:pPr>
        <w:rPr>
          <w:sz w:val="24"/>
          <w:szCs w:val="24"/>
          <w:u w:val="single"/>
        </w:rPr>
      </w:pPr>
    </w:p>
    <w:p w14:paraId="054E08E6" w14:textId="1DB8009A" w:rsidR="00970D8A" w:rsidRDefault="00970D8A" w:rsidP="00A75E51">
      <w:pPr>
        <w:rPr>
          <w:sz w:val="24"/>
          <w:szCs w:val="24"/>
          <w:u w:val="single"/>
        </w:rPr>
      </w:pPr>
    </w:p>
    <w:p w14:paraId="36FBCB65" w14:textId="77777777" w:rsidR="00970D8A" w:rsidRDefault="00970D8A" w:rsidP="00A75E51">
      <w:pPr>
        <w:rPr>
          <w:sz w:val="24"/>
          <w:szCs w:val="24"/>
          <w:u w:val="single"/>
        </w:rPr>
      </w:pPr>
    </w:p>
    <w:p w14:paraId="563264A3" w14:textId="664BACA9" w:rsidR="00573CC5" w:rsidRDefault="00573CC5" w:rsidP="00A75E51">
      <w:pPr>
        <w:rPr>
          <w:sz w:val="24"/>
          <w:szCs w:val="24"/>
          <w:u w:val="single"/>
        </w:rPr>
      </w:pPr>
    </w:p>
    <w:p w14:paraId="2CC983FC" w14:textId="7DE39C02" w:rsidR="00843F01" w:rsidRPr="00843F01" w:rsidRDefault="00843F01" w:rsidP="00843F01">
      <w:pPr>
        <w:rPr>
          <w:b/>
          <w:bCs/>
          <w:sz w:val="28"/>
          <w:szCs w:val="28"/>
          <w:u w:val="single"/>
        </w:rPr>
      </w:pPr>
      <w:r w:rsidRPr="00843F01">
        <w:rPr>
          <w:b/>
          <w:bCs/>
          <w:noProof/>
          <w:sz w:val="32"/>
          <w:szCs w:val="32"/>
          <w:u w:val="single"/>
        </w:rPr>
        <w:drawing>
          <wp:anchor distT="0" distB="0" distL="114300" distR="114300" simplePos="0" relativeHeight="251675648" behindDoc="1" locked="0" layoutInCell="1" allowOverlap="1" wp14:anchorId="5E73AC66" wp14:editId="6943D1AB">
            <wp:simplePos x="0" y="0"/>
            <wp:positionH relativeFrom="margin">
              <wp:posOffset>1943349</wp:posOffset>
            </wp:positionH>
            <wp:positionV relativeFrom="paragraph">
              <wp:posOffset>-86250</wp:posOffset>
            </wp:positionV>
            <wp:extent cx="4157980" cy="683260"/>
            <wp:effectExtent l="38100" t="57150" r="52070" b="40640"/>
            <wp:wrapNone/>
            <wp:docPr id="1160" name="Diagram 116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2" r:lo="rId43" r:qs="rId44" r:cs="rId45"/>
              </a:graphicData>
            </a:graphic>
            <wp14:sizeRelH relativeFrom="margin">
              <wp14:pctWidth>0</wp14:pctWidth>
            </wp14:sizeRelH>
            <wp14:sizeRelV relativeFrom="margin">
              <wp14:pctHeight>0</wp14:pctHeight>
            </wp14:sizeRelV>
          </wp:anchor>
        </w:drawing>
      </w:r>
      <w:r w:rsidRPr="00843F01">
        <w:rPr>
          <w:b/>
          <w:bCs/>
          <w:sz w:val="28"/>
          <w:szCs w:val="28"/>
          <w:u w:val="single"/>
        </w:rPr>
        <w:t>Remediate</w:t>
      </w:r>
    </w:p>
    <w:p w14:paraId="2AC39A7B" w14:textId="77777777" w:rsidR="00843F01" w:rsidRDefault="00843F01" w:rsidP="00843F01">
      <w:pPr>
        <w:rPr>
          <w:sz w:val="24"/>
          <w:szCs w:val="24"/>
        </w:rPr>
      </w:pPr>
    </w:p>
    <w:p w14:paraId="57B27286" w14:textId="01E544D7" w:rsidR="00270002" w:rsidRDefault="00270002" w:rsidP="00270002">
      <w:pPr>
        <w:rPr>
          <w:sz w:val="24"/>
          <w:szCs w:val="24"/>
        </w:rPr>
      </w:pPr>
      <w:r>
        <w:rPr>
          <w:sz w:val="24"/>
          <w:szCs w:val="24"/>
        </w:rPr>
        <w:lastRenderedPageBreak/>
        <w:t xml:space="preserve">This stage deals with </w:t>
      </w:r>
      <w:ins w:id="473" w:author="david goldhar" w:date="2019-02-12T18:47:00Z">
        <w:r w:rsidR="003D012E">
          <w:rPr>
            <w:sz w:val="24"/>
            <w:szCs w:val="24"/>
          </w:rPr>
          <w:t xml:space="preserve">the </w:t>
        </w:r>
      </w:ins>
      <w:r>
        <w:rPr>
          <w:sz w:val="24"/>
          <w:szCs w:val="24"/>
        </w:rPr>
        <w:t xml:space="preserve">containment and removal of the </w:t>
      </w:r>
      <w:r w:rsidR="001D667F">
        <w:rPr>
          <w:sz w:val="24"/>
          <w:szCs w:val="24"/>
        </w:rPr>
        <w:t>remote attacker</w:t>
      </w:r>
      <w:r>
        <w:rPr>
          <w:sz w:val="24"/>
          <w:szCs w:val="24"/>
        </w:rPr>
        <w:t xml:space="preserve"> from your environment.</w:t>
      </w:r>
    </w:p>
    <w:p w14:paraId="73E0622E" w14:textId="538E9C35" w:rsidR="00270002" w:rsidRDefault="00270002" w:rsidP="00EF52D4">
      <w:pPr>
        <w:rPr>
          <w:sz w:val="24"/>
          <w:szCs w:val="24"/>
        </w:rPr>
      </w:pPr>
      <w:r>
        <w:rPr>
          <w:sz w:val="24"/>
          <w:szCs w:val="24"/>
        </w:rPr>
        <w:t xml:space="preserve">Containment aims to stop the </w:t>
      </w:r>
      <w:r w:rsidR="00EB416C">
        <w:rPr>
          <w:sz w:val="24"/>
          <w:szCs w:val="24"/>
        </w:rPr>
        <w:t>offensive operations</w:t>
      </w:r>
      <w:r w:rsidR="001D667F">
        <w:rPr>
          <w:sz w:val="24"/>
          <w:szCs w:val="24"/>
        </w:rPr>
        <w:t xml:space="preserve"> of the remote attacker</w:t>
      </w:r>
      <w:r>
        <w:rPr>
          <w:sz w:val="24"/>
          <w:szCs w:val="24"/>
        </w:rPr>
        <w:t xml:space="preserve"> in the network, while removal </w:t>
      </w:r>
      <w:r w:rsidR="00EB416C">
        <w:rPr>
          <w:sz w:val="24"/>
          <w:szCs w:val="24"/>
        </w:rPr>
        <w:t>prevent</w:t>
      </w:r>
      <w:ins w:id="474" w:author="david goldhar" w:date="2019-02-12T18:47:00Z">
        <w:r w:rsidR="003D012E">
          <w:rPr>
            <w:sz w:val="24"/>
            <w:szCs w:val="24"/>
          </w:rPr>
          <w:t>s</w:t>
        </w:r>
      </w:ins>
      <w:r w:rsidR="00EB416C">
        <w:rPr>
          <w:sz w:val="24"/>
          <w:szCs w:val="24"/>
        </w:rPr>
        <w:t xml:space="preserve"> </w:t>
      </w:r>
      <w:r w:rsidR="001D667F">
        <w:rPr>
          <w:sz w:val="24"/>
          <w:szCs w:val="24"/>
        </w:rPr>
        <w:t xml:space="preserve">the attacker </w:t>
      </w:r>
      <w:r>
        <w:rPr>
          <w:sz w:val="24"/>
          <w:szCs w:val="24"/>
        </w:rPr>
        <w:t xml:space="preserve">from </w:t>
      </w:r>
      <w:r w:rsidR="00EB416C">
        <w:rPr>
          <w:sz w:val="24"/>
          <w:szCs w:val="24"/>
        </w:rPr>
        <w:t xml:space="preserve">coming back through the </w:t>
      </w:r>
      <w:r w:rsidR="007A7017">
        <w:rPr>
          <w:sz w:val="24"/>
          <w:szCs w:val="24"/>
        </w:rPr>
        <w:t xml:space="preserve">original </w:t>
      </w:r>
      <w:r w:rsidR="00EB416C">
        <w:rPr>
          <w:sz w:val="24"/>
          <w:szCs w:val="24"/>
        </w:rPr>
        <w:t>penetration vector</w:t>
      </w:r>
      <w:r>
        <w:rPr>
          <w:sz w:val="24"/>
          <w:szCs w:val="24"/>
        </w:rPr>
        <w:t>.</w:t>
      </w:r>
    </w:p>
    <w:p w14:paraId="280A9A46" w14:textId="77777777" w:rsidR="00270002" w:rsidRDefault="00270002" w:rsidP="00270002">
      <w:pPr>
        <w:rPr>
          <w:sz w:val="24"/>
          <w:szCs w:val="24"/>
        </w:rPr>
      </w:pPr>
      <w:r>
        <w:rPr>
          <w:sz w:val="24"/>
          <w:szCs w:val="24"/>
        </w:rPr>
        <w:t xml:space="preserve">This stage is handled by the network/security team together with the IR team. </w:t>
      </w:r>
    </w:p>
    <w:p w14:paraId="39CD283A" w14:textId="7E220487" w:rsidR="00270002" w:rsidRDefault="00270002" w:rsidP="004075C4">
      <w:pPr>
        <w:rPr>
          <w:sz w:val="24"/>
          <w:szCs w:val="24"/>
        </w:rPr>
      </w:pPr>
      <w:r>
        <w:rPr>
          <w:sz w:val="24"/>
          <w:szCs w:val="24"/>
        </w:rPr>
        <w:t xml:space="preserve">Proper containment </w:t>
      </w:r>
      <w:r w:rsidR="00EF52D4">
        <w:rPr>
          <w:sz w:val="24"/>
          <w:szCs w:val="24"/>
        </w:rPr>
        <w:t>disconnects</w:t>
      </w:r>
      <w:r>
        <w:rPr>
          <w:sz w:val="24"/>
          <w:szCs w:val="24"/>
        </w:rPr>
        <w:t xml:space="preserve"> the </w:t>
      </w:r>
      <w:r w:rsidR="00EF52D4">
        <w:rPr>
          <w:sz w:val="24"/>
          <w:szCs w:val="24"/>
        </w:rPr>
        <w:t>attacker from the remote connection and the shop floor</w:t>
      </w:r>
      <w:del w:id="475" w:author="david goldhar" w:date="2019-02-12T18:47:00Z">
        <w:r w:rsidR="00EF52D4" w:rsidDel="003D012E">
          <w:rPr>
            <w:sz w:val="24"/>
            <w:szCs w:val="24"/>
          </w:rPr>
          <w:delText>’s</w:delText>
        </w:r>
      </w:del>
      <w:r w:rsidR="00EF52D4">
        <w:rPr>
          <w:sz w:val="24"/>
          <w:szCs w:val="24"/>
        </w:rPr>
        <w:t xml:space="preserve"> network</w:t>
      </w:r>
      <w:ins w:id="476" w:author="david goldhar" w:date="2019-02-12T18:48:00Z">
        <w:r w:rsidR="003D012E">
          <w:rPr>
            <w:sz w:val="24"/>
            <w:szCs w:val="24"/>
          </w:rPr>
          <w:t>,</w:t>
        </w:r>
      </w:ins>
      <w:r w:rsidR="00EF52D4">
        <w:rPr>
          <w:sz w:val="24"/>
          <w:szCs w:val="24"/>
        </w:rPr>
        <w:t xml:space="preserve"> </w:t>
      </w:r>
      <w:r>
        <w:rPr>
          <w:sz w:val="24"/>
          <w:szCs w:val="24"/>
        </w:rPr>
        <w:t xml:space="preserve">and allows gradual and unstressed production recovery. </w:t>
      </w:r>
      <w:r w:rsidR="00AC670E">
        <w:rPr>
          <w:sz w:val="24"/>
          <w:szCs w:val="24"/>
        </w:rPr>
        <w:t>If</w:t>
      </w:r>
      <w:ins w:id="477" w:author="david goldhar" w:date="2019-02-12T18:48:00Z">
        <w:r w:rsidR="003D012E">
          <w:rPr>
            <w:sz w:val="24"/>
            <w:szCs w:val="24"/>
          </w:rPr>
          <w:t>,</w:t>
        </w:r>
      </w:ins>
      <w:r w:rsidR="00AC670E">
        <w:rPr>
          <w:sz w:val="24"/>
          <w:szCs w:val="24"/>
        </w:rPr>
        <w:t xml:space="preserve"> after </w:t>
      </w:r>
      <w:r w:rsidR="001711A4">
        <w:rPr>
          <w:sz w:val="24"/>
          <w:szCs w:val="24"/>
        </w:rPr>
        <w:t xml:space="preserve">disconnecting </w:t>
      </w:r>
      <w:r w:rsidR="00AC670E">
        <w:rPr>
          <w:sz w:val="24"/>
          <w:szCs w:val="24"/>
        </w:rPr>
        <w:t xml:space="preserve">the </w:t>
      </w:r>
      <w:r w:rsidR="001711A4">
        <w:rPr>
          <w:sz w:val="24"/>
          <w:szCs w:val="24"/>
        </w:rPr>
        <w:t xml:space="preserve">remote access </w:t>
      </w:r>
      <w:r w:rsidR="00AC670E">
        <w:rPr>
          <w:sz w:val="24"/>
          <w:szCs w:val="24"/>
        </w:rPr>
        <w:t>connection</w:t>
      </w:r>
      <w:ins w:id="478" w:author="david goldhar" w:date="2019-02-12T18:48:00Z">
        <w:r w:rsidR="003D012E">
          <w:rPr>
            <w:sz w:val="24"/>
            <w:szCs w:val="24"/>
          </w:rPr>
          <w:t>,</w:t>
        </w:r>
      </w:ins>
      <w:r w:rsidR="00AC670E">
        <w:rPr>
          <w:sz w:val="24"/>
          <w:szCs w:val="24"/>
        </w:rPr>
        <w:t xml:space="preserve"> there is still suspicious unexplained activity in the network, refer to </w:t>
      </w:r>
      <w:ins w:id="479" w:author="david goldhar" w:date="2019-02-12T18:48:00Z">
        <w:r w:rsidR="003D012E">
          <w:rPr>
            <w:sz w:val="24"/>
            <w:szCs w:val="24"/>
          </w:rPr>
          <w:t xml:space="preserve">the </w:t>
        </w:r>
      </w:ins>
      <w:r w:rsidR="00AC670E">
        <w:rPr>
          <w:sz w:val="24"/>
          <w:szCs w:val="24"/>
        </w:rPr>
        <w:t xml:space="preserve">“malicious malware” playbook for further </w:t>
      </w:r>
      <w:del w:id="480" w:author="david goldhar" w:date="2019-02-12T18:48:00Z">
        <w:r w:rsidR="00AC670E" w:rsidDel="003D012E">
          <w:rPr>
            <w:sz w:val="24"/>
            <w:szCs w:val="24"/>
          </w:rPr>
          <w:delText>operations</w:delText>
        </w:r>
      </w:del>
      <w:ins w:id="481" w:author="david goldhar" w:date="2019-02-12T18:48:00Z">
        <w:r w:rsidR="003D012E">
          <w:rPr>
            <w:sz w:val="24"/>
            <w:szCs w:val="24"/>
          </w:rPr>
          <w:t>actions</w:t>
        </w:r>
      </w:ins>
      <w:r w:rsidR="00AC670E">
        <w:rPr>
          <w:sz w:val="24"/>
          <w:szCs w:val="24"/>
        </w:rPr>
        <w:t>.</w:t>
      </w:r>
    </w:p>
    <w:p w14:paraId="0E8D1DC7" w14:textId="77777777" w:rsidR="00270002" w:rsidRDefault="00270002" w:rsidP="00270002">
      <w:pPr>
        <w:rPr>
          <w:sz w:val="24"/>
          <w:szCs w:val="24"/>
          <w:rtl/>
        </w:rPr>
      </w:pPr>
    </w:p>
    <w:tbl>
      <w:tblPr>
        <w:tblStyle w:val="TableGrid"/>
        <w:tblW w:w="0" w:type="auto"/>
        <w:tblLook w:val="04A0" w:firstRow="1" w:lastRow="0" w:firstColumn="1" w:lastColumn="0" w:noHBand="0" w:noVBand="1"/>
      </w:tblPr>
      <w:tblGrid>
        <w:gridCol w:w="1528"/>
        <w:gridCol w:w="7822"/>
      </w:tblGrid>
      <w:tr w:rsidR="00270002" w14:paraId="75237825" w14:textId="77777777" w:rsidTr="00270002">
        <w:tc>
          <w:tcPr>
            <w:tcW w:w="1525"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56BC1390" w14:textId="77777777" w:rsidR="00270002" w:rsidRDefault="00270002">
            <w:pPr>
              <w:rPr>
                <w:b/>
                <w:bCs/>
                <w:sz w:val="28"/>
                <w:szCs w:val="28"/>
              </w:rPr>
            </w:pPr>
            <w:r>
              <w:rPr>
                <w:b/>
                <w:bCs/>
                <w:sz w:val="28"/>
                <w:szCs w:val="28"/>
              </w:rPr>
              <w:t>Relevant tools</w:t>
            </w:r>
          </w:p>
        </w:tc>
        <w:tc>
          <w:tcPr>
            <w:tcW w:w="7825" w:type="dxa"/>
            <w:tcBorders>
              <w:top w:val="single" w:sz="4" w:space="0" w:color="auto"/>
              <w:left w:val="single" w:sz="4" w:space="0" w:color="auto"/>
              <w:bottom w:val="single" w:sz="4" w:space="0" w:color="auto"/>
              <w:right w:val="single" w:sz="4" w:space="0" w:color="auto"/>
            </w:tcBorders>
            <w:hideMark/>
          </w:tcPr>
          <w:p w14:paraId="084764F7" w14:textId="77777777" w:rsidR="00270002" w:rsidRDefault="00270002">
            <w:pPr>
              <w:rPr>
                <w:sz w:val="24"/>
                <w:szCs w:val="24"/>
              </w:rPr>
            </w:pPr>
            <w:r>
              <w:rPr>
                <w:sz w:val="24"/>
                <w:szCs w:val="24"/>
              </w:rPr>
              <w:t>Sophos intercept / Redline</w:t>
            </w:r>
          </w:p>
          <w:p w14:paraId="35F90F8E" w14:textId="6CF1F44C" w:rsidR="00270002" w:rsidRDefault="00270002">
            <w:pPr>
              <w:rPr>
                <w:sz w:val="24"/>
                <w:szCs w:val="24"/>
              </w:rPr>
            </w:pPr>
            <w:r>
              <w:rPr>
                <w:sz w:val="24"/>
                <w:szCs w:val="24"/>
              </w:rPr>
              <w:t>Check Point firewall</w:t>
            </w:r>
          </w:p>
          <w:p w14:paraId="1935EA11" w14:textId="2B3D7436" w:rsidR="00DF1CA0" w:rsidRDefault="00DF1CA0">
            <w:pPr>
              <w:rPr>
                <w:sz w:val="24"/>
                <w:szCs w:val="24"/>
              </w:rPr>
            </w:pPr>
            <w:r>
              <w:rPr>
                <w:sz w:val="24"/>
                <w:szCs w:val="24"/>
              </w:rPr>
              <w:t xml:space="preserve">Bomgar/Netop </w:t>
            </w:r>
          </w:p>
          <w:p w14:paraId="2ED67A6D" w14:textId="77777777" w:rsidR="00270002" w:rsidRDefault="00270002">
            <w:pPr>
              <w:rPr>
                <w:sz w:val="24"/>
                <w:szCs w:val="24"/>
              </w:rPr>
            </w:pPr>
            <w:r>
              <w:rPr>
                <w:sz w:val="24"/>
                <w:szCs w:val="24"/>
              </w:rPr>
              <w:t xml:space="preserve">Incident management tool </w:t>
            </w:r>
          </w:p>
        </w:tc>
      </w:tr>
      <w:tr w:rsidR="00270002" w14:paraId="56202DC6" w14:textId="77777777" w:rsidTr="00270002">
        <w:tc>
          <w:tcPr>
            <w:tcW w:w="1525"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6CC50765" w14:textId="77777777" w:rsidR="00270002" w:rsidRDefault="00270002">
            <w:pPr>
              <w:rPr>
                <w:b/>
                <w:bCs/>
                <w:sz w:val="28"/>
                <w:szCs w:val="28"/>
                <w:rtl/>
              </w:rPr>
            </w:pPr>
            <w:r>
              <w:rPr>
                <w:b/>
                <w:bCs/>
                <w:sz w:val="28"/>
                <w:szCs w:val="28"/>
              </w:rPr>
              <w:t>Process</w:t>
            </w:r>
          </w:p>
        </w:tc>
        <w:tc>
          <w:tcPr>
            <w:tcW w:w="7825" w:type="dxa"/>
            <w:tcBorders>
              <w:top w:val="single" w:sz="4" w:space="0" w:color="auto"/>
              <w:left w:val="single" w:sz="4" w:space="0" w:color="auto"/>
              <w:bottom w:val="single" w:sz="4" w:space="0" w:color="auto"/>
              <w:right w:val="single" w:sz="4" w:space="0" w:color="auto"/>
            </w:tcBorders>
          </w:tcPr>
          <w:p w14:paraId="5DB99384" w14:textId="77777777" w:rsidR="00270002" w:rsidRPr="00571E33" w:rsidRDefault="00270002" w:rsidP="004075C4">
            <w:pPr>
              <w:rPr>
                <w:sz w:val="24"/>
                <w:szCs w:val="24"/>
              </w:rPr>
            </w:pPr>
            <w:r w:rsidRPr="00571E33">
              <w:rPr>
                <w:sz w:val="24"/>
                <w:szCs w:val="24"/>
              </w:rPr>
              <w:t xml:space="preserve">Containment: </w:t>
            </w:r>
          </w:p>
          <w:p w14:paraId="04C200CE" w14:textId="26D15B13" w:rsidR="002D0301" w:rsidRPr="00571E33" w:rsidRDefault="00BC6616" w:rsidP="00BC6616">
            <w:pPr>
              <w:rPr>
                <w:sz w:val="24"/>
                <w:szCs w:val="24"/>
              </w:rPr>
            </w:pPr>
            <w:r w:rsidRPr="00571E33">
              <w:rPr>
                <w:sz w:val="24"/>
                <w:szCs w:val="24"/>
              </w:rPr>
              <w:t xml:space="preserve">1. Disconnect </w:t>
            </w:r>
            <w:ins w:id="482" w:author="david goldhar" w:date="2019-02-12T18:49:00Z">
              <w:r w:rsidR="003D012E">
                <w:rPr>
                  <w:sz w:val="24"/>
                  <w:szCs w:val="24"/>
                </w:rPr>
                <w:t xml:space="preserve">the </w:t>
              </w:r>
            </w:ins>
            <w:r w:rsidRPr="00571E33">
              <w:rPr>
                <w:sz w:val="24"/>
                <w:szCs w:val="24"/>
              </w:rPr>
              <w:t xml:space="preserve">attacker session through the Bomgar/Netop gateway, </w:t>
            </w:r>
            <w:ins w:id="483" w:author="david goldhar" w:date="2019-02-12T18:49:00Z">
              <w:r w:rsidR="003D012E">
                <w:rPr>
                  <w:sz w:val="24"/>
                  <w:szCs w:val="24"/>
                </w:rPr>
                <w:t xml:space="preserve">and </w:t>
              </w:r>
            </w:ins>
            <w:r w:rsidRPr="00571E33">
              <w:rPr>
                <w:sz w:val="24"/>
                <w:szCs w:val="24"/>
              </w:rPr>
              <w:t xml:space="preserve">block any new connection </w:t>
            </w:r>
            <w:r w:rsidR="001711A4" w:rsidRPr="00571E33">
              <w:rPr>
                <w:sz w:val="24"/>
                <w:szCs w:val="24"/>
              </w:rPr>
              <w:t>th</w:t>
            </w:r>
            <w:r w:rsidR="001711A4">
              <w:rPr>
                <w:sz w:val="24"/>
                <w:szCs w:val="24"/>
              </w:rPr>
              <w:t>r</w:t>
            </w:r>
            <w:r w:rsidR="001711A4" w:rsidRPr="00571E33">
              <w:rPr>
                <w:sz w:val="24"/>
                <w:szCs w:val="24"/>
              </w:rPr>
              <w:t xml:space="preserve">ough </w:t>
            </w:r>
            <w:r w:rsidRPr="00571E33">
              <w:rPr>
                <w:sz w:val="24"/>
                <w:szCs w:val="24"/>
              </w:rPr>
              <w:t>the remote access gateway until the end of Remediate stage.</w:t>
            </w:r>
          </w:p>
          <w:p w14:paraId="5A750D44" w14:textId="77777777" w:rsidR="00BC6616" w:rsidRPr="00571E33" w:rsidRDefault="00BC6616" w:rsidP="00BC6616">
            <w:pPr>
              <w:pStyle w:val="ListParagraph"/>
              <w:rPr>
                <w:sz w:val="24"/>
                <w:szCs w:val="24"/>
              </w:rPr>
            </w:pPr>
          </w:p>
          <w:p w14:paraId="5FC918D8" w14:textId="15733765" w:rsidR="00BC6616" w:rsidRDefault="00BC6616" w:rsidP="00BC6616">
            <w:pPr>
              <w:rPr>
                <w:sz w:val="24"/>
                <w:szCs w:val="24"/>
              </w:rPr>
            </w:pPr>
            <w:r w:rsidRPr="00571E33">
              <w:rPr>
                <w:sz w:val="24"/>
                <w:szCs w:val="24"/>
              </w:rPr>
              <w:t xml:space="preserve">2.  </w:t>
            </w:r>
            <w:r w:rsidR="00270002" w:rsidRPr="00571E33">
              <w:rPr>
                <w:sz w:val="24"/>
                <w:szCs w:val="24"/>
              </w:rPr>
              <w:t xml:space="preserve">Restart infected hosts (recognized in </w:t>
            </w:r>
            <w:ins w:id="484" w:author="david goldhar" w:date="2019-02-12T18:49:00Z">
              <w:r w:rsidR="003D012E">
                <w:rPr>
                  <w:sz w:val="24"/>
                  <w:szCs w:val="24"/>
                </w:rPr>
                <w:t xml:space="preserve">the </w:t>
              </w:r>
            </w:ins>
            <w:r w:rsidR="00270002" w:rsidRPr="00571E33">
              <w:rPr>
                <w:sz w:val="24"/>
                <w:szCs w:val="24"/>
              </w:rPr>
              <w:t>previous stage</w:t>
            </w:r>
            <w:r w:rsidRPr="00571E33">
              <w:rPr>
                <w:sz w:val="24"/>
                <w:szCs w:val="24"/>
              </w:rPr>
              <w:t>)</w:t>
            </w:r>
            <w:ins w:id="485" w:author="david goldhar" w:date="2019-02-12T18:50:00Z">
              <w:r w:rsidR="003D012E">
                <w:rPr>
                  <w:sz w:val="24"/>
                  <w:szCs w:val="24"/>
                </w:rPr>
                <w:t xml:space="preserve">. </w:t>
              </w:r>
            </w:ins>
            <w:del w:id="486" w:author="david goldhar" w:date="2019-02-12T18:50:00Z">
              <w:r w:rsidRPr="00571E33" w:rsidDel="003D012E">
                <w:rPr>
                  <w:sz w:val="24"/>
                  <w:szCs w:val="24"/>
                </w:rPr>
                <w:delText xml:space="preserve">, </w:delText>
              </w:r>
            </w:del>
            <w:r w:rsidR="003D012E" w:rsidRPr="00571E33">
              <w:rPr>
                <w:sz w:val="24"/>
                <w:szCs w:val="24"/>
              </w:rPr>
              <w:t xml:space="preserve">If </w:t>
            </w:r>
            <w:r w:rsidRPr="00571E33">
              <w:rPr>
                <w:sz w:val="24"/>
                <w:szCs w:val="24"/>
              </w:rPr>
              <w:t xml:space="preserve">proper functionality of the host is missing due to sabotage, re-image </w:t>
            </w:r>
            <w:ins w:id="487" w:author="david goldhar" w:date="2019-02-12T18:50:00Z">
              <w:r w:rsidR="003D012E">
                <w:rPr>
                  <w:sz w:val="24"/>
                  <w:szCs w:val="24"/>
                </w:rPr>
                <w:t xml:space="preserve">the </w:t>
              </w:r>
            </w:ins>
            <w:r w:rsidRPr="00571E33">
              <w:rPr>
                <w:sz w:val="24"/>
                <w:szCs w:val="24"/>
              </w:rPr>
              <w:t>host.</w:t>
            </w:r>
          </w:p>
          <w:p w14:paraId="5A72EDD3" w14:textId="061A9072" w:rsidR="006B5CBE" w:rsidRDefault="006B5CBE" w:rsidP="00BC6616">
            <w:pPr>
              <w:rPr>
                <w:sz w:val="24"/>
                <w:szCs w:val="24"/>
              </w:rPr>
            </w:pPr>
          </w:p>
          <w:p w14:paraId="44242242" w14:textId="22DF1FD4" w:rsidR="006B5CBE" w:rsidRPr="00747FDA" w:rsidRDefault="00747FDA" w:rsidP="00747FDA">
            <w:pPr>
              <w:rPr>
                <w:sz w:val="24"/>
                <w:szCs w:val="24"/>
              </w:rPr>
            </w:pPr>
            <w:r>
              <w:rPr>
                <w:sz w:val="24"/>
                <w:szCs w:val="24"/>
              </w:rPr>
              <w:t>3. I</w:t>
            </w:r>
            <w:r w:rsidRPr="00747FDA">
              <w:rPr>
                <w:sz w:val="24"/>
                <w:szCs w:val="24"/>
              </w:rPr>
              <w:t>f the breach originated from an infected authorized client computer,</w:t>
            </w:r>
            <w:r>
              <w:rPr>
                <w:sz w:val="24"/>
                <w:szCs w:val="24"/>
              </w:rPr>
              <w:t xml:space="preserve"> </w:t>
            </w:r>
            <w:r w:rsidRPr="00747FDA">
              <w:rPr>
                <w:sz w:val="24"/>
                <w:szCs w:val="24"/>
              </w:rPr>
              <w:t>block further connection from this device until proper application of security countermeasures has been applied to that computer.</w:t>
            </w:r>
          </w:p>
          <w:p w14:paraId="70A5762F" w14:textId="728A94FB" w:rsidR="00747FDA" w:rsidRDefault="00747FDA" w:rsidP="00747FDA">
            <w:pPr>
              <w:ind w:left="360"/>
              <w:rPr>
                <w:sz w:val="24"/>
                <w:szCs w:val="24"/>
              </w:rPr>
            </w:pPr>
          </w:p>
          <w:p w14:paraId="277D8021" w14:textId="2195E289" w:rsidR="00747FDA" w:rsidRDefault="00747FDA" w:rsidP="00747FDA">
            <w:pPr>
              <w:rPr>
                <w:sz w:val="24"/>
                <w:szCs w:val="24"/>
              </w:rPr>
            </w:pPr>
            <w:r>
              <w:rPr>
                <w:sz w:val="24"/>
                <w:szCs w:val="24"/>
              </w:rPr>
              <w:t xml:space="preserve">4. If the breach was due to some gateway vulnerability or misconfiguration, disconnect the remote access gateway until the problem has been </w:t>
            </w:r>
            <w:ins w:id="488" w:author="david goldhar" w:date="2019-02-12T18:51:00Z">
              <w:r w:rsidR="003D012E">
                <w:rPr>
                  <w:sz w:val="24"/>
                  <w:szCs w:val="24"/>
                </w:rPr>
                <w:t>re</w:t>
              </w:r>
            </w:ins>
            <w:r>
              <w:rPr>
                <w:sz w:val="24"/>
                <w:szCs w:val="24"/>
              </w:rPr>
              <w:t>solved (i.e.</w:t>
            </w:r>
            <w:ins w:id="489" w:author="david goldhar" w:date="2019-02-12T18:51:00Z">
              <w:r w:rsidR="003D012E">
                <w:rPr>
                  <w:sz w:val="24"/>
                  <w:szCs w:val="24"/>
                </w:rPr>
                <w:t>,</w:t>
              </w:r>
            </w:ins>
            <w:r>
              <w:rPr>
                <w:sz w:val="24"/>
                <w:szCs w:val="24"/>
              </w:rPr>
              <w:t xml:space="preserve"> patching or hardening).</w:t>
            </w:r>
          </w:p>
          <w:p w14:paraId="49825180" w14:textId="77777777" w:rsidR="00747FDA" w:rsidRPr="00747FDA" w:rsidRDefault="00747FDA" w:rsidP="00747FDA">
            <w:pPr>
              <w:rPr>
                <w:sz w:val="24"/>
                <w:szCs w:val="24"/>
              </w:rPr>
            </w:pPr>
          </w:p>
          <w:p w14:paraId="2FBFAB97" w14:textId="557779B4" w:rsidR="00270002" w:rsidRPr="00571E33" w:rsidRDefault="00270002">
            <w:pPr>
              <w:rPr>
                <w:b/>
                <w:bCs/>
                <w:sz w:val="24"/>
                <w:szCs w:val="24"/>
              </w:rPr>
            </w:pPr>
            <w:r w:rsidRPr="00571E33">
              <w:rPr>
                <w:b/>
                <w:bCs/>
                <w:sz w:val="24"/>
                <w:szCs w:val="24"/>
              </w:rPr>
              <w:t xml:space="preserve">Apply containment procedures to all compromised </w:t>
            </w:r>
            <w:r w:rsidR="008F19B4" w:rsidRPr="00571E33">
              <w:rPr>
                <w:b/>
                <w:bCs/>
                <w:sz w:val="24"/>
                <w:szCs w:val="24"/>
              </w:rPr>
              <w:t>hosts</w:t>
            </w:r>
            <w:r w:rsidRPr="00571E33">
              <w:rPr>
                <w:b/>
                <w:bCs/>
                <w:sz w:val="24"/>
                <w:szCs w:val="24"/>
              </w:rPr>
              <w:t xml:space="preserve"> at the same time.</w:t>
            </w:r>
          </w:p>
          <w:p w14:paraId="4EA0F64F" w14:textId="77777777" w:rsidR="00270002" w:rsidRPr="00A02364" w:rsidRDefault="00270002" w:rsidP="005C009F">
            <w:pPr>
              <w:rPr>
                <w:sz w:val="24"/>
                <w:szCs w:val="24"/>
              </w:rPr>
            </w:pPr>
          </w:p>
          <w:p w14:paraId="10162026" w14:textId="37629F50" w:rsidR="00270002" w:rsidRPr="00A02364" w:rsidRDefault="00270002" w:rsidP="005C009F">
            <w:pPr>
              <w:rPr>
                <w:sz w:val="24"/>
                <w:szCs w:val="24"/>
              </w:rPr>
            </w:pPr>
            <w:r w:rsidRPr="00571E33">
              <w:rPr>
                <w:sz w:val="24"/>
                <w:szCs w:val="24"/>
              </w:rPr>
              <w:t>Removal is an immediate or parallel step to containment</w:t>
            </w:r>
            <w:r w:rsidR="00B5395B" w:rsidRPr="00571E33">
              <w:rPr>
                <w:sz w:val="24"/>
                <w:szCs w:val="24"/>
              </w:rPr>
              <w:t>:</w:t>
            </w:r>
          </w:p>
          <w:p w14:paraId="7E51BD00" w14:textId="0461A384" w:rsidR="00B5395B" w:rsidRPr="005F22D1" w:rsidRDefault="005F22D1" w:rsidP="005F22D1">
            <w:pPr>
              <w:rPr>
                <w:sz w:val="24"/>
                <w:szCs w:val="24"/>
              </w:rPr>
            </w:pPr>
            <w:r>
              <w:rPr>
                <w:sz w:val="24"/>
                <w:szCs w:val="24"/>
              </w:rPr>
              <w:t>1. R</w:t>
            </w:r>
            <w:r w:rsidR="00571E33" w:rsidRPr="005F22D1">
              <w:rPr>
                <w:sz w:val="24"/>
                <w:szCs w:val="24"/>
              </w:rPr>
              <w:t>eset all fixed remote access password</w:t>
            </w:r>
            <w:r w:rsidR="00771B27">
              <w:rPr>
                <w:sz w:val="24"/>
                <w:szCs w:val="24"/>
              </w:rPr>
              <w:t>s</w:t>
            </w:r>
            <w:r w:rsidR="00571E33" w:rsidRPr="005F22D1">
              <w:rPr>
                <w:sz w:val="24"/>
                <w:szCs w:val="24"/>
              </w:rPr>
              <w:t xml:space="preserve"> including </w:t>
            </w:r>
            <w:ins w:id="490" w:author="david goldhar" w:date="2019-02-12T18:51:00Z">
              <w:r w:rsidR="003D012E">
                <w:rPr>
                  <w:sz w:val="24"/>
                  <w:szCs w:val="24"/>
                </w:rPr>
                <w:t xml:space="preserve">the </w:t>
              </w:r>
            </w:ins>
            <w:r w:rsidR="00571E33" w:rsidRPr="005F22D1">
              <w:rPr>
                <w:sz w:val="24"/>
                <w:szCs w:val="24"/>
              </w:rPr>
              <w:t>administrator password</w:t>
            </w:r>
          </w:p>
          <w:p w14:paraId="18000659" w14:textId="77777777" w:rsidR="005F22D1" w:rsidRPr="005F22D1" w:rsidRDefault="005F22D1" w:rsidP="005F22D1">
            <w:pPr>
              <w:ind w:left="360"/>
              <w:rPr>
                <w:sz w:val="24"/>
                <w:szCs w:val="24"/>
              </w:rPr>
            </w:pPr>
          </w:p>
          <w:p w14:paraId="0FC5E87F" w14:textId="18910E40" w:rsidR="005F22D1" w:rsidDel="003D012E" w:rsidRDefault="00571E33">
            <w:pPr>
              <w:rPr>
                <w:del w:id="491" w:author="david goldhar" w:date="2019-02-12T18:51:00Z"/>
                <w:sz w:val="24"/>
                <w:szCs w:val="24"/>
              </w:rPr>
            </w:pPr>
            <w:r w:rsidRPr="00A02364">
              <w:rPr>
                <w:sz w:val="24"/>
                <w:szCs w:val="24"/>
              </w:rPr>
              <w:t>2</w:t>
            </w:r>
            <w:r w:rsidR="00270002" w:rsidRPr="00A02364">
              <w:rPr>
                <w:sz w:val="24"/>
                <w:szCs w:val="24"/>
              </w:rPr>
              <w:t xml:space="preserve">. </w:t>
            </w:r>
            <w:r>
              <w:rPr>
                <w:sz w:val="24"/>
                <w:szCs w:val="24"/>
              </w:rPr>
              <w:t xml:space="preserve">Validate existing </w:t>
            </w:r>
            <w:r w:rsidR="00E5395D">
              <w:rPr>
                <w:sz w:val="24"/>
                <w:szCs w:val="24"/>
              </w:rPr>
              <w:t xml:space="preserve">users </w:t>
            </w:r>
            <w:r w:rsidR="00A02364">
              <w:rPr>
                <w:sz w:val="24"/>
                <w:szCs w:val="24"/>
              </w:rPr>
              <w:t xml:space="preserve">in Bomgar/Netop </w:t>
            </w:r>
            <w:r w:rsidR="00E5395D">
              <w:rPr>
                <w:sz w:val="24"/>
                <w:szCs w:val="24"/>
              </w:rPr>
              <w:t xml:space="preserve">against </w:t>
            </w:r>
            <w:ins w:id="492" w:author="david goldhar" w:date="2019-02-12T18:51:00Z">
              <w:r w:rsidR="003D012E">
                <w:rPr>
                  <w:sz w:val="24"/>
                  <w:szCs w:val="24"/>
                </w:rPr>
                <w:t xml:space="preserve">the </w:t>
              </w:r>
            </w:ins>
            <w:r w:rsidR="00A02364">
              <w:rPr>
                <w:sz w:val="24"/>
                <w:szCs w:val="24"/>
              </w:rPr>
              <w:t xml:space="preserve">credentials list from </w:t>
            </w:r>
            <w:del w:id="493" w:author="david goldhar" w:date="2019-02-12T18:52:00Z">
              <w:r w:rsidR="005F22D1" w:rsidDel="003D012E">
                <w:rPr>
                  <w:sz w:val="24"/>
                  <w:szCs w:val="24"/>
                </w:rPr>
                <w:delText xml:space="preserve"> </w:delText>
              </w:r>
            </w:del>
            <w:ins w:id="494" w:author="david goldhar" w:date="2019-02-12T18:51:00Z">
              <w:r w:rsidR="003D012E">
                <w:rPr>
                  <w:sz w:val="24"/>
                  <w:szCs w:val="24"/>
                </w:rPr>
                <w:t>the</w:t>
              </w:r>
            </w:ins>
          </w:p>
          <w:p w14:paraId="01F31575" w14:textId="5C0DCD7D" w:rsidR="00571E33" w:rsidRDefault="003D012E" w:rsidP="003D012E">
            <w:pPr>
              <w:rPr>
                <w:sz w:val="24"/>
                <w:szCs w:val="24"/>
              </w:rPr>
              <w:pPrChange w:id="495" w:author="david goldhar" w:date="2019-02-12T18:51:00Z">
                <w:pPr/>
              </w:pPrChange>
            </w:pPr>
            <w:ins w:id="496" w:author="david goldhar" w:date="2019-02-12T18:51:00Z">
              <w:r>
                <w:rPr>
                  <w:sz w:val="24"/>
                  <w:szCs w:val="24"/>
                </w:rPr>
                <w:t xml:space="preserve"> </w:t>
              </w:r>
            </w:ins>
            <w:del w:id="497" w:author="david goldhar" w:date="2019-02-12T18:51:00Z">
              <w:r w:rsidR="005F22D1" w:rsidDel="003D012E">
                <w:rPr>
                  <w:sz w:val="24"/>
                  <w:szCs w:val="24"/>
                </w:rPr>
                <w:delText xml:space="preserve">     </w:delText>
              </w:r>
            </w:del>
            <w:r w:rsidR="00A02364">
              <w:rPr>
                <w:sz w:val="24"/>
                <w:szCs w:val="24"/>
              </w:rPr>
              <w:t xml:space="preserve">Prepare stage. Delete any </w:t>
            </w:r>
            <w:ins w:id="498" w:author="david goldhar" w:date="2019-02-12T18:51:00Z">
              <w:r>
                <w:rPr>
                  <w:sz w:val="24"/>
                  <w:szCs w:val="24"/>
                </w:rPr>
                <w:t>un</w:t>
              </w:r>
            </w:ins>
            <w:del w:id="499" w:author="david goldhar" w:date="2019-02-12T18:51:00Z">
              <w:r w:rsidR="00A02364" w:rsidDel="003D012E">
                <w:rPr>
                  <w:sz w:val="24"/>
                  <w:szCs w:val="24"/>
                </w:rPr>
                <w:delText>non-</w:delText>
              </w:r>
            </w:del>
            <w:r w:rsidR="00A02364">
              <w:rPr>
                <w:sz w:val="24"/>
                <w:szCs w:val="24"/>
              </w:rPr>
              <w:t>explained user</w:t>
            </w:r>
            <w:r w:rsidR="005F22D1">
              <w:rPr>
                <w:sz w:val="24"/>
                <w:szCs w:val="24"/>
              </w:rPr>
              <w:t>.</w:t>
            </w:r>
          </w:p>
          <w:p w14:paraId="46F8E60A" w14:textId="77777777" w:rsidR="005F22D1" w:rsidRDefault="005F22D1">
            <w:pPr>
              <w:rPr>
                <w:sz w:val="24"/>
                <w:szCs w:val="24"/>
              </w:rPr>
            </w:pPr>
          </w:p>
          <w:p w14:paraId="3E156714" w14:textId="1535B262" w:rsidR="00270002" w:rsidRPr="005F22D1" w:rsidRDefault="005F22D1" w:rsidP="005F22D1">
            <w:pPr>
              <w:rPr>
                <w:sz w:val="24"/>
                <w:szCs w:val="24"/>
              </w:rPr>
            </w:pPr>
            <w:r>
              <w:rPr>
                <w:sz w:val="24"/>
                <w:szCs w:val="24"/>
              </w:rPr>
              <w:t>3. U</w:t>
            </w:r>
            <w:r w:rsidR="00270002" w:rsidRPr="005F22D1">
              <w:rPr>
                <w:sz w:val="24"/>
                <w:szCs w:val="24"/>
              </w:rPr>
              <w:t>pdate the Investigation Record with all actions performed.</w:t>
            </w:r>
          </w:p>
        </w:tc>
      </w:tr>
      <w:tr w:rsidR="00270002" w14:paraId="496F4BB4" w14:textId="77777777" w:rsidTr="005C009F">
        <w:tc>
          <w:tcPr>
            <w:tcW w:w="1525" w:type="dxa"/>
            <w:tcBorders>
              <w:top w:val="single" w:sz="4" w:space="0" w:color="auto"/>
              <w:left w:val="single" w:sz="4" w:space="0" w:color="auto"/>
              <w:bottom w:val="single" w:sz="4" w:space="0" w:color="auto"/>
              <w:right w:val="single" w:sz="4" w:space="0" w:color="auto"/>
            </w:tcBorders>
            <w:shd w:val="clear" w:color="auto" w:fill="E7E6E6" w:themeFill="background2"/>
          </w:tcPr>
          <w:p w14:paraId="2B88F805" w14:textId="77777777" w:rsidR="00270002" w:rsidRDefault="00270002">
            <w:pPr>
              <w:rPr>
                <w:b/>
                <w:bCs/>
                <w:sz w:val="28"/>
                <w:szCs w:val="28"/>
              </w:rPr>
            </w:pPr>
          </w:p>
        </w:tc>
        <w:tc>
          <w:tcPr>
            <w:tcW w:w="7825" w:type="dxa"/>
            <w:tcBorders>
              <w:top w:val="single" w:sz="4" w:space="0" w:color="auto"/>
              <w:left w:val="single" w:sz="4" w:space="0" w:color="auto"/>
              <w:bottom w:val="single" w:sz="4" w:space="0" w:color="auto"/>
              <w:right w:val="single" w:sz="4" w:space="0" w:color="auto"/>
            </w:tcBorders>
          </w:tcPr>
          <w:p w14:paraId="409FB1A8" w14:textId="77777777" w:rsidR="00270002" w:rsidRPr="00571E33" w:rsidRDefault="00270002" w:rsidP="004075C4">
            <w:pPr>
              <w:rPr>
                <w:sz w:val="24"/>
                <w:szCs w:val="24"/>
              </w:rPr>
            </w:pPr>
          </w:p>
        </w:tc>
      </w:tr>
      <w:tr w:rsidR="00270002" w14:paraId="7B4018D1" w14:textId="77777777" w:rsidTr="00270002">
        <w:tc>
          <w:tcPr>
            <w:tcW w:w="1525"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4DB811C8" w14:textId="77777777" w:rsidR="00270002" w:rsidRDefault="00270002">
            <w:pPr>
              <w:rPr>
                <w:b/>
                <w:bCs/>
                <w:sz w:val="28"/>
                <w:szCs w:val="28"/>
              </w:rPr>
            </w:pPr>
            <w:r>
              <w:rPr>
                <w:b/>
                <w:bCs/>
                <w:sz w:val="28"/>
                <w:szCs w:val="28"/>
              </w:rPr>
              <w:t>Emergency procedures</w:t>
            </w:r>
          </w:p>
        </w:tc>
        <w:tc>
          <w:tcPr>
            <w:tcW w:w="7825" w:type="dxa"/>
            <w:tcBorders>
              <w:top w:val="single" w:sz="4" w:space="0" w:color="auto"/>
              <w:left w:val="single" w:sz="4" w:space="0" w:color="auto"/>
              <w:bottom w:val="single" w:sz="4" w:space="0" w:color="auto"/>
              <w:right w:val="single" w:sz="4" w:space="0" w:color="auto"/>
            </w:tcBorders>
          </w:tcPr>
          <w:p w14:paraId="61680C0D" w14:textId="3AA0F4A1" w:rsidR="005F22D1" w:rsidRPr="00771B27" w:rsidRDefault="00771B27" w:rsidP="00771B27">
            <w:pPr>
              <w:rPr>
                <w:sz w:val="24"/>
                <w:szCs w:val="24"/>
              </w:rPr>
            </w:pPr>
            <w:r>
              <w:rPr>
                <w:sz w:val="24"/>
                <w:szCs w:val="24"/>
              </w:rPr>
              <w:t>1. D</w:t>
            </w:r>
            <w:r w:rsidR="005F22D1" w:rsidRPr="00771B27">
              <w:rPr>
                <w:sz w:val="24"/>
                <w:szCs w:val="24"/>
              </w:rPr>
              <w:t>isconnect all remote access sessions</w:t>
            </w:r>
            <w:r>
              <w:rPr>
                <w:sz w:val="24"/>
                <w:szCs w:val="24"/>
              </w:rPr>
              <w:t xml:space="preserve"> </w:t>
            </w:r>
            <w:del w:id="500" w:author="david goldhar" w:date="2019-02-12T18:52:00Z">
              <w:r w:rsidDel="003D012E">
                <w:rPr>
                  <w:sz w:val="24"/>
                  <w:szCs w:val="24"/>
                </w:rPr>
                <w:delText xml:space="preserve">at </w:delText>
              </w:r>
            </w:del>
            <w:ins w:id="501" w:author="david goldhar" w:date="2019-02-12T18:52:00Z">
              <w:r w:rsidR="003D012E">
                <w:rPr>
                  <w:sz w:val="24"/>
                  <w:szCs w:val="24"/>
                </w:rPr>
                <w:t xml:space="preserve">on </w:t>
              </w:r>
            </w:ins>
            <w:r>
              <w:rPr>
                <w:sz w:val="24"/>
                <w:szCs w:val="24"/>
              </w:rPr>
              <w:t>Bomgar/Netop</w:t>
            </w:r>
          </w:p>
          <w:p w14:paraId="6252A650" w14:textId="77777777" w:rsidR="00771B27" w:rsidRPr="00771B27" w:rsidRDefault="00771B27" w:rsidP="00771B27">
            <w:pPr>
              <w:pStyle w:val="ListParagraph"/>
              <w:rPr>
                <w:sz w:val="24"/>
                <w:szCs w:val="24"/>
              </w:rPr>
            </w:pPr>
          </w:p>
          <w:p w14:paraId="298EF3E2" w14:textId="59E91390" w:rsidR="00270002" w:rsidRPr="00571E33" w:rsidRDefault="005F22D1" w:rsidP="004075C4">
            <w:pPr>
              <w:rPr>
                <w:sz w:val="24"/>
                <w:szCs w:val="24"/>
              </w:rPr>
            </w:pPr>
            <w:r>
              <w:rPr>
                <w:sz w:val="24"/>
                <w:szCs w:val="24"/>
              </w:rPr>
              <w:t xml:space="preserve">2. </w:t>
            </w:r>
            <w:r w:rsidR="00270002" w:rsidRPr="00571E33">
              <w:rPr>
                <w:sz w:val="24"/>
                <w:szCs w:val="24"/>
              </w:rPr>
              <w:t>Quarantine (disconnect from network)</w:t>
            </w:r>
            <w:ins w:id="502" w:author="david goldhar" w:date="2019-02-12T18:52:00Z">
              <w:r w:rsidR="003D012E">
                <w:rPr>
                  <w:sz w:val="24"/>
                  <w:szCs w:val="24"/>
                </w:rPr>
                <w:t>,</w:t>
              </w:r>
            </w:ins>
            <w:r w:rsidR="00270002" w:rsidRPr="00571E33">
              <w:rPr>
                <w:sz w:val="24"/>
                <w:szCs w:val="24"/>
              </w:rPr>
              <w:t xml:space="preserve"> if possible</w:t>
            </w:r>
            <w:ins w:id="503" w:author="david goldhar" w:date="2019-02-12T18:52:00Z">
              <w:r w:rsidR="003D012E">
                <w:rPr>
                  <w:sz w:val="24"/>
                  <w:szCs w:val="24"/>
                </w:rPr>
                <w:t>,</w:t>
              </w:r>
            </w:ins>
            <w:r w:rsidR="00270002" w:rsidRPr="00571E33">
              <w:rPr>
                <w:sz w:val="24"/>
                <w:szCs w:val="24"/>
              </w:rPr>
              <w:t xml:space="preserve"> or shutdown infected  </w:t>
            </w:r>
          </w:p>
          <w:p w14:paraId="6C2EF0DA" w14:textId="77777777" w:rsidR="00270002" w:rsidRPr="00A02364" w:rsidRDefault="00270002">
            <w:pPr>
              <w:rPr>
                <w:sz w:val="24"/>
                <w:szCs w:val="24"/>
              </w:rPr>
            </w:pPr>
            <w:r w:rsidRPr="00A02364">
              <w:rPr>
                <w:sz w:val="24"/>
                <w:szCs w:val="24"/>
              </w:rPr>
              <w:t xml:space="preserve">    hosts</w:t>
            </w:r>
          </w:p>
          <w:p w14:paraId="44B7AF55" w14:textId="77777777" w:rsidR="00771B27" w:rsidRDefault="00771B27">
            <w:pPr>
              <w:rPr>
                <w:sz w:val="24"/>
                <w:szCs w:val="24"/>
              </w:rPr>
            </w:pPr>
          </w:p>
          <w:p w14:paraId="5FDACD89" w14:textId="1B4B6FD7" w:rsidR="00270002" w:rsidRPr="00A02364" w:rsidRDefault="00771B27" w:rsidP="00771B27">
            <w:pPr>
              <w:rPr>
                <w:sz w:val="24"/>
                <w:szCs w:val="24"/>
              </w:rPr>
            </w:pPr>
            <w:r>
              <w:rPr>
                <w:sz w:val="24"/>
                <w:szCs w:val="24"/>
              </w:rPr>
              <w:t xml:space="preserve">3. Perform </w:t>
            </w:r>
            <w:ins w:id="504" w:author="david goldhar" w:date="2019-02-12T18:53:00Z">
              <w:r w:rsidR="003D012E">
                <w:rPr>
                  <w:sz w:val="24"/>
                  <w:szCs w:val="24"/>
                </w:rPr>
                <w:t>the “</w:t>
              </w:r>
            </w:ins>
            <w:r>
              <w:rPr>
                <w:sz w:val="24"/>
                <w:szCs w:val="24"/>
              </w:rPr>
              <w:t>malicious malware</w:t>
            </w:r>
            <w:ins w:id="505" w:author="david goldhar" w:date="2019-02-12T18:53:00Z">
              <w:r w:rsidR="003D012E">
                <w:rPr>
                  <w:sz w:val="24"/>
                  <w:szCs w:val="24"/>
                </w:rPr>
                <w:t>”</w:t>
              </w:r>
            </w:ins>
            <w:r>
              <w:rPr>
                <w:sz w:val="24"/>
                <w:szCs w:val="24"/>
              </w:rPr>
              <w:t xml:space="preserve"> Investigate stage for </w:t>
            </w:r>
            <w:ins w:id="506" w:author="david goldhar" w:date="2019-02-12T18:53:00Z">
              <w:r w:rsidR="003D012E">
                <w:rPr>
                  <w:sz w:val="24"/>
                  <w:szCs w:val="24"/>
                </w:rPr>
                <w:t xml:space="preserve">the </w:t>
              </w:r>
            </w:ins>
            <w:r>
              <w:rPr>
                <w:sz w:val="24"/>
                <w:szCs w:val="24"/>
              </w:rPr>
              <w:t>quarantined hosts</w:t>
            </w:r>
            <w:ins w:id="507" w:author="david goldhar" w:date="2019-02-12T18:53:00Z">
              <w:r w:rsidR="003D012E">
                <w:rPr>
                  <w:sz w:val="24"/>
                  <w:szCs w:val="24"/>
                </w:rPr>
                <w:t>,</w:t>
              </w:r>
            </w:ins>
            <w:r>
              <w:rPr>
                <w:sz w:val="24"/>
                <w:szCs w:val="24"/>
              </w:rPr>
              <w:t xml:space="preserve"> to detect any installed malicious tools.</w:t>
            </w:r>
          </w:p>
          <w:p w14:paraId="207821DB" w14:textId="29958773" w:rsidR="00771B27" w:rsidRDefault="00771B27">
            <w:pPr>
              <w:rPr>
                <w:sz w:val="24"/>
                <w:szCs w:val="24"/>
              </w:rPr>
            </w:pPr>
          </w:p>
          <w:p w14:paraId="38737967" w14:textId="77777777" w:rsidR="00771B27" w:rsidRDefault="00771B27">
            <w:pPr>
              <w:rPr>
                <w:sz w:val="24"/>
                <w:szCs w:val="24"/>
              </w:rPr>
            </w:pPr>
            <w:r>
              <w:rPr>
                <w:sz w:val="24"/>
                <w:szCs w:val="24"/>
              </w:rPr>
              <w:t>4</w:t>
            </w:r>
            <w:r w:rsidR="00270002" w:rsidRPr="00A02364">
              <w:rPr>
                <w:sz w:val="24"/>
                <w:szCs w:val="24"/>
              </w:rPr>
              <w:t xml:space="preserve">. To resume production quickly, use re-imaging with formatting. </w:t>
            </w:r>
            <w:r w:rsidR="00270002" w:rsidRPr="00A02364">
              <w:rPr>
                <w:sz w:val="24"/>
                <w:szCs w:val="24"/>
              </w:rPr>
              <w:br/>
            </w:r>
          </w:p>
          <w:p w14:paraId="3D40FE72" w14:textId="048289A0" w:rsidR="00270002" w:rsidRDefault="00771B27">
            <w:pPr>
              <w:rPr>
                <w:sz w:val="24"/>
                <w:szCs w:val="24"/>
              </w:rPr>
            </w:pPr>
            <w:r>
              <w:rPr>
                <w:sz w:val="24"/>
                <w:szCs w:val="24"/>
              </w:rPr>
              <w:t>5</w:t>
            </w:r>
            <w:r w:rsidR="00270002" w:rsidRPr="00A02364">
              <w:rPr>
                <w:sz w:val="24"/>
                <w:szCs w:val="24"/>
              </w:rPr>
              <w:t>. Do not forget to save infected images for later investigation.</w:t>
            </w:r>
          </w:p>
          <w:p w14:paraId="1EE667D0" w14:textId="0829623E" w:rsidR="00E90E6C" w:rsidRDefault="00E90E6C">
            <w:pPr>
              <w:rPr>
                <w:sz w:val="24"/>
                <w:szCs w:val="24"/>
              </w:rPr>
            </w:pPr>
          </w:p>
          <w:p w14:paraId="016E3050" w14:textId="5FD201D4" w:rsidR="00270002" w:rsidRPr="00A02364" w:rsidRDefault="00E90E6C" w:rsidP="004075C4">
            <w:pPr>
              <w:rPr>
                <w:sz w:val="24"/>
                <w:szCs w:val="24"/>
              </w:rPr>
            </w:pPr>
            <w:r>
              <w:rPr>
                <w:sz w:val="24"/>
                <w:szCs w:val="24"/>
              </w:rPr>
              <w:t>6. U</w:t>
            </w:r>
            <w:r w:rsidRPr="005F22D1">
              <w:rPr>
                <w:sz w:val="24"/>
                <w:szCs w:val="24"/>
              </w:rPr>
              <w:t>pdate the Investigation Record with all actions performed</w:t>
            </w:r>
            <w:r w:rsidRPr="00A02364" w:rsidDel="00E90E6C">
              <w:rPr>
                <w:sz w:val="24"/>
                <w:szCs w:val="24"/>
              </w:rPr>
              <w:t xml:space="preserve"> </w:t>
            </w:r>
            <w:r>
              <w:rPr>
                <w:sz w:val="24"/>
                <w:szCs w:val="24"/>
              </w:rPr>
              <w:t>.</w:t>
            </w:r>
          </w:p>
        </w:tc>
      </w:tr>
    </w:tbl>
    <w:p w14:paraId="65050D20" w14:textId="77777777" w:rsidR="00270002" w:rsidRDefault="00270002" w:rsidP="00270002">
      <w:pPr>
        <w:rPr>
          <w:sz w:val="24"/>
          <w:szCs w:val="24"/>
        </w:rPr>
      </w:pPr>
      <w:r>
        <w:rPr>
          <w:sz w:val="24"/>
          <w:szCs w:val="24"/>
        </w:rPr>
        <w:t xml:space="preserve">   </w:t>
      </w:r>
    </w:p>
    <w:p w14:paraId="21F79D03" w14:textId="77777777" w:rsidR="00270002" w:rsidRDefault="00270002" w:rsidP="00843F01">
      <w:pPr>
        <w:rPr>
          <w:sz w:val="24"/>
          <w:szCs w:val="24"/>
        </w:rPr>
      </w:pPr>
    </w:p>
    <w:p w14:paraId="011CD120" w14:textId="77777777" w:rsidR="00270002" w:rsidRDefault="00270002" w:rsidP="00843F01">
      <w:pPr>
        <w:rPr>
          <w:sz w:val="24"/>
          <w:szCs w:val="24"/>
        </w:rPr>
      </w:pPr>
    </w:p>
    <w:p w14:paraId="1F2FE7BD" w14:textId="77777777" w:rsidR="00270002" w:rsidRDefault="00270002" w:rsidP="00843F01">
      <w:pPr>
        <w:rPr>
          <w:sz w:val="24"/>
          <w:szCs w:val="24"/>
        </w:rPr>
      </w:pPr>
    </w:p>
    <w:p w14:paraId="07503027" w14:textId="734A484A" w:rsidR="00E9641C" w:rsidRDefault="009A04CE" w:rsidP="009A04CE">
      <w:pPr>
        <w:pStyle w:val="ListParagraph"/>
        <w:ind w:left="1080"/>
        <w:rPr>
          <w:sz w:val="24"/>
          <w:szCs w:val="24"/>
        </w:rPr>
      </w:pPr>
      <w:r>
        <w:rPr>
          <w:noProof/>
          <w:sz w:val="24"/>
          <w:szCs w:val="24"/>
        </w:rPr>
        <w:drawing>
          <wp:anchor distT="0" distB="0" distL="114300" distR="114300" simplePos="0" relativeHeight="251676672" behindDoc="1" locked="0" layoutInCell="1" allowOverlap="1" wp14:anchorId="73A70D65" wp14:editId="737E5008">
            <wp:simplePos x="0" y="0"/>
            <wp:positionH relativeFrom="margin">
              <wp:posOffset>-235669</wp:posOffset>
            </wp:positionH>
            <wp:positionV relativeFrom="paragraph">
              <wp:posOffset>315942</wp:posOffset>
            </wp:positionV>
            <wp:extent cx="356636" cy="319030"/>
            <wp:effectExtent l="0" t="0" r="5715" b="5080"/>
            <wp:wrapNone/>
            <wp:docPr id="1161" name="Picture 11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1" name="idea.png"/>
                    <pic:cNvPicPr/>
                  </pic:nvPicPr>
                  <pic:blipFill>
                    <a:blip r:embed="rId27">
                      <a:extLst>
                        <a:ext uri="{BEBA8EAE-BF5A-486C-A8C5-ECC9F3942E4B}">
                          <a14:imgProps xmlns:a14="http://schemas.microsoft.com/office/drawing/2010/main">
                            <a14:imgLayer r:embed="rId28">
                              <a14:imgEffect>
                                <a14:saturation sat="400000"/>
                              </a14:imgEffect>
                            </a14:imgLayer>
                          </a14:imgProps>
                        </a:ext>
                        <a:ext uri="{28A0092B-C50C-407E-A947-70E740481C1C}">
                          <a14:useLocalDpi xmlns:a14="http://schemas.microsoft.com/office/drawing/2010/main" val="0"/>
                        </a:ext>
                      </a:extLst>
                    </a:blip>
                    <a:stretch>
                      <a:fillRect/>
                    </a:stretch>
                  </pic:blipFill>
                  <pic:spPr>
                    <a:xfrm>
                      <a:off x="0" y="0"/>
                      <a:ext cx="356636" cy="319030"/>
                    </a:xfrm>
                    <a:prstGeom prst="rect">
                      <a:avLst/>
                    </a:prstGeom>
                    <a:noFill/>
                  </pic:spPr>
                </pic:pic>
              </a:graphicData>
            </a:graphic>
            <wp14:sizeRelH relativeFrom="margin">
              <wp14:pctWidth>0</wp14:pctWidth>
            </wp14:sizeRelH>
            <wp14:sizeRelV relativeFrom="margin">
              <wp14:pctHeight>0</wp14:pctHeight>
            </wp14:sizeRelV>
          </wp:anchor>
        </w:drawing>
      </w:r>
      <w:r>
        <w:rPr>
          <w:noProof/>
          <w:sz w:val="24"/>
          <w:szCs w:val="24"/>
        </w:rPr>
        <mc:AlternateContent>
          <mc:Choice Requires="wps">
            <w:drawing>
              <wp:anchor distT="0" distB="0" distL="114300" distR="114300" simplePos="0" relativeHeight="251657214" behindDoc="1" locked="0" layoutInCell="1" allowOverlap="1" wp14:anchorId="66776487" wp14:editId="49F5C2C7">
                <wp:simplePos x="0" y="0"/>
                <wp:positionH relativeFrom="margin">
                  <wp:align>center</wp:align>
                </wp:positionH>
                <wp:positionV relativeFrom="paragraph">
                  <wp:posOffset>310012</wp:posOffset>
                </wp:positionV>
                <wp:extent cx="6281420" cy="914400"/>
                <wp:effectExtent l="0" t="0" r="24130" b="19050"/>
                <wp:wrapNone/>
                <wp:docPr id="1162" name="Rectangle: Rounded Corners 1162"/>
                <wp:cNvGraphicFramePr/>
                <a:graphic xmlns:a="http://schemas.openxmlformats.org/drawingml/2006/main">
                  <a:graphicData uri="http://schemas.microsoft.com/office/word/2010/wordprocessingShape">
                    <wps:wsp>
                      <wps:cNvSpPr/>
                      <wps:spPr>
                        <a:xfrm>
                          <a:off x="0" y="0"/>
                          <a:ext cx="6281420" cy="914400"/>
                        </a:xfrm>
                        <a:prstGeom prst="roundRect">
                          <a:avLst/>
                        </a:prstGeom>
                        <a:solidFill>
                          <a:schemeClr val="accent5">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4B156585" id="Rectangle: Rounded Corners 1162" o:spid="_x0000_s1026" style="position:absolute;margin-left:0;margin-top:24.4pt;width:494.6pt;height:1in;z-index:-251659266;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" fillcolor="#bdd6ee [1304]" strokecolor="#1f3763 [1604]" strokeweight="1pt">
                <v:stroke joinstyle="miter"/>
                <w10:wrap anchorx="margin"/>
              </v:roundrect>
            </w:pict>
          </mc:Fallback>
        </mc:AlternateContent>
      </w:r>
    </w:p>
    <w:p w14:paraId="627DAF85" w14:textId="5263DCD0" w:rsidR="00843F01" w:rsidRDefault="00461924" w:rsidP="003A5B44">
      <w:pPr>
        <w:rPr>
          <w:sz w:val="24"/>
          <w:szCs w:val="24"/>
        </w:rPr>
      </w:pPr>
      <w:r>
        <w:rPr>
          <w:sz w:val="24"/>
          <w:szCs w:val="24"/>
        </w:rPr>
        <w:t xml:space="preserve">              </w:t>
      </w:r>
      <w:r w:rsidR="00843F01">
        <w:rPr>
          <w:sz w:val="24"/>
          <w:szCs w:val="24"/>
        </w:rPr>
        <w:t xml:space="preserve">There are pros and cons to each decision. A full and extensive investigation would likely </w:t>
      </w:r>
      <w:r w:rsidR="003A5B44">
        <w:rPr>
          <w:sz w:val="24"/>
          <w:szCs w:val="24"/>
        </w:rPr>
        <w:t xml:space="preserve">    </w:t>
      </w:r>
      <w:r w:rsidR="00843F01">
        <w:rPr>
          <w:sz w:val="24"/>
          <w:szCs w:val="24"/>
        </w:rPr>
        <w:t xml:space="preserve">reveal more about </w:t>
      </w:r>
      <w:ins w:id="508" w:author="david goldhar" w:date="2019-02-12T18:53:00Z">
        <w:r w:rsidR="003D012E">
          <w:rPr>
            <w:sz w:val="24"/>
            <w:szCs w:val="24"/>
          </w:rPr>
          <w:t xml:space="preserve">the </w:t>
        </w:r>
      </w:ins>
      <w:r w:rsidR="00843F01">
        <w:rPr>
          <w:sz w:val="24"/>
          <w:szCs w:val="24"/>
        </w:rPr>
        <w:t>initial infection</w:t>
      </w:r>
      <w:r w:rsidR="002A35E7">
        <w:rPr>
          <w:sz w:val="24"/>
          <w:szCs w:val="24"/>
        </w:rPr>
        <w:t xml:space="preserve"> and its spread throughout the network</w:t>
      </w:r>
      <w:r w:rsidR="00843F01">
        <w:rPr>
          <w:sz w:val="24"/>
          <w:szCs w:val="24"/>
        </w:rPr>
        <w:t>, the entire suit of tools</w:t>
      </w:r>
      <w:ins w:id="509" w:author="david goldhar" w:date="2019-02-12T18:54:00Z">
        <w:r w:rsidR="003D012E">
          <w:rPr>
            <w:sz w:val="24"/>
            <w:szCs w:val="24"/>
          </w:rPr>
          <w:t>,</w:t>
        </w:r>
      </w:ins>
      <w:r w:rsidR="00843F01">
        <w:rPr>
          <w:sz w:val="24"/>
          <w:szCs w:val="24"/>
        </w:rPr>
        <w:t xml:space="preserve"> and </w:t>
      </w:r>
      <w:ins w:id="510" w:author="david goldhar" w:date="2019-02-12T18:54:00Z">
        <w:r w:rsidR="003D012E">
          <w:rPr>
            <w:sz w:val="24"/>
            <w:szCs w:val="24"/>
          </w:rPr>
          <w:t xml:space="preserve">the </w:t>
        </w:r>
      </w:ins>
      <w:r w:rsidR="00843F01">
        <w:rPr>
          <w:sz w:val="24"/>
          <w:szCs w:val="24"/>
        </w:rPr>
        <w:t>source of attack</w:t>
      </w:r>
      <w:r>
        <w:rPr>
          <w:sz w:val="24"/>
          <w:szCs w:val="24"/>
        </w:rPr>
        <w:t>.</w:t>
      </w:r>
      <w:r w:rsidR="00843F01">
        <w:rPr>
          <w:sz w:val="24"/>
          <w:szCs w:val="24"/>
        </w:rPr>
        <w:t xml:space="preserve"> </w:t>
      </w:r>
      <w:r>
        <w:rPr>
          <w:sz w:val="24"/>
          <w:szCs w:val="24"/>
        </w:rPr>
        <w:t>But</w:t>
      </w:r>
      <w:ins w:id="511" w:author="david goldhar" w:date="2019-02-12T18:54:00Z">
        <w:r w:rsidR="003D012E">
          <w:rPr>
            <w:sz w:val="24"/>
            <w:szCs w:val="24"/>
          </w:rPr>
          <w:t>,</w:t>
        </w:r>
      </w:ins>
      <w:r>
        <w:rPr>
          <w:sz w:val="24"/>
          <w:szCs w:val="24"/>
        </w:rPr>
        <w:t xml:space="preserve"> </w:t>
      </w:r>
      <w:r w:rsidR="00843F01">
        <w:rPr>
          <w:sz w:val="24"/>
          <w:szCs w:val="24"/>
        </w:rPr>
        <w:t>delaying</w:t>
      </w:r>
      <w:r>
        <w:rPr>
          <w:sz w:val="24"/>
          <w:szCs w:val="24"/>
        </w:rPr>
        <w:t xml:space="preserve"> </w:t>
      </w:r>
      <w:r w:rsidR="00843F01">
        <w:rPr>
          <w:sz w:val="24"/>
          <w:szCs w:val="24"/>
        </w:rPr>
        <w:t xml:space="preserve">the removal of the </w:t>
      </w:r>
      <w:r w:rsidR="002A35E7">
        <w:rPr>
          <w:sz w:val="24"/>
          <w:szCs w:val="24"/>
        </w:rPr>
        <w:t>attacker</w:t>
      </w:r>
      <w:r w:rsidR="00843F01">
        <w:rPr>
          <w:sz w:val="24"/>
          <w:szCs w:val="24"/>
        </w:rPr>
        <w:t xml:space="preserve"> might cause severe damage to the plant. </w:t>
      </w:r>
      <w:r w:rsidR="00843F01" w:rsidRPr="00843F01">
        <w:rPr>
          <w:sz w:val="24"/>
          <w:szCs w:val="24"/>
        </w:rPr>
        <w:t xml:space="preserve"> </w:t>
      </w:r>
      <w:r w:rsidR="00843F01">
        <w:rPr>
          <w:sz w:val="24"/>
          <w:szCs w:val="24"/>
        </w:rPr>
        <w:t>Either way, this decision should be approved by upper management.</w:t>
      </w:r>
    </w:p>
    <w:p w14:paraId="48319C03" w14:textId="1D32B8B1" w:rsidR="00A75E51" w:rsidRDefault="00A75E51" w:rsidP="00A75E51">
      <w:pPr>
        <w:rPr>
          <w:sz w:val="24"/>
          <w:szCs w:val="24"/>
        </w:rPr>
      </w:pPr>
    </w:p>
    <w:p w14:paraId="70D3D3FD" w14:textId="44E56D1D" w:rsidR="00C927AB" w:rsidRDefault="00C927AB">
      <w:pPr>
        <w:rPr>
          <w:sz w:val="24"/>
          <w:szCs w:val="24"/>
        </w:rPr>
      </w:pPr>
      <w:r>
        <w:rPr>
          <w:sz w:val="24"/>
          <w:szCs w:val="24"/>
        </w:rPr>
        <w:t xml:space="preserve">After </w:t>
      </w:r>
      <w:ins w:id="512" w:author="david goldhar" w:date="2019-02-12T18:54:00Z">
        <w:r w:rsidR="00647EB1">
          <w:rPr>
            <w:sz w:val="24"/>
            <w:szCs w:val="24"/>
          </w:rPr>
          <w:t xml:space="preserve">a </w:t>
        </w:r>
      </w:ins>
      <w:r>
        <w:rPr>
          <w:sz w:val="24"/>
          <w:szCs w:val="24"/>
        </w:rPr>
        <w:t>successful removal</w:t>
      </w:r>
      <w:ins w:id="513" w:author="david goldhar" w:date="2019-02-12T18:55:00Z">
        <w:r w:rsidR="00647EB1">
          <w:rPr>
            <w:sz w:val="24"/>
            <w:szCs w:val="24"/>
          </w:rPr>
          <w:t>,</w:t>
        </w:r>
      </w:ins>
      <w:r>
        <w:rPr>
          <w:sz w:val="24"/>
          <w:szCs w:val="24"/>
        </w:rPr>
        <w:t xml:space="preserve"> keep a close watch for the next 24 hours, </w:t>
      </w:r>
      <w:ins w:id="514" w:author="david goldhar" w:date="2019-02-12T18:55:00Z">
        <w:r w:rsidR="00647EB1">
          <w:rPr>
            <w:sz w:val="24"/>
            <w:szCs w:val="24"/>
          </w:rPr>
          <w:t xml:space="preserve">and carefully investigate </w:t>
        </w:r>
      </w:ins>
      <w:r w:rsidR="001B6D8D">
        <w:rPr>
          <w:sz w:val="24"/>
          <w:szCs w:val="24"/>
        </w:rPr>
        <w:t xml:space="preserve">any </w:t>
      </w:r>
      <w:r w:rsidR="001A7983">
        <w:rPr>
          <w:sz w:val="24"/>
          <w:szCs w:val="24"/>
        </w:rPr>
        <w:t xml:space="preserve">unusual alert </w:t>
      </w:r>
      <w:del w:id="515" w:author="david goldhar" w:date="2019-02-12T18:55:00Z">
        <w:r w:rsidR="001A7983" w:rsidDel="00647EB1">
          <w:rPr>
            <w:sz w:val="24"/>
            <w:szCs w:val="24"/>
          </w:rPr>
          <w:delText xml:space="preserve">over </w:delText>
        </w:r>
      </w:del>
      <w:ins w:id="516" w:author="david goldhar" w:date="2019-02-12T18:55:00Z">
        <w:r w:rsidR="00647EB1">
          <w:rPr>
            <w:sz w:val="24"/>
            <w:szCs w:val="24"/>
          </w:rPr>
          <w:t xml:space="preserve">on </w:t>
        </w:r>
      </w:ins>
      <w:r w:rsidR="001A7983">
        <w:rPr>
          <w:sz w:val="24"/>
          <w:szCs w:val="24"/>
        </w:rPr>
        <w:t>one of the infected hosts</w:t>
      </w:r>
      <w:ins w:id="517" w:author="david goldhar" w:date="2019-02-12T18:55:00Z">
        <w:r w:rsidR="00647EB1">
          <w:rPr>
            <w:sz w:val="24"/>
            <w:szCs w:val="24"/>
          </w:rPr>
          <w:t xml:space="preserve">, </w:t>
        </w:r>
      </w:ins>
      <w:del w:id="518" w:author="david goldhar" w:date="2019-02-12T18:55:00Z">
        <w:r w:rsidR="002A35E7" w:rsidDel="00647EB1">
          <w:rPr>
            <w:sz w:val="24"/>
            <w:szCs w:val="24"/>
          </w:rPr>
          <w:delText xml:space="preserve"> </w:delText>
        </w:r>
      </w:del>
      <w:r w:rsidR="002A35E7">
        <w:rPr>
          <w:sz w:val="24"/>
          <w:szCs w:val="24"/>
        </w:rPr>
        <w:t xml:space="preserve">or </w:t>
      </w:r>
      <w:r w:rsidR="003A5B44">
        <w:rPr>
          <w:sz w:val="24"/>
          <w:szCs w:val="24"/>
        </w:rPr>
        <w:t>a</w:t>
      </w:r>
      <w:ins w:id="519" w:author="david goldhar" w:date="2019-02-12T18:55:00Z">
        <w:r w:rsidR="00647EB1">
          <w:rPr>
            <w:sz w:val="24"/>
            <w:szCs w:val="24"/>
          </w:rPr>
          <w:t>ny</w:t>
        </w:r>
      </w:ins>
      <w:r w:rsidR="003A5B44">
        <w:rPr>
          <w:sz w:val="24"/>
          <w:szCs w:val="24"/>
        </w:rPr>
        <w:t xml:space="preserve"> </w:t>
      </w:r>
      <w:r w:rsidR="002A35E7">
        <w:rPr>
          <w:sz w:val="24"/>
          <w:szCs w:val="24"/>
        </w:rPr>
        <w:t>suspicious remote connection</w:t>
      </w:r>
      <w:del w:id="520" w:author="david goldhar" w:date="2019-02-12T18:55:00Z">
        <w:r w:rsidR="001A7983" w:rsidDel="00647EB1">
          <w:rPr>
            <w:sz w:val="24"/>
            <w:szCs w:val="24"/>
          </w:rPr>
          <w:delText>, must be carefully investigated</w:delText>
        </w:r>
      </w:del>
      <w:r w:rsidR="001A7983">
        <w:rPr>
          <w:sz w:val="24"/>
          <w:szCs w:val="24"/>
        </w:rPr>
        <w:t>.</w:t>
      </w:r>
    </w:p>
    <w:p w14:paraId="712D39A9" w14:textId="36C71772" w:rsidR="00C927AB" w:rsidRDefault="00C927AB">
      <w:pPr>
        <w:rPr>
          <w:sz w:val="24"/>
          <w:szCs w:val="24"/>
        </w:rPr>
      </w:pPr>
    </w:p>
    <w:p w14:paraId="6F0A09B8" w14:textId="4CAF147D" w:rsidR="00C927AB" w:rsidRPr="00A75E51" w:rsidRDefault="00C927AB" w:rsidP="00C927AB">
      <w:pPr>
        <w:rPr>
          <w:sz w:val="24"/>
          <w:szCs w:val="24"/>
          <w:u w:val="single"/>
        </w:rPr>
      </w:pPr>
      <w:r w:rsidRPr="00A75E51">
        <w:rPr>
          <w:sz w:val="24"/>
          <w:szCs w:val="24"/>
          <w:u w:val="single"/>
        </w:rPr>
        <w:t xml:space="preserve">Update </w:t>
      </w:r>
      <w:ins w:id="521" w:author="david goldhar" w:date="2019-02-12T18:55:00Z">
        <w:r w:rsidR="00647EB1">
          <w:rPr>
            <w:sz w:val="24"/>
            <w:szCs w:val="24"/>
            <w:u w:val="single"/>
          </w:rPr>
          <w:t xml:space="preserve">the </w:t>
        </w:r>
      </w:ins>
      <w:r w:rsidRPr="00A75E51">
        <w:rPr>
          <w:sz w:val="24"/>
          <w:szCs w:val="24"/>
          <w:u w:val="single"/>
        </w:rPr>
        <w:t>case record with all activities</w:t>
      </w:r>
      <w:ins w:id="522" w:author="david goldhar" w:date="2019-02-12T18:55:00Z">
        <w:r w:rsidR="00647EB1">
          <w:rPr>
            <w:sz w:val="24"/>
            <w:szCs w:val="24"/>
            <w:u w:val="single"/>
          </w:rPr>
          <w:t>.</w:t>
        </w:r>
      </w:ins>
    </w:p>
    <w:p w14:paraId="44A38DBE" w14:textId="77777777" w:rsidR="00771B27" w:rsidRDefault="00771B27">
      <w:pPr>
        <w:rPr>
          <w:b/>
          <w:bCs/>
          <w:sz w:val="28"/>
          <w:szCs w:val="28"/>
          <w:u w:val="single"/>
        </w:rPr>
      </w:pPr>
    </w:p>
    <w:p w14:paraId="709A9D91" w14:textId="77777777" w:rsidR="00771B27" w:rsidRDefault="00771B27">
      <w:pPr>
        <w:rPr>
          <w:b/>
          <w:bCs/>
          <w:sz w:val="28"/>
          <w:szCs w:val="28"/>
          <w:u w:val="single"/>
        </w:rPr>
      </w:pPr>
    </w:p>
    <w:p w14:paraId="51713801" w14:textId="05A29CDC" w:rsidR="00771B27" w:rsidRDefault="00771B27">
      <w:pPr>
        <w:rPr>
          <w:b/>
          <w:bCs/>
          <w:sz w:val="28"/>
          <w:szCs w:val="28"/>
          <w:u w:val="single"/>
        </w:rPr>
      </w:pPr>
    </w:p>
    <w:p w14:paraId="4A684FFB" w14:textId="77777777" w:rsidR="001711A4" w:rsidRDefault="001711A4">
      <w:pPr>
        <w:rPr>
          <w:b/>
          <w:bCs/>
          <w:sz w:val="28"/>
          <w:szCs w:val="28"/>
          <w:u w:val="single"/>
        </w:rPr>
      </w:pPr>
    </w:p>
    <w:p w14:paraId="2C84510C" w14:textId="7F7E5880" w:rsidR="00EC4B87" w:rsidRDefault="00EC4B87">
      <w:pPr>
        <w:rPr>
          <w:b/>
          <w:bCs/>
          <w:sz w:val="28"/>
          <w:szCs w:val="28"/>
          <w:u w:val="single"/>
        </w:rPr>
      </w:pPr>
      <w:r w:rsidRPr="00843F01">
        <w:rPr>
          <w:b/>
          <w:bCs/>
          <w:noProof/>
          <w:sz w:val="32"/>
          <w:szCs w:val="32"/>
          <w:u w:val="single"/>
        </w:rPr>
        <w:drawing>
          <wp:anchor distT="0" distB="0" distL="114300" distR="114300" simplePos="0" relativeHeight="251680768" behindDoc="1" locked="0" layoutInCell="1" allowOverlap="1" wp14:anchorId="3E3F08CD" wp14:editId="51C02A2F">
            <wp:simplePos x="0" y="0"/>
            <wp:positionH relativeFrom="margin">
              <wp:posOffset>1860053</wp:posOffset>
            </wp:positionH>
            <wp:positionV relativeFrom="paragraph">
              <wp:posOffset>1132</wp:posOffset>
            </wp:positionV>
            <wp:extent cx="4157980" cy="683260"/>
            <wp:effectExtent l="38100" t="57150" r="52070" b="40640"/>
            <wp:wrapNone/>
            <wp:docPr id="1164" name="Diagram 116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7" r:lo="rId48" r:qs="rId49" r:cs="rId50"/>
              </a:graphicData>
            </a:graphic>
            <wp14:sizeRelH relativeFrom="margin">
              <wp14:pctWidth>0</wp14:pctWidth>
            </wp14:sizeRelH>
            <wp14:sizeRelV relativeFrom="margin">
              <wp14:pctHeight>0</wp14:pctHeight>
            </wp14:sizeRelV>
          </wp:anchor>
        </w:drawing>
      </w:r>
      <w:r>
        <w:rPr>
          <w:b/>
          <w:bCs/>
          <w:sz w:val="28"/>
          <w:szCs w:val="28"/>
          <w:u w:val="single"/>
        </w:rPr>
        <w:t>Post-Incident</w:t>
      </w:r>
    </w:p>
    <w:p w14:paraId="2F2B7828" w14:textId="56A6A624" w:rsidR="00EC4B87" w:rsidRDefault="00EC4B87">
      <w:pPr>
        <w:rPr>
          <w:sz w:val="24"/>
          <w:szCs w:val="24"/>
        </w:rPr>
      </w:pPr>
    </w:p>
    <w:p w14:paraId="7FCEA725" w14:textId="613ED975" w:rsidR="001F26EE" w:rsidRDefault="001F26EE" w:rsidP="00F514F8">
      <w:pPr>
        <w:rPr>
          <w:sz w:val="24"/>
          <w:szCs w:val="24"/>
        </w:rPr>
      </w:pPr>
    </w:p>
    <w:p w14:paraId="17ED28C9" w14:textId="6266652E" w:rsidR="00F514F8" w:rsidRDefault="003A73E3" w:rsidP="00F514F8">
      <w:pPr>
        <w:rPr>
          <w:sz w:val="24"/>
          <w:szCs w:val="24"/>
        </w:rPr>
      </w:pPr>
      <w:r w:rsidRPr="00F514F8">
        <w:rPr>
          <w:sz w:val="24"/>
          <w:szCs w:val="24"/>
        </w:rPr>
        <w:t>The Post-Incident stage</w:t>
      </w:r>
      <w:r w:rsidR="00F514F8">
        <w:rPr>
          <w:sz w:val="24"/>
          <w:szCs w:val="24"/>
        </w:rPr>
        <w:t xml:space="preserve"> concludes the incident investigation, ensuring </w:t>
      </w:r>
      <w:ins w:id="523" w:author="david goldhar" w:date="2019-02-12T18:56:00Z">
        <w:r w:rsidR="00647EB1">
          <w:rPr>
            <w:sz w:val="24"/>
            <w:szCs w:val="24"/>
          </w:rPr>
          <w:t xml:space="preserve">that </w:t>
        </w:r>
      </w:ins>
      <w:r w:rsidR="00F514F8">
        <w:rPr>
          <w:sz w:val="24"/>
          <w:szCs w:val="24"/>
        </w:rPr>
        <w:t xml:space="preserve">everything was thoroughly checked. The incident case can be closed once the investigation </w:t>
      </w:r>
      <w:del w:id="524" w:author="david goldhar" w:date="2019-02-12T18:56:00Z">
        <w:r w:rsidR="00F514F8" w:rsidDel="00647EB1">
          <w:rPr>
            <w:sz w:val="24"/>
            <w:szCs w:val="24"/>
          </w:rPr>
          <w:delText xml:space="preserve">was </w:delText>
        </w:r>
      </w:del>
      <w:ins w:id="525" w:author="david goldhar" w:date="2019-02-12T18:56:00Z">
        <w:r w:rsidR="00647EB1">
          <w:rPr>
            <w:sz w:val="24"/>
            <w:szCs w:val="24"/>
          </w:rPr>
          <w:t xml:space="preserve">is </w:t>
        </w:r>
      </w:ins>
      <w:r w:rsidR="00F514F8">
        <w:rPr>
          <w:sz w:val="24"/>
          <w:szCs w:val="24"/>
        </w:rPr>
        <w:t xml:space="preserve">completed. </w:t>
      </w:r>
    </w:p>
    <w:p w14:paraId="2DC89389" w14:textId="2DA8CF42" w:rsidR="00F514F8" w:rsidRDefault="00F514F8" w:rsidP="00F514F8">
      <w:pPr>
        <w:rPr>
          <w:sz w:val="24"/>
          <w:szCs w:val="24"/>
        </w:rPr>
      </w:pPr>
      <w:r>
        <w:rPr>
          <w:sz w:val="24"/>
          <w:szCs w:val="24"/>
        </w:rPr>
        <w:t>This stage also serves as a learning and improv</w:t>
      </w:r>
      <w:r w:rsidR="00551C2E">
        <w:rPr>
          <w:sz w:val="24"/>
          <w:szCs w:val="24"/>
        </w:rPr>
        <w:t>ement</w:t>
      </w:r>
      <w:r>
        <w:rPr>
          <w:sz w:val="24"/>
          <w:szCs w:val="24"/>
        </w:rPr>
        <w:t xml:space="preserve"> phase. In accordance with the incident complexity and severity, initiate a comprehensive debriefing.</w:t>
      </w:r>
    </w:p>
    <w:p w14:paraId="5436011D" w14:textId="26A5BDC3" w:rsidR="00F514F8" w:rsidRDefault="00F514F8" w:rsidP="00647EB1">
      <w:pPr>
        <w:rPr>
          <w:sz w:val="24"/>
          <w:szCs w:val="24"/>
        </w:rPr>
        <w:pPrChange w:id="526" w:author="david goldhar" w:date="2019-02-12T18:57:00Z">
          <w:pPr/>
        </w:pPrChange>
      </w:pPr>
      <w:r>
        <w:rPr>
          <w:sz w:val="24"/>
          <w:szCs w:val="24"/>
        </w:rPr>
        <w:t xml:space="preserve">This debriefing will make </w:t>
      </w:r>
      <w:r w:rsidR="00551C2E">
        <w:rPr>
          <w:sz w:val="24"/>
          <w:szCs w:val="24"/>
        </w:rPr>
        <w:t xml:space="preserve">sure the you have </w:t>
      </w:r>
      <w:del w:id="527" w:author="david goldhar" w:date="2019-02-12T18:57:00Z">
        <w:r w:rsidR="00551C2E" w:rsidDel="00647EB1">
          <w:rPr>
            <w:sz w:val="24"/>
            <w:szCs w:val="24"/>
          </w:rPr>
          <w:delText xml:space="preserve">exact </w:delText>
        </w:r>
      </w:del>
      <w:ins w:id="528" w:author="david goldhar" w:date="2019-02-12T18:57:00Z">
        <w:r w:rsidR="00647EB1">
          <w:rPr>
            <w:sz w:val="24"/>
            <w:szCs w:val="24"/>
          </w:rPr>
          <w:t>answers to these questions</w:t>
        </w:r>
      </w:ins>
      <w:del w:id="529" w:author="david goldhar" w:date="2019-02-12T18:57:00Z">
        <w:r w:rsidR="00551C2E" w:rsidDel="00647EB1">
          <w:rPr>
            <w:sz w:val="24"/>
            <w:szCs w:val="24"/>
          </w:rPr>
          <w:delText>information about</w:delText>
        </w:r>
      </w:del>
      <w:r w:rsidR="00551C2E">
        <w:rPr>
          <w:sz w:val="24"/>
          <w:szCs w:val="24"/>
        </w:rPr>
        <w:t>:</w:t>
      </w:r>
    </w:p>
    <w:p w14:paraId="41ACE023" w14:textId="2A32BDE5" w:rsidR="00551C2E" w:rsidRDefault="00551C2E" w:rsidP="00551C2E">
      <w:pPr>
        <w:spacing w:after="0"/>
        <w:ind w:left="720"/>
        <w:rPr>
          <w:sz w:val="24"/>
          <w:szCs w:val="24"/>
        </w:rPr>
      </w:pPr>
      <w:r w:rsidRPr="00551C2E">
        <w:rPr>
          <w:sz w:val="24"/>
          <w:szCs w:val="24"/>
        </w:rPr>
        <w:sym w:font="Webdings" w:char="F03C"/>
      </w:r>
      <w:r w:rsidRPr="00551C2E">
        <w:rPr>
          <w:sz w:val="24"/>
          <w:szCs w:val="24"/>
        </w:rPr>
        <w:t>Exactly what happened, and at what times?</w:t>
      </w:r>
      <w:r w:rsidRPr="00551C2E">
        <w:rPr>
          <w:color w:val="000000"/>
        </w:rPr>
        <w:br/>
      </w:r>
      <w:r w:rsidRPr="00551C2E">
        <w:rPr>
          <w:sz w:val="24"/>
          <w:szCs w:val="24"/>
        </w:rPr>
        <w:sym w:font="Webdings" w:char="F03C"/>
      </w:r>
      <w:r w:rsidRPr="00551C2E">
        <w:rPr>
          <w:sz w:val="24"/>
          <w:szCs w:val="24"/>
        </w:rPr>
        <w:t xml:space="preserve"> How well did staff and management perform in dealing with the incident? Were the </w:t>
      </w:r>
      <w:r>
        <w:rPr>
          <w:sz w:val="24"/>
          <w:szCs w:val="24"/>
        </w:rPr>
        <w:t xml:space="preserve">   </w:t>
      </w:r>
    </w:p>
    <w:p w14:paraId="683760C2" w14:textId="4ABB8471" w:rsidR="00551C2E" w:rsidRDefault="00551C2E" w:rsidP="00551C2E">
      <w:pPr>
        <w:spacing w:after="0"/>
        <w:ind w:left="720"/>
        <w:rPr>
          <w:sz w:val="24"/>
          <w:szCs w:val="24"/>
        </w:rPr>
      </w:pPr>
      <w:r>
        <w:rPr>
          <w:sz w:val="24"/>
          <w:szCs w:val="24"/>
        </w:rPr>
        <w:t xml:space="preserve">     </w:t>
      </w:r>
      <w:r w:rsidRPr="00551C2E">
        <w:rPr>
          <w:sz w:val="24"/>
          <w:szCs w:val="24"/>
        </w:rPr>
        <w:t>documented</w:t>
      </w:r>
      <w:r>
        <w:rPr>
          <w:sz w:val="24"/>
          <w:szCs w:val="24"/>
        </w:rPr>
        <w:t xml:space="preserve"> </w:t>
      </w:r>
      <w:r w:rsidRPr="00551C2E">
        <w:rPr>
          <w:sz w:val="24"/>
          <w:szCs w:val="24"/>
        </w:rPr>
        <w:t>procedures followed? Were they adequate?</w:t>
      </w:r>
      <w:r w:rsidRPr="00551C2E">
        <w:rPr>
          <w:sz w:val="24"/>
          <w:szCs w:val="24"/>
        </w:rPr>
        <w:br/>
      </w:r>
      <w:r w:rsidRPr="00551C2E">
        <w:rPr>
          <w:sz w:val="24"/>
          <w:szCs w:val="24"/>
        </w:rPr>
        <w:sym w:font="Webdings" w:char="F03C"/>
      </w:r>
      <w:r w:rsidRPr="00551C2E">
        <w:rPr>
          <w:sz w:val="24"/>
          <w:szCs w:val="24"/>
        </w:rPr>
        <w:t xml:space="preserve"> What information was needed sooner?</w:t>
      </w:r>
      <w:r w:rsidRPr="00551C2E">
        <w:rPr>
          <w:sz w:val="24"/>
          <w:szCs w:val="24"/>
        </w:rPr>
        <w:br/>
      </w:r>
      <w:r w:rsidRPr="00551C2E">
        <w:rPr>
          <w:sz w:val="24"/>
          <w:szCs w:val="24"/>
        </w:rPr>
        <w:sym w:font="Webdings" w:char="F03C"/>
      </w:r>
      <w:r w:rsidRPr="00551C2E">
        <w:rPr>
          <w:sz w:val="24"/>
          <w:szCs w:val="24"/>
        </w:rPr>
        <w:t xml:space="preserve"> Were any steps or actions taken that might have inhibited the recovery?</w:t>
      </w:r>
      <w:r w:rsidRPr="00551C2E">
        <w:rPr>
          <w:sz w:val="24"/>
          <w:szCs w:val="24"/>
        </w:rPr>
        <w:br/>
      </w:r>
      <w:r w:rsidRPr="00551C2E">
        <w:rPr>
          <w:sz w:val="24"/>
          <w:szCs w:val="24"/>
        </w:rPr>
        <w:sym w:font="Webdings" w:char="F03C"/>
      </w:r>
      <w:r w:rsidRPr="00551C2E">
        <w:rPr>
          <w:sz w:val="24"/>
          <w:szCs w:val="24"/>
        </w:rPr>
        <w:t xml:space="preserve"> What would the staff and management do differently the next time a similar incident </w:t>
      </w:r>
    </w:p>
    <w:p w14:paraId="3A2189C3" w14:textId="766EE7FF" w:rsidR="00551C2E" w:rsidRDefault="00551C2E" w:rsidP="00551C2E">
      <w:pPr>
        <w:spacing w:after="0"/>
        <w:ind w:left="720"/>
        <w:rPr>
          <w:sz w:val="24"/>
          <w:szCs w:val="24"/>
        </w:rPr>
      </w:pPr>
      <w:r>
        <w:rPr>
          <w:sz w:val="24"/>
          <w:szCs w:val="24"/>
        </w:rPr>
        <w:t xml:space="preserve">     </w:t>
      </w:r>
      <w:r w:rsidRPr="00551C2E">
        <w:rPr>
          <w:sz w:val="24"/>
          <w:szCs w:val="24"/>
        </w:rPr>
        <w:t>occurs?</w:t>
      </w:r>
      <w:r w:rsidRPr="00551C2E">
        <w:rPr>
          <w:sz w:val="24"/>
          <w:szCs w:val="24"/>
        </w:rPr>
        <w:br/>
      </w:r>
      <w:r w:rsidRPr="00551C2E">
        <w:rPr>
          <w:sz w:val="24"/>
          <w:szCs w:val="24"/>
        </w:rPr>
        <w:sym w:font="Webdings" w:char="F03C"/>
      </w:r>
      <w:r w:rsidRPr="00551C2E">
        <w:rPr>
          <w:sz w:val="24"/>
          <w:szCs w:val="24"/>
        </w:rPr>
        <w:t xml:space="preserve"> What corrective actions c</w:t>
      </w:r>
      <w:ins w:id="530" w:author="david goldhar" w:date="2019-02-12T19:01:00Z">
        <w:r w:rsidR="00E75EB0">
          <w:rPr>
            <w:sz w:val="24"/>
            <w:szCs w:val="24"/>
          </w:rPr>
          <w:t>ould</w:t>
        </w:r>
      </w:ins>
      <w:del w:id="531" w:author="david goldhar" w:date="2019-02-12T19:01:00Z">
        <w:r w:rsidRPr="00551C2E" w:rsidDel="00E75EB0">
          <w:rPr>
            <w:sz w:val="24"/>
            <w:szCs w:val="24"/>
          </w:rPr>
          <w:delText>an</w:delText>
        </w:r>
      </w:del>
      <w:r w:rsidRPr="00551C2E">
        <w:rPr>
          <w:sz w:val="24"/>
          <w:szCs w:val="24"/>
        </w:rPr>
        <w:t xml:space="preserve"> prevent similar incidents in the future?</w:t>
      </w:r>
      <w:r w:rsidRPr="00551C2E">
        <w:rPr>
          <w:sz w:val="24"/>
          <w:szCs w:val="24"/>
        </w:rPr>
        <w:br/>
      </w:r>
      <w:r w:rsidRPr="00551C2E">
        <w:rPr>
          <w:sz w:val="24"/>
          <w:szCs w:val="24"/>
        </w:rPr>
        <w:sym w:font="Webdings" w:char="F03C"/>
      </w:r>
      <w:r w:rsidRPr="00551C2E">
        <w:rPr>
          <w:sz w:val="24"/>
          <w:szCs w:val="24"/>
        </w:rPr>
        <w:t xml:space="preserve"> What additional tools or resources are needed to detect, analyze, and mitigate future </w:t>
      </w:r>
    </w:p>
    <w:p w14:paraId="228707F8" w14:textId="5599292B" w:rsidR="00551C2E" w:rsidRDefault="00551C2E" w:rsidP="00551C2E">
      <w:pPr>
        <w:spacing w:after="0"/>
        <w:ind w:left="720"/>
        <w:rPr>
          <w:sz w:val="24"/>
          <w:szCs w:val="24"/>
        </w:rPr>
      </w:pPr>
      <w:r>
        <w:rPr>
          <w:sz w:val="24"/>
          <w:szCs w:val="24"/>
        </w:rPr>
        <w:t xml:space="preserve">     </w:t>
      </w:r>
      <w:r w:rsidRPr="00551C2E">
        <w:rPr>
          <w:sz w:val="24"/>
          <w:szCs w:val="24"/>
        </w:rPr>
        <w:t>incidents?</w:t>
      </w:r>
    </w:p>
    <w:p w14:paraId="186BE0E8" w14:textId="321E7B71" w:rsidR="00551C2E" w:rsidRDefault="00551C2E" w:rsidP="00551C2E">
      <w:pPr>
        <w:spacing w:after="0"/>
        <w:ind w:left="720"/>
        <w:rPr>
          <w:sz w:val="24"/>
          <w:szCs w:val="24"/>
        </w:rPr>
      </w:pPr>
    </w:p>
    <w:p w14:paraId="4A6D1B09" w14:textId="10821A04" w:rsidR="00BD0C64" w:rsidRDefault="00BD0C64" w:rsidP="00F514F8">
      <w:pPr>
        <w:rPr>
          <w:sz w:val="24"/>
          <w:szCs w:val="24"/>
        </w:rPr>
      </w:pPr>
      <w:r>
        <w:rPr>
          <w:sz w:val="24"/>
          <w:szCs w:val="24"/>
        </w:rPr>
        <w:t xml:space="preserve">This stage should also serve as an </w:t>
      </w:r>
      <w:del w:id="532" w:author="david goldhar" w:date="2019-02-12T18:58:00Z">
        <w:r w:rsidDel="00647EB1">
          <w:rPr>
            <w:sz w:val="24"/>
            <w:szCs w:val="24"/>
          </w:rPr>
          <w:delText xml:space="preserve">initiator </w:delText>
        </w:r>
      </w:del>
      <w:ins w:id="533" w:author="david goldhar" w:date="2019-02-12T18:58:00Z">
        <w:r w:rsidR="00647EB1">
          <w:rPr>
            <w:sz w:val="24"/>
            <w:szCs w:val="24"/>
          </w:rPr>
          <w:t xml:space="preserve">trigger to </w:t>
        </w:r>
      </w:ins>
      <w:del w:id="534" w:author="david goldhar" w:date="2019-02-12T18:58:00Z">
        <w:r w:rsidDel="00647EB1">
          <w:rPr>
            <w:sz w:val="24"/>
            <w:szCs w:val="24"/>
          </w:rPr>
          <w:delText xml:space="preserve">for </w:delText>
        </w:r>
      </w:del>
      <w:r>
        <w:rPr>
          <w:sz w:val="24"/>
          <w:szCs w:val="24"/>
        </w:rPr>
        <w:t>enhanc</w:t>
      </w:r>
      <w:ins w:id="535" w:author="david goldhar" w:date="2019-02-12T18:58:00Z">
        <w:r w:rsidR="00647EB1">
          <w:rPr>
            <w:sz w:val="24"/>
            <w:szCs w:val="24"/>
          </w:rPr>
          <w:t>e</w:t>
        </w:r>
      </w:ins>
      <w:del w:id="536" w:author="david goldhar" w:date="2019-02-12T18:58:00Z">
        <w:r w:rsidDel="00647EB1">
          <w:rPr>
            <w:sz w:val="24"/>
            <w:szCs w:val="24"/>
          </w:rPr>
          <w:delText>ing</w:delText>
        </w:r>
      </w:del>
      <w:r>
        <w:rPr>
          <w:sz w:val="24"/>
          <w:szCs w:val="24"/>
        </w:rPr>
        <w:t xml:space="preserve"> the cyber</w:t>
      </w:r>
      <w:ins w:id="537" w:author="david goldhar" w:date="2019-02-12T18:58:00Z">
        <w:r w:rsidR="00647EB1">
          <w:rPr>
            <w:sz w:val="24"/>
            <w:szCs w:val="24"/>
          </w:rPr>
          <w:t>-</w:t>
        </w:r>
      </w:ins>
      <w:del w:id="538" w:author="david goldhar" w:date="2019-02-12T18:58:00Z">
        <w:r w:rsidDel="00647EB1">
          <w:rPr>
            <w:sz w:val="24"/>
            <w:szCs w:val="24"/>
          </w:rPr>
          <w:delText xml:space="preserve"> </w:delText>
        </w:r>
      </w:del>
      <w:r>
        <w:rPr>
          <w:sz w:val="24"/>
          <w:szCs w:val="24"/>
        </w:rPr>
        <w:t xml:space="preserve">resiliency of the </w:t>
      </w:r>
      <w:proofErr w:type="spellStart"/>
      <w:r>
        <w:rPr>
          <w:sz w:val="24"/>
          <w:szCs w:val="24"/>
        </w:rPr>
        <w:t>shopfloor</w:t>
      </w:r>
      <w:proofErr w:type="spellEnd"/>
      <w:r>
        <w:rPr>
          <w:sz w:val="24"/>
          <w:szCs w:val="24"/>
        </w:rPr>
        <w:t>.</w:t>
      </w:r>
    </w:p>
    <w:p w14:paraId="15F57649" w14:textId="77777777" w:rsidR="00E75EB0" w:rsidRDefault="00E75EB0" w:rsidP="00F514F8">
      <w:pPr>
        <w:rPr>
          <w:ins w:id="539" w:author="david goldhar" w:date="2019-02-12T19:03:00Z"/>
          <w:sz w:val="24"/>
          <w:szCs w:val="24"/>
        </w:rPr>
      </w:pPr>
      <w:ins w:id="540" w:author="david goldhar" w:date="2019-02-12T19:02:00Z">
        <w:r>
          <w:rPr>
            <w:sz w:val="24"/>
            <w:szCs w:val="24"/>
          </w:rPr>
          <w:t>Some r</w:t>
        </w:r>
      </w:ins>
      <w:del w:id="541" w:author="david goldhar" w:date="2019-02-12T19:02:00Z">
        <w:r w:rsidR="00BD0C64" w:rsidDel="00E75EB0">
          <w:rPr>
            <w:sz w:val="24"/>
            <w:szCs w:val="24"/>
          </w:rPr>
          <w:delText>R</w:delText>
        </w:r>
      </w:del>
      <w:r w:rsidR="00BD0C64">
        <w:rPr>
          <w:sz w:val="24"/>
          <w:szCs w:val="24"/>
        </w:rPr>
        <w:t xml:space="preserve">ecommendations </w:t>
      </w:r>
      <w:ins w:id="542" w:author="david goldhar" w:date="2019-02-12T19:02:00Z">
        <w:r>
          <w:rPr>
            <w:sz w:val="24"/>
            <w:szCs w:val="24"/>
          </w:rPr>
          <w:t xml:space="preserve">that </w:t>
        </w:r>
        <w:r>
          <w:rPr>
            <w:sz w:val="24"/>
            <w:szCs w:val="24"/>
          </w:rPr>
          <w:t>could result from this stage</w:t>
        </w:r>
      </w:ins>
      <w:ins w:id="543" w:author="david goldhar" w:date="2019-02-12T19:03:00Z">
        <w:r>
          <w:rPr>
            <w:sz w:val="24"/>
            <w:szCs w:val="24"/>
          </w:rPr>
          <w:t>:</w:t>
        </w:r>
      </w:ins>
    </w:p>
    <w:p w14:paraId="2524F18E" w14:textId="77777777" w:rsidR="00E75EB0" w:rsidRDefault="00E75EB0" w:rsidP="00F514F8">
      <w:pPr>
        <w:rPr>
          <w:ins w:id="544" w:author="david goldhar" w:date="2019-02-12T19:03:00Z"/>
          <w:sz w:val="24"/>
          <w:szCs w:val="24"/>
        </w:rPr>
      </w:pPr>
      <w:ins w:id="545" w:author="david goldhar" w:date="2019-02-12T19:02:00Z">
        <w:r>
          <w:rPr>
            <w:sz w:val="24"/>
            <w:szCs w:val="24"/>
          </w:rPr>
          <w:t xml:space="preserve"> </w:t>
        </w:r>
      </w:ins>
      <w:del w:id="546" w:author="david goldhar" w:date="2019-02-12T19:03:00Z">
        <w:r w:rsidR="00BD0C64" w:rsidDel="00E75EB0">
          <w:rPr>
            <w:sz w:val="24"/>
            <w:szCs w:val="24"/>
          </w:rPr>
          <w:delText xml:space="preserve">for </w:delText>
        </w:r>
      </w:del>
      <w:ins w:id="547" w:author="david goldhar" w:date="2019-02-12T19:03:00Z">
        <w:r>
          <w:rPr>
            <w:sz w:val="24"/>
            <w:szCs w:val="24"/>
          </w:rPr>
          <w:t xml:space="preserve">- </w:t>
        </w:r>
      </w:ins>
      <w:r w:rsidR="00BD0C64">
        <w:rPr>
          <w:sz w:val="24"/>
          <w:szCs w:val="24"/>
        </w:rPr>
        <w:t>lower</w:t>
      </w:r>
      <w:del w:id="548" w:author="david goldhar" w:date="2019-02-12T19:03:00Z">
        <w:r w:rsidR="00BD0C64" w:rsidDel="00E75EB0">
          <w:rPr>
            <w:sz w:val="24"/>
            <w:szCs w:val="24"/>
          </w:rPr>
          <w:delText>ing</w:delText>
        </w:r>
      </w:del>
      <w:r w:rsidR="00BD0C64">
        <w:rPr>
          <w:sz w:val="24"/>
          <w:szCs w:val="24"/>
        </w:rPr>
        <w:t xml:space="preserve"> response time (and potential damage) by</w:t>
      </w:r>
      <w:r w:rsidR="007F6010">
        <w:rPr>
          <w:sz w:val="24"/>
          <w:szCs w:val="24"/>
        </w:rPr>
        <w:t xml:space="preserve"> improving cyber security policies and network/systems hardening</w:t>
      </w:r>
    </w:p>
    <w:p w14:paraId="27BE33AF" w14:textId="2EA64663" w:rsidR="00E75EB0" w:rsidRDefault="00E75EB0" w:rsidP="00E75EB0">
      <w:pPr>
        <w:rPr>
          <w:ins w:id="549" w:author="david goldhar" w:date="2019-02-12T19:03:00Z"/>
          <w:sz w:val="24"/>
          <w:szCs w:val="24"/>
        </w:rPr>
      </w:pPr>
      <w:ins w:id="550" w:author="david goldhar" w:date="2019-02-12T19:03:00Z">
        <w:r>
          <w:rPr>
            <w:sz w:val="24"/>
            <w:szCs w:val="24"/>
          </w:rPr>
          <w:t>-</w:t>
        </w:r>
      </w:ins>
      <w:del w:id="551" w:author="david goldhar" w:date="2019-02-12T19:03:00Z">
        <w:r w:rsidR="007F6010" w:rsidRPr="00E75EB0" w:rsidDel="00E75EB0">
          <w:rPr>
            <w:sz w:val="24"/>
            <w:szCs w:val="24"/>
            <w:rPrChange w:id="552" w:author="david goldhar" w:date="2019-02-12T19:03:00Z">
              <w:rPr/>
            </w:rPrChange>
          </w:rPr>
          <w:delText>,</w:delText>
        </w:r>
      </w:del>
      <w:r w:rsidR="00BD0C64" w:rsidRPr="00E75EB0">
        <w:rPr>
          <w:sz w:val="24"/>
          <w:szCs w:val="24"/>
          <w:rPrChange w:id="553" w:author="david goldhar" w:date="2019-02-12T19:03:00Z">
            <w:rPr/>
          </w:rPrChange>
        </w:rPr>
        <w:t xml:space="preserve"> </w:t>
      </w:r>
      <w:ins w:id="554" w:author="david goldhar" w:date="2019-02-12T19:03:00Z">
        <w:r>
          <w:rPr>
            <w:sz w:val="24"/>
            <w:szCs w:val="24"/>
          </w:rPr>
          <w:t xml:space="preserve"> </w:t>
        </w:r>
      </w:ins>
      <w:r w:rsidR="00BD0C64" w:rsidRPr="00E75EB0">
        <w:rPr>
          <w:sz w:val="24"/>
          <w:szCs w:val="24"/>
          <w:rPrChange w:id="555" w:author="david goldhar" w:date="2019-02-12T19:03:00Z">
            <w:rPr/>
          </w:rPrChange>
        </w:rPr>
        <w:t>acquir</w:t>
      </w:r>
      <w:ins w:id="556" w:author="david goldhar" w:date="2019-02-12T19:03:00Z">
        <w:r>
          <w:rPr>
            <w:sz w:val="24"/>
            <w:szCs w:val="24"/>
          </w:rPr>
          <w:t>e</w:t>
        </w:r>
      </w:ins>
      <w:del w:id="557" w:author="david goldhar" w:date="2019-02-12T19:03:00Z">
        <w:r w:rsidR="00BD0C64" w:rsidRPr="00E75EB0" w:rsidDel="00E75EB0">
          <w:rPr>
            <w:sz w:val="24"/>
            <w:szCs w:val="24"/>
            <w:rPrChange w:id="558" w:author="david goldhar" w:date="2019-02-12T19:03:00Z">
              <w:rPr/>
            </w:rPrChange>
          </w:rPr>
          <w:delText>ing</w:delText>
        </w:r>
      </w:del>
      <w:r w:rsidR="00BD0C64" w:rsidRPr="00E75EB0">
        <w:rPr>
          <w:sz w:val="24"/>
          <w:szCs w:val="24"/>
          <w:rPrChange w:id="559" w:author="david goldhar" w:date="2019-02-12T19:03:00Z">
            <w:rPr/>
          </w:rPrChange>
        </w:rPr>
        <w:t xml:space="preserve"> additional security tools, </w:t>
      </w:r>
      <w:del w:id="560" w:author="david goldhar" w:date="2019-02-12T19:03:00Z">
        <w:r w:rsidR="00BD0C64" w:rsidRPr="00E75EB0" w:rsidDel="00E75EB0">
          <w:rPr>
            <w:sz w:val="24"/>
            <w:szCs w:val="24"/>
            <w:rPrChange w:id="561" w:author="david goldhar" w:date="2019-02-12T19:03:00Z">
              <w:rPr/>
            </w:rPrChange>
          </w:rPr>
          <w:delText>advanced team training</w:delText>
        </w:r>
        <w:r w:rsidR="007F6010" w:rsidRPr="00E75EB0" w:rsidDel="00E75EB0">
          <w:rPr>
            <w:sz w:val="24"/>
            <w:szCs w:val="24"/>
            <w:rPrChange w:id="562" w:author="david goldhar" w:date="2019-02-12T19:03:00Z">
              <w:rPr/>
            </w:rPrChange>
          </w:rPr>
          <w:delText xml:space="preserve">, </w:delText>
        </w:r>
      </w:del>
      <w:r w:rsidR="007F6010" w:rsidRPr="00E75EB0">
        <w:rPr>
          <w:sz w:val="24"/>
          <w:szCs w:val="24"/>
          <w:rPrChange w:id="563" w:author="david goldhar" w:date="2019-02-12T19:03:00Z">
            <w:rPr/>
          </w:rPrChange>
        </w:rPr>
        <w:t>missing backup</w:t>
      </w:r>
      <w:del w:id="564" w:author="david goldhar" w:date="2019-02-12T18:59:00Z">
        <w:r w:rsidR="007F6010" w:rsidRPr="00E75EB0" w:rsidDel="004D6366">
          <w:rPr>
            <w:sz w:val="24"/>
            <w:szCs w:val="24"/>
            <w:rPrChange w:id="565" w:author="david goldhar" w:date="2019-02-12T19:03:00Z">
              <w:rPr/>
            </w:rPrChange>
          </w:rPr>
          <w:delText>s</w:delText>
        </w:r>
      </w:del>
      <w:r w:rsidR="007F6010" w:rsidRPr="00E75EB0">
        <w:rPr>
          <w:sz w:val="24"/>
          <w:szCs w:val="24"/>
          <w:rPrChange w:id="566" w:author="david goldhar" w:date="2019-02-12T19:03:00Z">
            <w:rPr/>
          </w:rPrChange>
        </w:rPr>
        <w:t xml:space="preserve"> and restore tools</w:t>
      </w:r>
      <w:commentRangeStart w:id="567"/>
      <w:ins w:id="568" w:author="david goldhar" w:date="2019-02-12T19:00:00Z">
        <w:r w:rsidR="004D6366" w:rsidRPr="00E75EB0">
          <w:rPr>
            <w:sz w:val="24"/>
            <w:szCs w:val="24"/>
            <w:rPrChange w:id="569" w:author="david goldhar" w:date="2019-02-12T19:03:00Z">
              <w:rPr/>
            </w:rPrChange>
          </w:rPr>
          <w:t>,</w:t>
        </w:r>
      </w:ins>
      <w:r w:rsidR="007F6010" w:rsidRPr="00E75EB0">
        <w:rPr>
          <w:sz w:val="24"/>
          <w:szCs w:val="24"/>
          <w:rPrChange w:id="570" w:author="david goldhar" w:date="2019-02-12T19:03:00Z">
            <w:rPr/>
          </w:rPrChange>
        </w:rPr>
        <w:t xml:space="preserve"> and this playbook</w:t>
      </w:r>
      <w:ins w:id="571" w:author="david goldhar" w:date="2019-02-12T19:00:00Z">
        <w:r w:rsidR="004D6366" w:rsidRPr="00E75EB0">
          <w:rPr>
            <w:sz w:val="24"/>
            <w:szCs w:val="24"/>
            <w:rPrChange w:id="572" w:author="david goldhar" w:date="2019-02-12T19:03:00Z">
              <w:rPr/>
            </w:rPrChange>
          </w:rPr>
          <w:t>’s</w:t>
        </w:r>
      </w:ins>
      <w:r w:rsidR="007F6010" w:rsidRPr="00E75EB0">
        <w:rPr>
          <w:sz w:val="24"/>
          <w:szCs w:val="24"/>
          <w:rPrChange w:id="573" w:author="david goldhar" w:date="2019-02-12T19:03:00Z">
            <w:rPr/>
          </w:rPrChange>
        </w:rPr>
        <w:t xml:space="preserve"> additional drilldown guidelines</w:t>
      </w:r>
      <w:commentRangeEnd w:id="567"/>
      <w:r w:rsidR="00301FF8">
        <w:rPr>
          <w:rStyle w:val="CommentReference"/>
        </w:rPr>
        <w:commentReference w:id="567"/>
      </w:r>
    </w:p>
    <w:p w14:paraId="00053A03" w14:textId="214D5443" w:rsidR="00A75E51" w:rsidRPr="00E75EB0" w:rsidRDefault="00E75EB0" w:rsidP="00E75EB0">
      <w:pPr>
        <w:rPr>
          <w:sz w:val="24"/>
          <w:szCs w:val="24"/>
          <w:rPrChange w:id="574" w:author="david goldhar" w:date="2019-02-12T19:03:00Z">
            <w:rPr/>
          </w:rPrChange>
        </w:rPr>
        <w:pPrChange w:id="575" w:author="david goldhar" w:date="2019-02-12T19:03:00Z">
          <w:pPr/>
        </w:pPrChange>
      </w:pPr>
      <w:ins w:id="576" w:author="david goldhar" w:date="2019-02-12T19:04:00Z">
        <w:r>
          <w:rPr>
            <w:sz w:val="24"/>
            <w:szCs w:val="24"/>
          </w:rPr>
          <w:t>- perform</w:t>
        </w:r>
      </w:ins>
      <w:del w:id="577" w:author="david goldhar" w:date="2019-02-12T19:02:00Z">
        <w:r w:rsidR="007F6010" w:rsidRPr="00E75EB0" w:rsidDel="00E75EB0">
          <w:rPr>
            <w:sz w:val="24"/>
            <w:szCs w:val="24"/>
            <w:rPrChange w:id="578" w:author="david goldhar" w:date="2019-02-12T19:03:00Z">
              <w:rPr/>
            </w:rPrChange>
          </w:rPr>
          <w:delText xml:space="preserve"> could all result from this stage</w:delText>
        </w:r>
      </w:del>
      <w:del w:id="579" w:author="david goldhar" w:date="2019-02-12T19:04:00Z">
        <w:r w:rsidR="007F6010" w:rsidRPr="00E75EB0" w:rsidDel="00E75EB0">
          <w:rPr>
            <w:sz w:val="24"/>
            <w:szCs w:val="24"/>
            <w:rPrChange w:id="580" w:author="david goldhar" w:date="2019-02-12T19:03:00Z">
              <w:rPr/>
            </w:rPrChange>
          </w:rPr>
          <w:delText>.</w:delText>
        </w:r>
      </w:del>
      <w:ins w:id="581" w:author="david goldhar" w:date="2019-02-12T19:04:00Z">
        <w:r>
          <w:rPr>
            <w:sz w:val="24"/>
            <w:szCs w:val="24"/>
          </w:rPr>
          <w:t xml:space="preserve"> </w:t>
        </w:r>
      </w:ins>
      <w:ins w:id="582" w:author="david goldhar" w:date="2019-02-12T19:03:00Z">
        <w:r w:rsidRPr="00471DAE">
          <w:rPr>
            <w:sz w:val="24"/>
            <w:szCs w:val="24"/>
          </w:rPr>
          <w:t>advanced team training</w:t>
        </w:r>
      </w:ins>
    </w:p>
    <w:p w14:paraId="7F70F3FD" w14:textId="0F257194" w:rsidR="00A75E51" w:rsidRPr="00A75E51" w:rsidRDefault="0046651F" w:rsidP="00A75E51">
      <w:pPr>
        <w:ind w:left="720"/>
        <w:rPr>
          <w:sz w:val="24"/>
          <w:szCs w:val="24"/>
        </w:rPr>
      </w:pPr>
      <w:r>
        <w:rPr>
          <w:noProof/>
          <w:sz w:val="24"/>
          <w:szCs w:val="24"/>
        </w:rPr>
        <w:drawing>
          <wp:anchor distT="0" distB="0" distL="114300" distR="114300" simplePos="0" relativeHeight="251688960" behindDoc="1" locked="0" layoutInCell="1" allowOverlap="1" wp14:anchorId="3DE4BEF3" wp14:editId="767FC75E">
            <wp:simplePos x="0" y="0"/>
            <wp:positionH relativeFrom="margin">
              <wp:posOffset>-365456</wp:posOffset>
            </wp:positionH>
            <wp:positionV relativeFrom="paragraph">
              <wp:posOffset>202565</wp:posOffset>
            </wp:positionV>
            <wp:extent cx="356636" cy="319030"/>
            <wp:effectExtent l="0" t="0" r="5715" b="508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1" name="idea.png"/>
                    <pic:cNvPicPr/>
                  </pic:nvPicPr>
                  <pic:blipFill>
                    <a:blip r:embed="rId27">
                      <a:extLst>
                        <a:ext uri="{BEBA8EAE-BF5A-486C-A8C5-ECC9F3942E4B}">
                          <a14:imgProps xmlns:a14="http://schemas.microsoft.com/office/drawing/2010/main">
                            <a14:imgLayer r:embed="rId28">
                              <a14:imgEffect>
                                <a14:saturation sat="400000"/>
                              </a14:imgEffect>
                            </a14:imgLayer>
                          </a14:imgProps>
                        </a:ext>
                        <a:ext uri="{28A0092B-C50C-407E-A947-70E740481C1C}">
                          <a14:useLocalDpi xmlns:a14="http://schemas.microsoft.com/office/drawing/2010/main" val="0"/>
                        </a:ext>
                      </a:extLst>
                    </a:blip>
                    <a:stretch>
                      <a:fillRect/>
                    </a:stretch>
                  </pic:blipFill>
                  <pic:spPr>
                    <a:xfrm>
                      <a:off x="0" y="0"/>
                      <a:ext cx="356636" cy="319030"/>
                    </a:xfrm>
                    <a:prstGeom prst="rect">
                      <a:avLst/>
                    </a:prstGeom>
                    <a:noFill/>
                  </pic:spPr>
                </pic:pic>
              </a:graphicData>
            </a:graphic>
            <wp14:sizeRelH relativeFrom="margin">
              <wp14:pctWidth>0</wp14:pctWidth>
            </wp14:sizeRelH>
            <wp14:sizeRelV relativeFrom="margin">
              <wp14:pctHeight>0</wp14:pctHeight>
            </wp14:sizeRelV>
          </wp:anchor>
        </w:drawing>
      </w:r>
      <w:r>
        <w:rPr>
          <w:noProof/>
          <w:sz w:val="24"/>
          <w:szCs w:val="24"/>
        </w:rPr>
        <mc:AlternateContent>
          <mc:Choice Requires="wps">
            <w:drawing>
              <wp:anchor distT="0" distB="0" distL="114300" distR="114300" simplePos="0" relativeHeight="251686912" behindDoc="1" locked="0" layoutInCell="1" allowOverlap="1" wp14:anchorId="2E6C0935" wp14:editId="14EF22C1">
                <wp:simplePos x="0" y="0"/>
                <wp:positionH relativeFrom="margin">
                  <wp:align>right</wp:align>
                </wp:positionH>
                <wp:positionV relativeFrom="paragraph">
                  <wp:posOffset>162643</wp:posOffset>
                </wp:positionV>
                <wp:extent cx="6281420" cy="914400"/>
                <wp:effectExtent l="0" t="0" r="24130" b="19050"/>
                <wp:wrapNone/>
                <wp:docPr id="5" name="Rectangle: Rounded Corners 5"/>
                <wp:cNvGraphicFramePr/>
                <a:graphic xmlns:a="http://schemas.openxmlformats.org/drawingml/2006/main">
                  <a:graphicData uri="http://schemas.microsoft.com/office/word/2010/wordprocessingShape">
                    <wps:wsp>
                      <wps:cNvSpPr/>
                      <wps:spPr>
                        <a:xfrm>
                          <a:off x="0" y="0"/>
                          <a:ext cx="6281420" cy="914400"/>
                        </a:xfrm>
                        <a:prstGeom prst="roundRect">
                          <a:avLst/>
                        </a:prstGeom>
                        <a:solidFill>
                          <a:schemeClr val="accent5">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5AC8781A" w14:textId="164F56D6" w:rsidR="005D2F3A" w:rsidRPr="001F535C" w:rsidRDefault="005D2F3A" w:rsidP="001F535C"/>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2E6C0935" id="Rectangle: Rounded Corners 5" o:spid="_x0000_s1027" style="position:absolute;left:0;text-align:left;margin-left:443.4pt;margin-top:12.8pt;width:494.6pt;height:1in;z-index:-251629568;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" fillcolor="#bdd6ee [1304]" strokecolor="#1f3763 [1604]" strokeweight="1pt">
                <v:stroke joinstyle="miter"/>
                <v:textbox>
                  <w:txbxContent>
                    <w:p w14:paraId="5AC8781A" w14:textId="164F56D6" w:rsidR="005D2F3A" w:rsidRPr="001F535C" w:rsidRDefault="005D2F3A" w:rsidP="001F535C"/>
                  </w:txbxContent>
                </v:textbox>
                <w10:wrap anchorx="margin"/>
              </v:roundrect>
            </w:pict>
          </mc:Fallback>
        </mc:AlternateContent>
      </w:r>
    </w:p>
    <w:p w14:paraId="7E08081B" w14:textId="29033785" w:rsidR="002661EB" w:rsidRPr="001F535C" w:rsidRDefault="001F535C" w:rsidP="001F535C">
      <w:pPr>
        <w:rPr>
          <w:sz w:val="24"/>
          <w:szCs w:val="24"/>
        </w:rPr>
      </w:pPr>
      <w:r>
        <w:rPr>
          <w:sz w:val="24"/>
          <w:szCs w:val="24"/>
        </w:rPr>
        <w:t xml:space="preserve"> </w:t>
      </w:r>
      <w:r w:rsidR="0046651F">
        <w:rPr>
          <w:sz w:val="24"/>
          <w:szCs w:val="24"/>
        </w:rPr>
        <w:t>Use the opportunity to re</w:t>
      </w:r>
      <w:ins w:id="583" w:author="david goldhar" w:date="2019-02-12T19:01:00Z">
        <w:r w:rsidR="00E068C4">
          <w:rPr>
            <w:sz w:val="24"/>
            <w:szCs w:val="24"/>
          </w:rPr>
          <w:t>-</w:t>
        </w:r>
      </w:ins>
      <w:r w:rsidR="0046651F">
        <w:rPr>
          <w:sz w:val="24"/>
          <w:szCs w:val="24"/>
        </w:rPr>
        <w:t xml:space="preserve">evaluate </w:t>
      </w:r>
      <w:ins w:id="584" w:author="david goldhar" w:date="2019-02-12T19:01:00Z">
        <w:r w:rsidR="001E6783">
          <w:rPr>
            <w:sz w:val="24"/>
            <w:szCs w:val="24"/>
          </w:rPr>
          <w:t xml:space="preserve">the </w:t>
        </w:r>
      </w:ins>
      <w:del w:id="585" w:author="david goldhar" w:date="2019-02-12T19:00:00Z">
        <w:r w:rsidR="0046651F" w:rsidDel="004D6366">
          <w:rPr>
            <w:sz w:val="24"/>
            <w:szCs w:val="24"/>
          </w:rPr>
          <w:delText xml:space="preserve">the </w:delText>
        </w:r>
      </w:del>
      <w:r w:rsidR="0046651F">
        <w:rPr>
          <w:sz w:val="24"/>
          <w:szCs w:val="24"/>
        </w:rPr>
        <w:t>remote access solution security measures. Could prevention and detection tools be improved</w:t>
      </w:r>
      <w:ins w:id="586" w:author="david goldhar" w:date="2019-02-12T19:00:00Z">
        <w:r w:rsidR="004D6366">
          <w:rPr>
            <w:sz w:val="24"/>
            <w:szCs w:val="24"/>
          </w:rPr>
          <w:t>?</w:t>
        </w:r>
      </w:ins>
      <w:del w:id="587" w:author="david goldhar" w:date="2019-02-12T19:00:00Z">
        <w:r w:rsidR="0046651F" w:rsidDel="004D6366">
          <w:rPr>
            <w:sz w:val="24"/>
            <w:szCs w:val="24"/>
          </w:rPr>
          <w:delText>.</w:delText>
        </w:r>
      </w:del>
      <w:r w:rsidR="0046651F">
        <w:rPr>
          <w:sz w:val="24"/>
          <w:szCs w:val="24"/>
        </w:rPr>
        <w:t xml:space="preserve"> Rethink </w:t>
      </w:r>
      <w:del w:id="588" w:author="david goldhar" w:date="2019-02-12T19:00:00Z">
        <w:r w:rsidR="0046651F" w:rsidDel="004D6366">
          <w:rPr>
            <w:sz w:val="24"/>
            <w:szCs w:val="24"/>
          </w:rPr>
          <w:delText xml:space="preserve">about </w:delText>
        </w:r>
      </w:del>
      <w:r w:rsidR="0046651F">
        <w:rPr>
          <w:sz w:val="24"/>
          <w:szCs w:val="24"/>
        </w:rPr>
        <w:t>alternate deployment</w:t>
      </w:r>
      <w:ins w:id="589" w:author="david goldhar" w:date="2019-02-12T19:01:00Z">
        <w:r w:rsidR="004D6366">
          <w:rPr>
            <w:sz w:val="24"/>
            <w:szCs w:val="24"/>
          </w:rPr>
          <w:t>s</w:t>
        </w:r>
      </w:ins>
      <w:r w:rsidR="0046651F">
        <w:rPr>
          <w:sz w:val="24"/>
          <w:szCs w:val="24"/>
        </w:rPr>
        <w:t>. Schedule a red</w:t>
      </w:r>
      <w:ins w:id="590" w:author="david goldhar" w:date="2019-02-12T19:00:00Z">
        <w:r w:rsidR="004D6366">
          <w:rPr>
            <w:sz w:val="24"/>
            <w:szCs w:val="24"/>
          </w:rPr>
          <w:t>-</w:t>
        </w:r>
      </w:ins>
      <w:del w:id="591" w:author="david goldhar" w:date="2019-02-12T19:00:00Z">
        <w:r w:rsidR="0046651F" w:rsidDel="004D6366">
          <w:rPr>
            <w:sz w:val="24"/>
            <w:szCs w:val="24"/>
          </w:rPr>
          <w:delText xml:space="preserve"> </w:delText>
        </w:r>
      </w:del>
      <w:r w:rsidR="0046651F">
        <w:rPr>
          <w:sz w:val="24"/>
          <w:szCs w:val="24"/>
        </w:rPr>
        <w:t xml:space="preserve">team assessment </w:t>
      </w:r>
      <w:del w:id="592" w:author="david goldhar" w:date="2019-02-12T19:00:00Z">
        <w:r w:rsidR="0046651F" w:rsidDel="004D6366">
          <w:rPr>
            <w:sz w:val="24"/>
            <w:szCs w:val="24"/>
          </w:rPr>
          <w:delText xml:space="preserve">to </w:delText>
        </w:r>
      </w:del>
      <w:ins w:id="593" w:author="david goldhar" w:date="2019-02-12T19:00:00Z">
        <w:r w:rsidR="004D6366">
          <w:rPr>
            <w:sz w:val="24"/>
            <w:szCs w:val="24"/>
          </w:rPr>
          <w:t xml:space="preserve">of </w:t>
        </w:r>
      </w:ins>
      <w:r w:rsidR="0046651F">
        <w:rPr>
          <w:sz w:val="24"/>
          <w:szCs w:val="24"/>
        </w:rPr>
        <w:t>your current solution.</w:t>
      </w:r>
    </w:p>
    <w:p w14:paraId="663D0966" w14:textId="06A0A914" w:rsidR="00AA0E61" w:rsidRDefault="00AA0E61" w:rsidP="006F4C5E">
      <w:pPr>
        <w:pStyle w:val="ListParagraph"/>
        <w:rPr>
          <w:sz w:val="24"/>
          <w:szCs w:val="24"/>
        </w:rPr>
      </w:pPr>
    </w:p>
    <w:p w14:paraId="5C831199" w14:textId="2B46F04D" w:rsidR="00095B83" w:rsidRDefault="00095B83" w:rsidP="006F4C5E">
      <w:pPr>
        <w:pStyle w:val="ListParagraph"/>
        <w:rPr>
          <w:sz w:val="24"/>
          <w:szCs w:val="24"/>
        </w:rPr>
      </w:pPr>
    </w:p>
    <w:p w14:paraId="5B7D8C05" w14:textId="7A7171AE" w:rsidR="00095B83" w:rsidRDefault="00095B83" w:rsidP="006F4C5E">
      <w:pPr>
        <w:pStyle w:val="ListParagraph"/>
        <w:rPr>
          <w:sz w:val="24"/>
          <w:szCs w:val="24"/>
        </w:rPr>
      </w:pPr>
    </w:p>
    <w:p w14:paraId="6D23268E" w14:textId="788B09A6" w:rsidR="00095B83" w:rsidRDefault="00095B83" w:rsidP="006F4C5E">
      <w:pPr>
        <w:pStyle w:val="ListParagraph"/>
        <w:rPr>
          <w:sz w:val="24"/>
          <w:szCs w:val="24"/>
        </w:rPr>
      </w:pPr>
    </w:p>
    <w:p w14:paraId="08FE0D16" w14:textId="42C3C904" w:rsidR="00095B83" w:rsidRPr="00095B83" w:rsidRDefault="00095B83" w:rsidP="00095B83">
      <w:pPr>
        <w:pStyle w:val="ListParagraph"/>
        <w:jc w:val="center"/>
        <w:rPr>
          <w:b/>
          <w:bCs/>
          <w:sz w:val="32"/>
          <w:szCs w:val="32"/>
        </w:rPr>
      </w:pPr>
      <w:r w:rsidRPr="00095B83">
        <w:rPr>
          <w:b/>
          <w:bCs/>
          <w:sz w:val="32"/>
          <w:szCs w:val="32"/>
        </w:rPr>
        <w:t>Stay Safe</w:t>
      </w:r>
    </w:p>
    <w:sectPr w:rsidR="00095B83" w:rsidRPr="00095B83">
      <w:headerReference w:type="default" r:id="rId52"/>
      <w:footerReference w:type="default" r:id="rId53"/>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460" w:author="david goldhar" w:date="2019-02-12T19:05:00Z" w:initials="dg">
    <w:p w14:paraId="0D0FD9A6" w14:textId="62E5842D" w:rsidR="00301FF8" w:rsidRDefault="00301FF8">
      <w:pPr>
        <w:pStyle w:val="CommentText"/>
      </w:pPr>
      <w:r>
        <w:rPr>
          <w:rStyle w:val="CommentReference"/>
        </w:rPr>
        <w:annotationRef/>
      </w:r>
      <w:r>
        <w:t>What are these?</w:t>
      </w:r>
    </w:p>
  </w:comment>
  <w:comment w:id="567" w:author="david goldhar" w:date="2019-02-12T19:04:00Z" w:initials="dg">
    <w:p w14:paraId="06D59943" w14:textId="77A1964C" w:rsidR="00301FF8" w:rsidRDefault="00301FF8">
      <w:pPr>
        <w:pStyle w:val="CommentText"/>
      </w:pPr>
      <w:r>
        <w:rPr>
          <w:rStyle w:val="CommentReference"/>
        </w:rPr>
        <w:annotationRef/>
      </w:r>
      <w:r>
        <w:t>Huh? Not clear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D0FD9A6" w15:done="0"/>
  <w15:commentEx w15:paraId="06D5994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D0FD9A6" w16cid:durableId="200D976E"/>
  <w16cid:commentId w16cid:paraId="06D59943" w16cid:durableId="200D975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4DBDAD" w14:textId="77777777" w:rsidR="00C862AB" w:rsidRDefault="00C862AB" w:rsidP="00095FE1">
      <w:pPr>
        <w:spacing w:after="0" w:line="240" w:lineRule="auto"/>
      </w:pPr>
      <w:r>
        <w:separator/>
      </w:r>
    </w:p>
  </w:endnote>
  <w:endnote w:type="continuationSeparator" w:id="0">
    <w:p w14:paraId="2F6B52B9" w14:textId="77777777" w:rsidR="00C862AB" w:rsidRDefault="00C862AB" w:rsidP="00095F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PalatinoLinotype-Bold">
    <w:altName w:val="Palatino Linotype"/>
    <w:panose1 w:val="00000000000000000000"/>
    <w:charset w:val="00"/>
    <w:family w:val="roman"/>
    <w:notTrueType/>
    <w:pitch w:val="default"/>
  </w:font>
  <w:font w:name="PalatinoLinotype-Roman">
    <w:altName w:val="Palatino Linotype"/>
    <w:panose1 w:val="00000000000000000000"/>
    <w:charset w:val="00"/>
    <w:family w:val="roman"/>
    <w:notTrueType/>
    <w:pitch w:val="default"/>
  </w:font>
  <w:font w:name="Webdings">
    <w:panose1 w:val="05030102010509060703"/>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6AD289" w14:textId="77777777" w:rsidR="005D2F3A" w:rsidRDefault="005D2F3A" w:rsidP="00124264">
    <w:pPr>
      <w:pStyle w:val="Footer"/>
      <w:rPr>
        <w:noProof/>
      </w:rPr>
    </w:pPr>
    <w:r>
      <w:t xml:space="preserve">Page | </w:t>
    </w:r>
    <w:r>
      <w:fldChar w:fldCharType="begin"/>
    </w:r>
    <w:r>
      <w:instrText xml:space="preserve"> PAGE   \* MERGEFORMAT </w:instrText>
    </w:r>
    <w:r>
      <w:fldChar w:fldCharType="separate"/>
    </w:r>
    <w:r>
      <w:t>10</w:t>
    </w:r>
    <w:r>
      <w:rPr>
        <w:noProof/>
      </w:rPr>
      <w:fldChar w:fldCharType="end"/>
    </w:r>
    <w:r>
      <w:rPr>
        <w:noProof/>
      </w:rPr>
      <w:tab/>
      <w:t xml:space="preserve">- Confidential - </w:t>
    </w:r>
  </w:p>
  <w:p w14:paraId="2346BDA1" w14:textId="77777777" w:rsidR="005D2F3A" w:rsidRDefault="005D2F3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7520E9" w14:textId="77777777" w:rsidR="00C862AB" w:rsidRDefault="00C862AB" w:rsidP="00095FE1">
      <w:pPr>
        <w:spacing w:after="0" w:line="240" w:lineRule="auto"/>
      </w:pPr>
      <w:r>
        <w:separator/>
      </w:r>
    </w:p>
  </w:footnote>
  <w:footnote w:type="continuationSeparator" w:id="0">
    <w:p w14:paraId="2D7BF085" w14:textId="77777777" w:rsidR="00C862AB" w:rsidRDefault="00C862AB" w:rsidP="00095FE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6E4F84" w14:textId="31F90C31" w:rsidR="005D2F3A" w:rsidRDefault="005D2F3A" w:rsidP="00DE4D74">
    <w:pPr>
      <w:pStyle w:val="Header"/>
      <w:rPr>
        <w:sz w:val="14"/>
        <w:szCs w:val="14"/>
      </w:rPr>
    </w:pPr>
    <w:r>
      <w:rPr>
        <w:b/>
        <w:bCs/>
        <w:color w:val="3BD9DD"/>
      </w:rPr>
      <w:t>O</w:t>
    </w:r>
    <w:r>
      <w:rPr>
        <w:b/>
        <w:bCs/>
      </w:rPr>
      <w:t xml:space="preserve">TORIO </w:t>
    </w:r>
    <w:r>
      <w:rPr>
        <w:sz w:val="14"/>
        <w:szCs w:val="14"/>
      </w:rPr>
      <w:t>Cyber Risk Management Solutions for Established Industries</w:t>
    </w:r>
  </w:p>
  <w:p w14:paraId="06607556" w14:textId="68EF3486" w:rsidR="005D2F3A" w:rsidRDefault="005D2F3A">
    <w:pPr>
      <w:pStyle w:val="Header"/>
    </w:pPr>
  </w:p>
  <w:p w14:paraId="3BBEDD4F" w14:textId="77777777" w:rsidR="005D2F3A" w:rsidRDefault="005D2F3A" w:rsidP="00C62DA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7E1191"/>
    <w:multiLevelType w:val="hybridMultilevel"/>
    <w:tmpl w:val="9DE858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BF377E"/>
    <w:multiLevelType w:val="multilevel"/>
    <w:tmpl w:val="4AD082B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92C0FFA"/>
    <w:multiLevelType w:val="multilevel"/>
    <w:tmpl w:val="49CCACD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109015C2"/>
    <w:multiLevelType w:val="hybridMultilevel"/>
    <w:tmpl w:val="E9C60DBA"/>
    <w:lvl w:ilvl="0" w:tplc="D3C2325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BE5769"/>
    <w:multiLevelType w:val="hybridMultilevel"/>
    <w:tmpl w:val="10CA5DE0"/>
    <w:lvl w:ilvl="0" w:tplc="3B5CBD62">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D032008"/>
    <w:multiLevelType w:val="multilevel"/>
    <w:tmpl w:val="22D488B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asciiTheme="minorHAnsi" w:eastAsiaTheme="minorHAnsi" w:hAnsiTheme="minorHAnsi" w:cstheme="minorBidi"/>
        <w:sz w:val="22"/>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F541C99"/>
    <w:multiLevelType w:val="hybridMultilevel"/>
    <w:tmpl w:val="D190FDC8"/>
    <w:lvl w:ilvl="0" w:tplc="D3C2325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02B5797"/>
    <w:multiLevelType w:val="hybridMultilevel"/>
    <w:tmpl w:val="2A4ABA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4C843E0"/>
    <w:multiLevelType w:val="hybridMultilevel"/>
    <w:tmpl w:val="9BFECE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A7D2902"/>
    <w:multiLevelType w:val="hybridMultilevel"/>
    <w:tmpl w:val="8B6077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DAA077A"/>
    <w:multiLevelType w:val="hybridMultilevel"/>
    <w:tmpl w:val="856AA886"/>
    <w:lvl w:ilvl="0" w:tplc="A70ADE02">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2EA05DD8"/>
    <w:multiLevelType w:val="hybridMultilevel"/>
    <w:tmpl w:val="A594CD04"/>
    <w:lvl w:ilvl="0" w:tplc="A636FF5E">
      <w:start w:val="1"/>
      <w:numFmt w:val="decimal"/>
      <w:lvlText w:val="%1."/>
      <w:lvlJc w:val="left"/>
      <w:pPr>
        <w:ind w:left="928" w:hanging="360"/>
      </w:pPr>
      <w:rPr>
        <w:rFonts w:asciiTheme="minorHAnsi" w:eastAsiaTheme="minorHAnsi" w:hAnsiTheme="minorHAnsi" w:cstheme="minorBidi"/>
        <w:b w:val="0"/>
        <w:bCs w:val="0"/>
        <w:sz w:val="22"/>
        <w:szCs w:val="22"/>
      </w:rPr>
    </w:lvl>
    <w:lvl w:ilvl="1" w:tplc="20000019" w:tentative="1">
      <w:start w:val="1"/>
      <w:numFmt w:val="lowerLetter"/>
      <w:lvlText w:val="%2."/>
      <w:lvlJc w:val="left"/>
      <w:pPr>
        <w:ind w:left="1648" w:hanging="360"/>
      </w:pPr>
    </w:lvl>
    <w:lvl w:ilvl="2" w:tplc="2000001B" w:tentative="1">
      <w:start w:val="1"/>
      <w:numFmt w:val="lowerRoman"/>
      <w:lvlText w:val="%3."/>
      <w:lvlJc w:val="right"/>
      <w:pPr>
        <w:ind w:left="2368" w:hanging="180"/>
      </w:pPr>
    </w:lvl>
    <w:lvl w:ilvl="3" w:tplc="2000000F" w:tentative="1">
      <w:start w:val="1"/>
      <w:numFmt w:val="decimal"/>
      <w:lvlText w:val="%4."/>
      <w:lvlJc w:val="left"/>
      <w:pPr>
        <w:ind w:left="3088" w:hanging="360"/>
      </w:pPr>
    </w:lvl>
    <w:lvl w:ilvl="4" w:tplc="20000019" w:tentative="1">
      <w:start w:val="1"/>
      <w:numFmt w:val="lowerLetter"/>
      <w:lvlText w:val="%5."/>
      <w:lvlJc w:val="left"/>
      <w:pPr>
        <w:ind w:left="3808" w:hanging="360"/>
      </w:pPr>
    </w:lvl>
    <w:lvl w:ilvl="5" w:tplc="2000001B" w:tentative="1">
      <w:start w:val="1"/>
      <w:numFmt w:val="lowerRoman"/>
      <w:lvlText w:val="%6."/>
      <w:lvlJc w:val="right"/>
      <w:pPr>
        <w:ind w:left="4528" w:hanging="180"/>
      </w:pPr>
    </w:lvl>
    <w:lvl w:ilvl="6" w:tplc="2000000F" w:tentative="1">
      <w:start w:val="1"/>
      <w:numFmt w:val="decimal"/>
      <w:lvlText w:val="%7."/>
      <w:lvlJc w:val="left"/>
      <w:pPr>
        <w:ind w:left="5248" w:hanging="360"/>
      </w:pPr>
    </w:lvl>
    <w:lvl w:ilvl="7" w:tplc="20000019" w:tentative="1">
      <w:start w:val="1"/>
      <w:numFmt w:val="lowerLetter"/>
      <w:lvlText w:val="%8."/>
      <w:lvlJc w:val="left"/>
      <w:pPr>
        <w:ind w:left="5968" w:hanging="360"/>
      </w:pPr>
    </w:lvl>
    <w:lvl w:ilvl="8" w:tplc="2000001B" w:tentative="1">
      <w:start w:val="1"/>
      <w:numFmt w:val="lowerRoman"/>
      <w:lvlText w:val="%9."/>
      <w:lvlJc w:val="right"/>
      <w:pPr>
        <w:ind w:left="6688" w:hanging="180"/>
      </w:pPr>
    </w:lvl>
  </w:abstractNum>
  <w:abstractNum w:abstractNumId="12" w15:restartNumberingAfterBreak="0">
    <w:nsid w:val="326F18BC"/>
    <w:multiLevelType w:val="multilevel"/>
    <w:tmpl w:val="49CCACD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3" w15:restartNumberingAfterBreak="0">
    <w:nsid w:val="35221BF3"/>
    <w:multiLevelType w:val="hybridMultilevel"/>
    <w:tmpl w:val="CBCE2CC2"/>
    <w:lvl w:ilvl="0" w:tplc="B2CEFBF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36D538C6"/>
    <w:multiLevelType w:val="hybridMultilevel"/>
    <w:tmpl w:val="6C0454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E383608"/>
    <w:multiLevelType w:val="hybridMultilevel"/>
    <w:tmpl w:val="A50EB6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F2A5E82"/>
    <w:multiLevelType w:val="hybridMultilevel"/>
    <w:tmpl w:val="DC9CED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4A51E3A"/>
    <w:multiLevelType w:val="hybridMultilevel"/>
    <w:tmpl w:val="416E79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9C2539A"/>
    <w:multiLevelType w:val="hybridMultilevel"/>
    <w:tmpl w:val="7DFCC3EE"/>
    <w:lvl w:ilvl="0" w:tplc="C8982A06">
      <w:start w:val="2"/>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4DED4AF4"/>
    <w:multiLevelType w:val="hybridMultilevel"/>
    <w:tmpl w:val="E4485890"/>
    <w:lvl w:ilvl="0" w:tplc="B664BD5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4FBF0F24"/>
    <w:multiLevelType w:val="hybridMultilevel"/>
    <w:tmpl w:val="0A2697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27048CF"/>
    <w:multiLevelType w:val="hybridMultilevel"/>
    <w:tmpl w:val="D4ECFC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57705F2"/>
    <w:multiLevelType w:val="hybridMultilevel"/>
    <w:tmpl w:val="D7F0AC44"/>
    <w:lvl w:ilvl="0" w:tplc="763C70AC">
      <w:start w:val="1"/>
      <w:numFmt w:val="decimal"/>
      <w:lvlText w:val="%1)"/>
      <w:lvlJc w:val="left"/>
      <w:pPr>
        <w:ind w:left="1125" w:hanging="360"/>
      </w:pPr>
      <w:rPr>
        <w:rFonts w:hint="default"/>
      </w:r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23" w15:restartNumberingAfterBreak="0">
    <w:nsid w:val="5CD2227E"/>
    <w:multiLevelType w:val="hybridMultilevel"/>
    <w:tmpl w:val="BDF84A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0D056E7"/>
    <w:multiLevelType w:val="hybridMultilevel"/>
    <w:tmpl w:val="61A0D6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7805E9D"/>
    <w:multiLevelType w:val="multilevel"/>
    <w:tmpl w:val="046877EC"/>
    <w:lvl w:ilvl="0">
      <w:start w:val="1"/>
      <w:numFmt w:val="bullet"/>
      <w:lvlText w:val=""/>
      <w:lvlJc w:val="left"/>
      <w:pPr>
        <w:tabs>
          <w:tab w:val="num" w:pos="660"/>
        </w:tabs>
        <w:ind w:left="660" w:hanging="360"/>
      </w:pPr>
      <w:rPr>
        <w:rFonts w:ascii="Symbol" w:hAnsi="Symbol" w:hint="default"/>
        <w:sz w:val="20"/>
      </w:rPr>
    </w:lvl>
    <w:lvl w:ilvl="1">
      <w:start w:val="1"/>
      <w:numFmt w:val="bullet"/>
      <w:lvlText w:val=""/>
      <w:lvlJc w:val="left"/>
      <w:pPr>
        <w:tabs>
          <w:tab w:val="num" w:pos="1380"/>
        </w:tabs>
        <w:ind w:left="1380" w:hanging="360"/>
      </w:pPr>
      <w:rPr>
        <w:rFonts w:ascii="Symbol" w:hAnsi="Symbol" w:hint="default"/>
        <w:sz w:val="20"/>
      </w:rPr>
    </w:lvl>
    <w:lvl w:ilvl="2">
      <w:start w:val="1"/>
      <w:numFmt w:val="bullet"/>
      <w:lvlText w:val=""/>
      <w:lvlJc w:val="left"/>
      <w:pPr>
        <w:tabs>
          <w:tab w:val="num" w:pos="2100"/>
        </w:tabs>
        <w:ind w:left="2100" w:hanging="360"/>
      </w:pPr>
      <w:rPr>
        <w:rFonts w:ascii="Symbol" w:hAnsi="Symbol" w:hint="default"/>
        <w:sz w:val="20"/>
      </w:rPr>
    </w:lvl>
    <w:lvl w:ilvl="3">
      <w:start w:val="1"/>
      <w:numFmt w:val="bullet"/>
      <w:lvlText w:val=""/>
      <w:lvlJc w:val="left"/>
      <w:pPr>
        <w:tabs>
          <w:tab w:val="num" w:pos="2820"/>
        </w:tabs>
        <w:ind w:left="2820" w:hanging="360"/>
      </w:pPr>
      <w:rPr>
        <w:rFonts w:ascii="Symbol" w:hAnsi="Symbol" w:hint="default"/>
        <w:sz w:val="20"/>
      </w:rPr>
    </w:lvl>
    <w:lvl w:ilvl="4">
      <w:start w:val="1"/>
      <w:numFmt w:val="bullet"/>
      <w:lvlText w:val=""/>
      <w:lvlJc w:val="left"/>
      <w:pPr>
        <w:tabs>
          <w:tab w:val="num" w:pos="3540"/>
        </w:tabs>
        <w:ind w:left="3540" w:hanging="360"/>
      </w:pPr>
      <w:rPr>
        <w:rFonts w:ascii="Symbol" w:hAnsi="Symbol" w:hint="default"/>
        <w:sz w:val="20"/>
      </w:rPr>
    </w:lvl>
    <w:lvl w:ilvl="5">
      <w:start w:val="1"/>
      <w:numFmt w:val="bullet"/>
      <w:lvlText w:val=""/>
      <w:lvlJc w:val="left"/>
      <w:pPr>
        <w:tabs>
          <w:tab w:val="num" w:pos="4260"/>
        </w:tabs>
        <w:ind w:left="4260" w:hanging="360"/>
      </w:pPr>
      <w:rPr>
        <w:rFonts w:ascii="Symbol" w:hAnsi="Symbol" w:hint="default"/>
        <w:sz w:val="20"/>
      </w:rPr>
    </w:lvl>
    <w:lvl w:ilvl="6">
      <w:start w:val="1"/>
      <w:numFmt w:val="bullet"/>
      <w:lvlText w:val=""/>
      <w:lvlJc w:val="left"/>
      <w:pPr>
        <w:tabs>
          <w:tab w:val="num" w:pos="4980"/>
        </w:tabs>
        <w:ind w:left="4980" w:hanging="360"/>
      </w:pPr>
      <w:rPr>
        <w:rFonts w:ascii="Symbol" w:hAnsi="Symbol" w:hint="default"/>
        <w:sz w:val="20"/>
      </w:rPr>
    </w:lvl>
    <w:lvl w:ilvl="7">
      <w:start w:val="1"/>
      <w:numFmt w:val="bullet"/>
      <w:lvlText w:val=""/>
      <w:lvlJc w:val="left"/>
      <w:pPr>
        <w:tabs>
          <w:tab w:val="num" w:pos="5700"/>
        </w:tabs>
        <w:ind w:left="5700" w:hanging="360"/>
      </w:pPr>
      <w:rPr>
        <w:rFonts w:ascii="Symbol" w:hAnsi="Symbol" w:hint="default"/>
        <w:sz w:val="20"/>
      </w:rPr>
    </w:lvl>
    <w:lvl w:ilvl="8">
      <w:start w:val="1"/>
      <w:numFmt w:val="bullet"/>
      <w:lvlText w:val=""/>
      <w:lvlJc w:val="left"/>
      <w:pPr>
        <w:tabs>
          <w:tab w:val="num" w:pos="6420"/>
        </w:tabs>
        <w:ind w:left="6420" w:hanging="360"/>
      </w:pPr>
      <w:rPr>
        <w:rFonts w:ascii="Symbol" w:hAnsi="Symbol" w:hint="default"/>
        <w:sz w:val="20"/>
      </w:rPr>
    </w:lvl>
  </w:abstractNum>
  <w:abstractNum w:abstractNumId="26" w15:restartNumberingAfterBreak="0">
    <w:nsid w:val="6EB159DE"/>
    <w:multiLevelType w:val="hybridMultilevel"/>
    <w:tmpl w:val="C104444E"/>
    <w:lvl w:ilvl="0" w:tplc="B538CCEC">
      <w:numFmt w:val="bullet"/>
      <w:lvlText w:val=""/>
      <w:lvlJc w:val="left"/>
      <w:pPr>
        <w:ind w:left="360" w:hanging="360"/>
      </w:pPr>
      <w:rPr>
        <w:rFonts w:ascii="Symbol" w:eastAsiaTheme="minorHAnsi" w:hAnsi="Symbol" w:cstheme="minorBidi" w:hint="default"/>
      </w:rPr>
    </w:lvl>
    <w:lvl w:ilvl="1" w:tplc="2000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796C7752"/>
    <w:multiLevelType w:val="multilevel"/>
    <w:tmpl w:val="AFAE2E0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7F0A6970"/>
    <w:multiLevelType w:val="hybridMultilevel"/>
    <w:tmpl w:val="0D9435B4"/>
    <w:lvl w:ilvl="0" w:tplc="4D065BBE">
      <w:start w:val="6"/>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20"/>
  </w:num>
  <w:num w:numId="2">
    <w:abstractNumId w:val="24"/>
  </w:num>
  <w:num w:numId="3">
    <w:abstractNumId w:val="7"/>
  </w:num>
  <w:num w:numId="4">
    <w:abstractNumId w:val="6"/>
  </w:num>
  <w:num w:numId="5">
    <w:abstractNumId w:val="3"/>
  </w:num>
  <w:num w:numId="6">
    <w:abstractNumId w:val="16"/>
  </w:num>
  <w:num w:numId="7">
    <w:abstractNumId w:val="4"/>
  </w:num>
  <w:num w:numId="8">
    <w:abstractNumId w:val="26"/>
  </w:num>
  <w:num w:numId="9">
    <w:abstractNumId w:val="11"/>
  </w:num>
  <w:num w:numId="10">
    <w:abstractNumId w:val="12"/>
  </w:num>
  <w:num w:numId="11">
    <w:abstractNumId w:val="2"/>
  </w:num>
  <w:num w:numId="12">
    <w:abstractNumId w:val="23"/>
  </w:num>
  <w:num w:numId="13">
    <w:abstractNumId w:val="10"/>
  </w:num>
  <w:num w:numId="14">
    <w:abstractNumId w:val="19"/>
  </w:num>
  <w:num w:numId="15">
    <w:abstractNumId w:val="13"/>
  </w:num>
  <w:num w:numId="16">
    <w:abstractNumId w:val="15"/>
  </w:num>
  <w:num w:numId="17">
    <w:abstractNumId w:val="22"/>
  </w:num>
  <w:num w:numId="18">
    <w:abstractNumId w:val="25"/>
  </w:num>
  <w:num w:numId="19">
    <w:abstractNumId w:val="1"/>
  </w:num>
  <w:num w:numId="20">
    <w:abstractNumId w:val="5"/>
    <w:lvlOverride w:ilvl="0"/>
    <w:lvlOverride w:ilvl="1">
      <w:startOverride w:val="1"/>
    </w:lvlOverride>
    <w:lvlOverride w:ilvl="2"/>
    <w:lvlOverride w:ilvl="3"/>
    <w:lvlOverride w:ilvl="4"/>
    <w:lvlOverride w:ilvl="5"/>
    <w:lvlOverride w:ilvl="6"/>
    <w:lvlOverride w:ilvl="7"/>
    <w:lvlOverride w:ilvl="8"/>
  </w:num>
  <w:num w:numId="21">
    <w:abstractNumId w:val="27"/>
  </w:num>
  <w:num w:numId="22">
    <w:abstractNumId w:val="27"/>
  </w:num>
  <w:num w:numId="23">
    <w:abstractNumId w:val="0"/>
  </w:num>
  <w:num w:numId="24">
    <w:abstractNumId w:val="9"/>
  </w:num>
  <w:num w:numId="25">
    <w:abstractNumId w:val="21"/>
  </w:num>
  <w:num w:numId="26">
    <w:abstractNumId w:val="14"/>
  </w:num>
  <w:num w:numId="27">
    <w:abstractNumId w:val="17"/>
  </w:num>
  <w:num w:numId="28">
    <w:abstractNumId w:val="8"/>
  </w:num>
  <w:num w:numId="29">
    <w:abstractNumId w:val="18"/>
  </w:num>
  <w:num w:numId="30">
    <w:abstractNumId w:val="2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avid goldhar">
    <w15:presenceInfo w15:providerId="Windows Live" w15:userId="b540f4f04d78d6d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3"/>
  <w:displayBackgroundShape/>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2F34"/>
    <w:rsid w:val="00023F47"/>
    <w:rsid w:val="00024E74"/>
    <w:rsid w:val="00044CB2"/>
    <w:rsid w:val="0005541C"/>
    <w:rsid w:val="0005629A"/>
    <w:rsid w:val="00065665"/>
    <w:rsid w:val="000700A3"/>
    <w:rsid w:val="0009084B"/>
    <w:rsid w:val="00093901"/>
    <w:rsid w:val="000943A6"/>
    <w:rsid w:val="00095B83"/>
    <w:rsid w:val="00095F10"/>
    <w:rsid w:val="00095FE1"/>
    <w:rsid w:val="000B1683"/>
    <w:rsid w:val="000B7863"/>
    <w:rsid w:val="000C2A18"/>
    <w:rsid w:val="000C51F2"/>
    <w:rsid w:val="000C6EFE"/>
    <w:rsid w:val="000D0CDB"/>
    <w:rsid w:val="000E31C7"/>
    <w:rsid w:val="000F1451"/>
    <w:rsid w:val="00107BF0"/>
    <w:rsid w:val="00111BBB"/>
    <w:rsid w:val="00113E3C"/>
    <w:rsid w:val="00124264"/>
    <w:rsid w:val="00134DA4"/>
    <w:rsid w:val="00142B73"/>
    <w:rsid w:val="00150629"/>
    <w:rsid w:val="0015523A"/>
    <w:rsid w:val="001563F1"/>
    <w:rsid w:val="00156E25"/>
    <w:rsid w:val="00161801"/>
    <w:rsid w:val="001642F1"/>
    <w:rsid w:val="00167D62"/>
    <w:rsid w:val="001711A4"/>
    <w:rsid w:val="00171958"/>
    <w:rsid w:val="001751A2"/>
    <w:rsid w:val="0018065F"/>
    <w:rsid w:val="00185C3F"/>
    <w:rsid w:val="00195D5E"/>
    <w:rsid w:val="001A608B"/>
    <w:rsid w:val="001A6EC3"/>
    <w:rsid w:val="001A7983"/>
    <w:rsid w:val="001B1BF5"/>
    <w:rsid w:val="001B2903"/>
    <w:rsid w:val="001B2956"/>
    <w:rsid w:val="001B2E13"/>
    <w:rsid w:val="001B6D8D"/>
    <w:rsid w:val="001C6600"/>
    <w:rsid w:val="001D1263"/>
    <w:rsid w:val="001D46AD"/>
    <w:rsid w:val="001D667F"/>
    <w:rsid w:val="001E2576"/>
    <w:rsid w:val="001E6783"/>
    <w:rsid w:val="001F26EE"/>
    <w:rsid w:val="001F535C"/>
    <w:rsid w:val="002050BF"/>
    <w:rsid w:val="002063D2"/>
    <w:rsid w:val="0022063E"/>
    <w:rsid w:val="002346AA"/>
    <w:rsid w:val="002356E1"/>
    <w:rsid w:val="002421BD"/>
    <w:rsid w:val="00242570"/>
    <w:rsid w:val="002511F9"/>
    <w:rsid w:val="00255CD1"/>
    <w:rsid w:val="00262F34"/>
    <w:rsid w:val="002647B2"/>
    <w:rsid w:val="0026494B"/>
    <w:rsid w:val="002661EB"/>
    <w:rsid w:val="00266E01"/>
    <w:rsid w:val="00270002"/>
    <w:rsid w:val="00273508"/>
    <w:rsid w:val="002745EA"/>
    <w:rsid w:val="00292A71"/>
    <w:rsid w:val="00295DA0"/>
    <w:rsid w:val="00296A9F"/>
    <w:rsid w:val="002A0617"/>
    <w:rsid w:val="002A26DD"/>
    <w:rsid w:val="002A2ED1"/>
    <w:rsid w:val="002A35E7"/>
    <w:rsid w:val="002A79E6"/>
    <w:rsid w:val="002B11E8"/>
    <w:rsid w:val="002B4F00"/>
    <w:rsid w:val="002B505E"/>
    <w:rsid w:val="002C270D"/>
    <w:rsid w:val="002C7C28"/>
    <w:rsid w:val="002D0301"/>
    <w:rsid w:val="002D637C"/>
    <w:rsid w:val="002F5218"/>
    <w:rsid w:val="002F61A2"/>
    <w:rsid w:val="002F78F5"/>
    <w:rsid w:val="00301FF8"/>
    <w:rsid w:val="00311AFF"/>
    <w:rsid w:val="00315FD6"/>
    <w:rsid w:val="003246CC"/>
    <w:rsid w:val="0033328E"/>
    <w:rsid w:val="00333CAB"/>
    <w:rsid w:val="0033589B"/>
    <w:rsid w:val="00340BA7"/>
    <w:rsid w:val="00344F36"/>
    <w:rsid w:val="00345D88"/>
    <w:rsid w:val="00350860"/>
    <w:rsid w:val="00354D76"/>
    <w:rsid w:val="00382CAE"/>
    <w:rsid w:val="00384393"/>
    <w:rsid w:val="00386AF2"/>
    <w:rsid w:val="00391589"/>
    <w:rsid w:val="003924D7"/>
    <w:rsid w:val="003A5B44"/>
    <w:rsid w:val="003A73E3"/>
    <w:rsid w:val="003B11E8"/>
    <w:rsid w:val="003B379C"/>
    <w:rsid w:val="003B601E"/>
    <w:rsid w:val="003B6AB0"/>
    <w:rsid w:val="003C5312"/>
    <w:rsid w:val="003C5E7C"/>
    <w:rsid w:val="003D012E"/>
    <w:rsid w:val="003D06C2"/>
    <w:rsid w:val="003D43FA"/>
    <w:rsid w:val="003F05EE"/>
    <w:rsid w:val="00402541"/>
    <w:rsid w:val="004072E9"/>
    <w:rsid w:val="004075C4"/>
    <w:rsid w:val="00420EF1"/>
    <w:rsid w:val="0042383E"/>
    <w:rsid w:val="00425D89"/>
    <w:rsid w:val="00426976"/>
    <w:rsid w:val="00431C4B"/>
    <w:rsid w:val="0043327F"/>
    <w:rsid w:val="00450453"/>
    <w:rsid w:val="00453FF7"/>
    <w:rsid w:val="0045594A"/>
    <w:rsid w:val="00457E05"/>
    <w:rsid w:val="004603B5"/>
    <w:rsid w:val="00461924"/>
    <w:rsid w:val="004664EA"/>
    <w:rsid w:val="0046651F"/>
    <w:rsid w:val="004701DE"/>
    <w:rsid w:val="0047479A"/>
    <w:rsid w:val="004916DD"/>
    <w:rsid w:val="00494B38"/>
    <w:rsid w:val="00495960"/>
    <w:rsid w:val="004C0A1B"/>
    <w:rsid w:val="004D10B3"/>
    <w:rsid w:val="004D11D3"/>
    <w:rsid w:val="004D59F2"/>
    <w:rsid w:val="004D6366"/>
    <w:rsid w:val="004E5E9F"/>
    <w:rsid w:val="004F022F"/>
    <w:rsid w:val="0050507C"/>
    <w:rsid w:val="0050692E"/>
    <w:rsid w:val="0051381F"/>
    <w:rsid w:val="00520F8C"/>
    <w:rsid w:val="00526626"/>
    <w:rsid w:val="00543367"/>
    <w:rsid w:val="00546D88"/>
    <w:rsid w:val="005504B5"/>
    <w:rsid w:val="00550996"/>
    <w:rsid w:val="00550B7B"/>
    <w:rsid w:val="00551C2E"/>
    <w:rsid w:val="005637F0"/>
    <w:rsid w:val="00571E33"/>
    <w:rsid w:val="00573CC5"/>
    <w:rsid w:val="00573E4A"/>
    <w:rsid w:val="00573F3F"/>
    <w:rsid w:val="00582A04"/>
    <w:rsid w:val="00583ED5"/>
    <w:rsid w:val="00587612"/>
    <w:rsid w:val="00592703"/>
    <w:rsid w:val="005A5B05"/>
    <w:rsid w:val="005A7120"/>
    <w:rsid w:val="005A7E9D"/>
    <w:rsid w:val="005B1C2F"/>
    <w:rsid w:val="005B6FEA"/>
    <w:rsid w:val="005C009F"/>
    <w:rsid w:val="005C6C5F"/>
    <w:rsid w:val="005D2F3A"/>
    <w:rsid w:val="005F0B7E"/>
    <w:rsid w:val="005F22D1"/>
    <w:rsid w:val="005F3908"/>
    <w:rsid w:val="00602CCE"/>
    <w:rsid w:val="0061770D"/>
    <w:rsid w:val="00617779"/>
    <w:rsid w:val="00625E32"/>
    <w:rsid w:val="00630500"/>
    <w:rsid w:val="006349F9"/>
    <w:rsid w:val="00646433"/>
    <w:rsid w:val="00646CAE"/>
    <w:rsid w:val="00647EB1"/>
    <w:rsid w:val="00652DAD"/>
    <w:rsid w:val="00661E10"/>
    <w:rsid w:val="00663D65"/>
    <w:rsid w:val="00675CD4"/>
    <w:rsid w:val="006822A2"/>
    <w:rsid w:val="00693EF8"/>
    <w:rsid w:val="006A119B"/>
    <w:rsid w:val="006A24A4"/>
    <w:rsid w:val="006A654F"/>
    <w:rsid w:val="006A6ADE"/>
    <w:rsid w:val="006B3D84"/>
    <w:rsid w:val="006B3EFF"/>
    <w:rsid w:val="006B5CBE"/>
    <w:rsid w:val="006D23AC"/>
    <w:rsid w:val="006E65CF"/>
    <w:rsid w:val="006F0892"/>
    <w:rsid w:val="006F4C5E"/>
    <w:rsid w:val="00706557"/>
    <w:rsid w:val="007215E4"/>
    <w:rsid w:val="00723883"/>
    <w:rsid w:val="007257CB"/>
    <w:rsid w:val="00735983"/>
    <w:rsid w:val="00737F07"/>
    <w:rsid w:val="00742464"/>
    <w:rsid w:val="00747FDA"/>
    <w:rsid w:val="00750464"/>
    <w:rsid w:val="00755966"/>
    <w:rsid w:val="00765960"/>
    <w:rsid w:val="00771B27"/>
    <w:rsid w:val="00782A20"/>
    <w:rsid w:val="00787E1E"/>
    <w:rsid w:val="00795CCD"/>
    <w:rsid w:val="00797B7D"/>
    <w:rsid w:val="007A1144"/>
    <w:rsid w:val="007A7017"/>
    <w:rsid w:val="007B3756"/>
    <w:rsid w:val="007B3A59"/>
    <w:rsid w:val="007B3A9F"/>
    <w:rsid w:val="007C5F45"/>
    <w:rsid w:val="007E0EEE"/>
    <w:rsid w:val="007E6A4A"/>
    <w:rsid w:val="007F4876"/>
    <w:rsid w:val="007F4A78"/>
    <w:rsid w:val="007F6010"/>
    <w:rsid w:val="00801EE6"/>
    <w:rsid w:val="008021F6"/>
    <w:rsid w:val="00804504"/>
    <w:rsid w:val="0081143C"/>
    <w:rsid w:val="0082330E"/>
    <w:rsid w:val="008249AE"/>
    <w:rsid w:val="00826D11"/>
    <w:rsid w:val="00826DCD"/>
    <w:rsid w:val="00830830"/>
    <w:rsid w:val="0083309F"/>
    <w:rsid w:val="00842427"/>
    <w:rsid w:val="00843F01"/>
    <w:rsid w:val="00845F09"/>
    <w:rsid w:val="00846413"/>
    <w:rsid w:val="00853484"/>
    <w:rsid w:val="008631B8"/>
    <w:rsid w:val="00863835"/>
    <w:rsid w:val="00864F6E"/>
    <w:rsid w:val="00871CEF"/>
    <w:rsid w:val="00873269"/>
    <w:rsid w:val="00875130"/>
    <w:rsid w:val="008770AB"/>
    <w:rsid w:val="00891A7B"/>
    <w:rsid w:val="008A0A32"/>
    <w:rsid w:val="008A45C3"/>
    <w:rsid w:val="008B6A9B"/>
    <w:rsid w:val="008C2E55"/>
    <w:rsid w:val="008D024F"/>
    <w:rsid w:val="008E0ABC"/>
    <w:rsid w:val="008E0F94"/>
    <w:rsid w:val="008F19B4"/>
    <w:rsid w:val="009060D0"/>
    <w:rsid w:val="00907062"/>
    <w:rsid w:val="0092525B"/>
    <w:rsid w:val="0093416D"/>
    <w:rsid w:val="00935A4D"/>
    <w:rsid w:val="009375A5"/>
    <w:rsid w:val="00937FDB"/>
    <w:rsid w:val="00953AB2"/>
    <w:rsid w:val="00963C23"/>
    <w:rsid w:val="00965F5D"/>
    <w:rsid w:val="00970D82"/>
    <w:rsid w:val="00970D8A"/>
    <w:rsid w:val="0099170F"/>
    <w:rsid w:val="0099436A"/>
    <w:rsid w:val="009A0408"/>
    <w:rsid w:val="009A04CE"/>
    <w:rsid w:val="009B1D02"/>
    <w:rsid w:val="009B2005"/>
    <w:rsid w:val="009B389D"/>
    <w:rsid w:val="009E389A"/>
    <w:rsid w:val="009F7618"/>
    <w:rsid w:val="00A01864"/>
    <w:rsid w:val="00A02364"/>
    <w:rsid w:val="00A040DB"/>
    <w:rsid w:val="00A124A7"/>
    <w:rsid w:val="00A309BD"/>
    <w:rsid w:val="00A32FC9"/>
    <w:rsid w:val="00A41C9D"/>
    <w:rsid w:val="00A42043"/>
    <w:rsid w:val="00A42B6B"/>
    <w:rsid w:val="00A4360D"/>
    <w:rsid w:val="00A622A0"/>
    <w:rsid w:val="00A6597F"/>
    <w:rsid w:val="00A711B8"/>
    <w:rsid w:val="00A75E51"/>
    <w:rsid w:val="00A76FE0"/>
    <w:rsid w:val="00A77D4B"/>
    <w:rsid w:val="00A8296E"/>
    <w:rsid w:val="00A90FF8"/>
    <w:rsid w:val="00AA0E61"/>
    <w:rsid w:val="00AA3A96"/>
    <w:rsid w:val="00AC2B12"/>
    <w:rsid w:val="00AC3B91"/>
    <w:rsid w:val="00AC4C56"/>
    <w:rsid w:val="00AC670E"/>
    <w:rsid w:val="00AD6AD7"/>
    <w:rsid w:val="00AE626E"/>
    <w:rsid w:val="00AF0A3C"/>
    <w:rsid w:val="00AF12B3"/>
    <w:rsid w:val="00AF4CD9"/>
    <w:rsid w:val="00AF5BAF"/>
    <w:rsid w:val="00AF6035"/>
    <w:rsid w:val="00B035D4"/>
    <w:rsid w:val="00B06599"/>
    <w:rsid w:val="00B1077D"/>
    <w:rsid w:val="00B12B0D"/>
    <w:rsid w:val="00B14767"/>
    <w:rsid w:val="00B2529F"/>
    <w:rsid w:val="00B26865"/>
    <w:rsid w:val="00B30975"/>
    <w:rsid w:val="00B34EED"/>
    <w:rsid w:val="00B5395B"/>
    <w:rsid w:val="00B57244"/>
    <w:rsid w:val="00B577B8"/>
    <w:rsid w:val="00B702A2"/>
    <w:rsid w:val="00B71E58"/>
    <w:rsid w:val="00B72F1E"/>
    <w:rsid w:val="00B9398B"/>
    <w:rsid w:val="00BA205C"/>
    <w:rsid w:val="00BB2A81"/>
    <w:rsid w:val="00BB5CBB"/>
    <w:rsid w:val="00BC6616"/>
    <w:rsid w:val="00BD0C64"/>
    <w:rsid w:val="00BD6A8E"/>
    <w:rsid w:val="00BE269C"/>
    <w:rsid w:val="00C1019F"/>
    <w:rsid w:val="00C13AD5"/>
    <w:rsid w:val="00C1400F"/>
    <w:rsid w:val="00C1510D"/>
    <w:rsid w:val="00C1737A"/>
    <w:rsid w:val="00C21F73"/>
    <w:rsid w:val="00C30943"/>
    <w:rsid w:val="00C32FB8"/>
    <w:rsid w:val="00C358C4"/>
    <w:rsid w:val="00C41035"/>
    <w:rsid w:val="00C42C6B"/>
    <w:rsid w:val="00C46098"/>
    <w:rsid w:val="00C55BA6"/>
    <w:rsid w:val="00C55E00"/>
    <w:rsid w:val="00C613B4"/>
    <w:rsid w:val="00C62DA2"/>
    <w:rsid w:val="00C6531D"/>
    <w:rsid w:val="00C65EE5"/>
    <w:rsid w:val="00C705AB"/>
    <w:rsid w:val="00C77C0D"/>
    <w:rsid w:val="00C84994"/>
    <w:rsid w:val="00C850DB"/>
    <w:rsid w:val="00C862AB"/>
    <w:rsid w:val="00C91FB9"/>
    <w:rsid w:val="00C927AB"/>
    <w:rsid w:val="00CA0A51"/>
    <w:rsid w:val="00CA4163"/>
    <w:rsid w:val="00CB1E60"/>
    <w:rsid w:val="00CC63C7"/>
    <w:rsid w:val="00CC7244"/>
    <w:rsid w:val="00CD700C"/>
    <w:rsid w:val="00CF5805"/>
    <w:rsid w:val="00D219A0"/>
    <w:rsid w:val="00D23266"/>
    <w:rsid w:val="00D37295"/>
    <w:rsid w:val="00D45DCA"/>
    <w:rsid w:val="00D51157"/>
    <w:rsid w:val="00D54A40"/>
    <w:rsid w:val="00D620E6"/>
    <w:rsid w:val="00D62401"/>
    <w:rsid w:val="00D65814"/>
    <w:rsid w:val="00D814D0"/>
    <w:rsid w:val="00D87B84"/>
    <w:rsid w:val="00DB6E48"/>
    <w:rsid w:val="00DE4D74"/>
    <w:rsid w:val="00DE576A"/>
    <w:rsid w:val="00DE68D6"/>
    <w:rsid w:val="00DE6B95"/>
    <w:rsid w:val="00DF1CA0"/>
    <w:rsid w:val="00DF2F58"/>
    <w:rsid w:val="00E01C8F"/>
    <w:rsid w:val="00E05E0A"/>
    <w:rsid w:val="00E068C4"/>
    <w:rsid w:val="00E11177"/>
    <w:rsid w:val="00E226C9"/>
    <w:rsid w:val="00E24D27"/>
    <w:rsid w:val="00E35E25"/>
    <w:rsid w:val="00E374B6"/>
    <w:rsid w:val="00E401FA"/>
    <w:rsid w:val="00E51C0F"/>
    <w:rsid w:val="00E5395D"/>
    <w:rsid w:val="00E726A2"/>
    <w:rsid w:val="00E75EB0"/>
    <w:rsid w:val="00E868E8"/>
    <w:rsid w:val="00E86C95"/>
    <w:rsid w:val="00E87176"/>
    <w:rsid w:val="00E90E6C"/>
    <w:rsid w:val="00E940F5"/>
    <w:rsid w:val="00E9641C"/>
    <w:rsid w:val="00EA6BB1"/>
    <w:rsid w:val="00EB416C"/>
    <w:rsid w:val="00EB523F"/>
    <w:rsid w:val="00EB7FCC"/>
    <w:rsid w:val="00EC06D4"/>
    <w:rsid w:val="00EC3689"/>
    <w:rsid w:val="00EC4B87"/>
    <w:rsid w:val="00ED0D5C"/>
    <w:rsid w:val="00ED5E96"/>
    <w:rsid w:val="00EE70A4"/>
    <w:rsid w:val="00EF0D9B"/>
    <w:rsid w:val="00EF296C"/>
    <w:rsid w:val="00EF2BA0"/>
    <w:rsid w:val="00EF52D4"/>
    <w:rsid w:val="00F0243A"/>
    <w:rsid w:val="00F02886"/>
    <w:rsid w:val="00F054EE"/>
    <w:rsid w:val="00F2181E"/>
    <w:rsid w:val="00F301F0"/>
    <w:rsid w:val="00F36484"/>
    <w:rsid w:val="00F40389"/>
    <w:rsid w:val="00F514F8"/>
    <w:rsid w:val="00F631FB"/>
    <w:rsid w:val="00F66404"/>
    <w:rsid w:val="00F71A01"/>
    <w:rsid w:val="00F72DB1"/>
    <w:rsid w:val="00F74387"/>
    <w:rsid w:val="00F90747"/>
    <w:rsid w:val="00F90B35"/>
    <w:rsid w:val="00F93B07"/>
    <w:rsid w:val="00FA4809"/>
    <w:rsid w:val="00FB06D2"/>
    <w:rsid w:val="00FB25E8"/>
    <w:rsid w:val="00FB768F"/>
    <w:rsid w:val="00FC428A"/>
    <w:rsid w:val="00FD227A"/>
    <w:rsid w:val="00FD2618"/>
    <w:rsid w:val="00FD3211"/>
    <w:rsid w:val="00FD50A4"/>
    <w:rsid w:val="00FF0CCA"/>
    <w:rsid w:val="00FF1023"/>
    <w:rsid w:val="00FF3A34"/>
    <w:rsid w:val="00FF3D75"/>
    <w:rsid w:val="00FF7A5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32DE88"/>
  <w15:chartTrackingRefBased/>
  <w15:docId w15:val="{102D6874-2652-45F2-A836-EE471CB70F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4">
    <w:name w:val="heading 4"/>
    <w:basedOn w:val="Normal"/>
    <w:link w:val="Heading4Char"/>
    <w:uiPriority w:val="9"/>
    <w:semiHidden/>
    <w:unhideWhenUsed/>
    <w:qFormat/>
    <w:rsid w:val="00292A71"/>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597F"/>
    <w:pPr>
      <w:ind w:left="720"/>
      <w:contextualSpacing/>
    </w:pPr>
  </w:style>
  <w:style w:type="paragraph" w:styleId="NormalWeb">
    <w:name w:val="Normal (Web)"/>
    <w:basedOn w:val="Normal"/>
    <w:uiPriority w:val="99"/>
    <w:semiHidden/>
    <w:unhideWhenUsed/>
    <w:rsid w:val="00C850DB"/>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5C6C5F"/>
    <w:rPr>
      <w:sz w:val="16"/>
      <w:szCs w:val="16"/>
    </w:rPr>
  </w:style>
  <w:style w:type="paragraph" w:styleId="CommentText">
    <w:name w:val="annotation text"/>
    <w:basedOn w:val="Normal"/>
    <w:link w:val="CommentTextChar"/>
    <w:uiPriority w:val="99"/>
    <w:semiHidden/>
    <w:unhideWhenUsed/>
    <w:rsid w:val="005C6C5F"/>
    <w:pPr>
      <w:spacing w:line="240" w:lineRule="auto"/>
    </w:pPr>
    <w:rPr>
      <w:sz w:val="20"/>
      <w:szCs w:val="20"/>
    </w:rPr>
  </w:style>
  <w:style w:type="character" w:customStyle="1" w:styleId="CommentTextChar">
    <w:name w:val="Comment Text Char"/>
    <w:basedOn w:val="DefaultParagraphFont"/>
    <w:link w:val="CommentText"/>
    <w:uiPriority w:val="99"/>
    <w:semiHidden/>
    <w:rsid w:val="005C6C5F"/>
    <w:rPr>
      <w:sz w:val="20"/>
      <w:szCs w:val="20"/>
    </w:rPr>
  </w:style>
  <w:style w:type="paragraph" w:styleId="CommentSubject">
    <w:name w:val="annotation subject"/>
    <w:basedOn w:val="CommentText"/>
    <w:next w:val="CommentText"/>
    <w:link w:val="CommentSubjectChar"/>
    <w:uiPriority w:val="99"/>
    <w:semiHidden/>
    <w:unhideWhenUsed/>
    <w:rsid w:val="005C6C5F"/>
    <w:rPr>
      <w:b/>
      <w:bCs/>
    </w:rPr>
  </w:style>
  <w:style w:type="character" w:customStyle="1" w:styleId="CommentSubjectChar">
    <w:name w:val="Comment Subject Char"/>
    <w:basedOn w:val="CommentTextChar"/>
    <w:link w:val="CommentSubject"/>
    <w:uiPriority w:val="99"/>
    <w:semiHidden/>
    <w:rsid w:val="005C6C5F"/>
    <w:rPr>
      <w:b/>
      <w:bCs/>
      <w:sz w:val="20"/>
      <w:szCs w:val="20"/>
    </w:rPr>
  </w:style>
  <w:style w:type="paragraph" w:styleId="BalloonText">
    <w:name w:val="Balloon Text"/>
    <w:basedOn w:val="Normal"/>
    <w:link w:val="BalloonTextChar"/>
    <w:uiPriority w:val="99"/>
    <w:semiHidden/>
    <w:unhideWhenUsed/>
    <w:rsid w:val="005C6C5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C6C5F"/>
    <w:rPr>
      <w:rFonts w:ascii="Segoe UI" w:hAnsi="Segoe UI" w:cs="Segoe UI"/>
      <w:sz w:val="18"/>
      <w:szCs w:val="18"/>
    </w:rPr>
  </w:style>
  <w:style w:type="paragraph" w:styleId="FootnoteText">
    <w:name w:val="footnote text"/>
    <w:basedOn w:val="Normal"/>
    <w:link w:val="FootnoteTextChar"/>
    <w:uiPriority w:val="99"/>
    <w:semiHidden/>
    <w:unhideWhenUsed/>
    <w:rsid w:val="00095FE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95FE1"/>
    <w:rPr>
      <w:sz w:val="20"/>
      <w:szCs w:val="20"/>
    </w:rPr>
  </w:style>
  <w:style w:type="character" w:styleId="FootnoteReference">
    <w:name w:val="footnote reference"/>
    <w:basedOn w:val="DefaultParagraphFont"/>
    <w:uiPriority w:val="99"/>
    <w:semiHidden/>
    <w:unhideWhenUsed/>
    <w:rsid w:val="00095FE1"/>
    <w:rPr>
      <w:vertAlign w:val="superscript"/>
    </w:rPr>
  </w:style>
  <w:style w:type="character" w:styleId="Hyperlink">
    <w:name w:val="Hyperlink"/>
    <w:basedOn w:val="DefaultParagraphFont"/>
    <w:uiPriority w:val="99"/>
    <w:unhideWhenUsed/>
    <w:rsid w:val="00D814D0"/>
    <w:rPr>
      <w:color w:val="0563C1" w:themeColor="hyperlink"/>
      <w:u w:val="single"/>
    </w:rPr>
  </w:style>
  <w:style w:type="character" w:styleId="UnresolvedMention">
    <w:name w:val="Unresolved Mention"/>
    <w:basedOn w:val="DefaultParagraphFont"/>
    <w:uiPriority w:val="99"/>
    <w:semiHidden/>
    <w:unhideWhenUsed/>
    <w:rsid w:val="00D814D0"/>
    <w:rPr>
      <w:color w:val="605E5C"/>
      <w:shd w:val="clear" w:color="auto" w:fill="E1DFDD"/>
    </w:rPr>
  </w:style>
  <w:style w:type="character" w:styleId="FollowedHyperlink">
    <w:name w:val="FollowedHyperlink"/>
    <w:basedOn w:val="DefaultParagraphFont"/>
    <w:uiPriority w:val="99"/>
    <w:semiHidden/>
    <w:unhideWhenUsed/>
    <w:rsid w:val="00D814D0"/>
    <w:rPr>
      <w:color w:val="954F72" w:themeColor="followedHyperlink"/>
      <w:u w:val="single"/>
    </w:rPr>
  </w:style>
  <w:style w:type="paragraph" w:styleId="Header">
    <w:name w:val="header"/>
    <w:basedOn w:val="Normal"/>
    <w:link w:val="HeaderChar"/>
    <w:uiPriority w:val="99"/>
    <w:unhideWhenUsed/>
    <w:rsid w:val="00DE4D74"/>
    <w:pPr>
      <w:tabs>
        <w:tab w:val="center" w:pos="4680"/>
        <w:tab w:val="right" w:pos="9360"/>
      </w:tabs>
      <w:spacing w:after="0" w:line="240" w:lineRule="auto"/>
    </w:pPr>
  </w:style>
  <w:style w:type="character" w:customStyle="1" w:styleId="HeaderChar">
    <w:name w:val="Header Char"/>
    <w:basedOn w:val="DefaultParagraphFont"/>
    <w:link w:val="Header"/>
    <w:uiPriority w:val="99"/>
    <w:rsid w:val="00DE4D74"/>
  </w:style>
  <w:style w:type="paragraph" w:styleId="Footer">
    <w:name w:val="footer"/>
    <w:basedOn w:val="Normal"/>
    <w:link w:val="FooterChar"/>
    <w:uiPriority w:val="99"/>
    <w:unhideWhenUsed/>
    <w:rsid w:val="00DE4D74"/>
    <w:pPr>
      <w:tabs>
        <w:tab w:val="center" w:pos="4680"/>
        <w:tab w:val="right" w:pos="9360"/>
      </w:tabs>
      <w:spacing w:after="0" w:line="240" w:lineRule="auto"/>
    </w:pPr>
  </w:style>
  <w:style w:type="character" w:customStyle="1" w:styleId="FooterChar">
    <w:name w:val="Footer Char"/>
    <w:basedOn w:val="DefaultParagraphFont"/>
    <w:link w:val="Footer"/>
    <w:uiPriority w:val="99"/>
    <w:rsid w:val="00DE4D74"/>
  </w:style>
  <w:style w:type="paragraph" w:styleId="Title">
    <w:name w:val="Title"/>
    <w:basedOn w:val="Normal"/>
    <w:next w:val="Normal"/>
    <w:link w:val="TitleChar"/>
    <w:uiPriority w:val="10"/>
    <w:qFormat/>
    <w:rsid w:val="001642F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642F1"/>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7238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DefaultParagraphFont"/>
    <w:rsid w:val="00A41C9D"/>
    <w:rPr>
      <w:rFonts w:ascii="PalatinoLinotype-Bold" w:hAnsi="PalatinoLinotype-Bold" w:hint="default"/>
      <w:b/>
      <w:bCs/>
      <w:i w:val="0"/>
      <w:iCs w:val="0"/>
      <w:color w:val="000000"/>
      <w:sz w:val="22"/>
      <w:szCs w:val="22"/>
    </w:rPr>
  </w:style>
  <w:style w:type="character" w:customStyle="1" w:styleId="fontstyle21">
    <w:name w:val="fontstyle21"/>
    <w:basedOn w:val="DefaultParagraphFont"/>
    <w:rsid w:val="00A41C9D"/>
    <w:rPr>
      <w:rFonts w:ascii="PalatinoLinotype-Roman" w:hAnsi="PalatinoLinotype-Roman" w:hint="default"/>
      <w:b w:val="0"/>
      <w:bCs w:val="0"/>
      <w:i w:val="0"/>
      <w:iCs w:val="0"/>
      <w:color w:val="000000"/>
      <w:sz w:val="22"/>
      <w:szCs w:val="22"/>
    </w:rPr>
  </w:style>
  <w:style w:type="table" w:styleId="ListTable3">
    <w:name w:val="List Table 3"/>
    <w:basedOn w:val="TableNormal"/>
    <w:uiPriority w:val="48"/>
    <w:rsid w:val="00A41C9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character" w:customStyle="1" w:styleId="fontstyle31">
    <w:name w:val="fontstyle31"/>
    <w:basedOn w:val="DefaultParagraphFont"/>
    <w:rsid w:val="00E11177"/>
    <w:rPr>
      <w:rFonts w:ascii="Times New Roman" w:hAnsi="Times New Roman" w:cs="Times New Roman" w:hint="default"/>
      <w:b w:val="0"/>
      <w:bCs w:val="0"/>
      <w:i w:val="0"/>
      <w:iCs w:val="0"/>
      <w:color w:val="000000"/>
      <w:sz w:val="12"/>
      <w:szCs w:val="12"/>
    </w:rPr>
  </w:style>
  <w:style w:type="character" w:customStyle="1" w:styleId="fontstyle41">
    <w:name w:val="fontstyle41"/>
    <w:basedOn w:val="DefaultParagraphFont"/>
    <w:rsid w:val="00E11177"/>
    <w:rPr>
      <w:rFonts w:ascii="Times New Roman" w:hAnsi="Times New Roman" w:cs="Times New Roman" w:hint="default"/>
      <w:b/>
      <w:bCs/>
      <w:i w:val="0"/>
      <w:iCs w:val="0"/>
      <w:color w:val="000000"/>
      <w:sz w:val="12"/>
      <w:szCs w:val="12"/>
    </w:rPr>
  </w:style>
  <w:style w:type="character" w:customStyle="1" w:styleId="Heading4Char">
    <w:name w:val="Heading 4 Char"/>
    <w:basedOn w:val="DefaultParagraphFont"/>
    <w:link w:val="Heading4"/>
    <w:uiPriority w:val="9"/>
    <w:semiHidden/>
    <w:rsid w:val="00292A71"/>
    <w:rPr>
      <w:rFonts w:ascii="Times New Roman" w:eastAsia="Times New Roman" w:hAnsi="Times New Roman" w:cs="Times New Roman"/>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021591">
      <w:bodyDiv w:val="1"/>
      <w:marLeft w:val="0"/>
      <w:marRight w:val="0"/>
      <w:marTop w:val="0"/>
      <w:marBottom w:val="0"/>
      <w:divBdr>
        <w:top w:val="none" w:sz="0" w:space="0" w:color="auto"/>
        <w:left w:val="none" w:sz="0" w:space="0" w:color="auto"/>
        <w:bottom w:val="none" w:sz="0" w:space="0" w:color="auto"/>
        <w:right w:val="none" w:sz="0" w:space="0" w:color="auto"/>
      </w:divBdr>
    </w:div>
    <w:div w:id="96213529">
      <w:bodyDiv w:val="1"/>
      <w:marLeft w:val="0"/>
      <w:marRight w:val="0"/>
      <w:marTop w:val="0"/>
      <w:marBottom w:val="0"/>
      <w:divBdr>
        <w:top w:val="none" w:sz="0" w:space="0" w:color="auto"/>
        <w:left w:val="none" w:sz="0" w:space="0" w:color="auto"/>
        <w:bottom w:val="none" w:sz="0" w:space="0" w:color="auto"/>
        <w:right w:val="none" w:sz="0" w:space="0" w:color="auto"/>
      </w:divBdr>
      <w:divsChild>
        <w:div w:id="1082337313">
          <w:marLeft w:val="0"/>
          <w:marRight w:val="0"/>
          <w:marTop w:val="0"/>
          <w:marBottom w:val="0"/>
          <w:divBdr>
            <w:top w:val="none" w:sz="0" w:space="0" w:color="auto"/>
            <w:left w:val="none" w:sz="0" w:space="0" w:color="auto"/>
            <w:bottom w:val="none" w:sz="0" w:space="0" w:color="auto"/>
            <w:right w:val="none" w:sz="0" w:space="0" w:color="auto"/>
          </w:divBdr>
          <w:divsChild>
            <w:div w:id="1241983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30958">
      <w:bodyDiv w:val="1"/>
      <w:marLeft w:val="0"/>
      <w:marRight w:val="0"/>
      <w:marTop w:val="0"/>
      <w:marBottom w:val="0"/>
      <w:divBdr>
        <w:top w:val="none" w:sz="0" w:space="0" w:color="auto"/>
        <w:left w:val="none" w:sz="0" w:space="0" w:color="auto"/>
        <w:bottom w:val="none" w:sz="0" w:space="0" w:color="auto"/>
        <w:right w:val="none" w:sz="0" w:space="0" w:color="auto"/>
      </w:divBdr>
    </w:div>
    <w:div w:id="166559186">
      <w:bodyDiv w:val="1"/>
      <w:marLeft w:val="0"/>
      <w:marRight w:val="0"/>
      <w:marTop w:val="0"/>
      <w:marBottom w:val="0"/>
      <w:divBdr>
        <w:top w:val="none" w:sz="0" w:space="0" w:color="auto"/>
        <w:left w:val="none" w:sz="0" w:space="0" w:color="auto"/>
        <w:bottom w:val="none" w:sz="0" w:space="0" w:color="auto"/>
        <w:right w:val="none" w:sz="0" w:space="0" w:color="auto"/>
      </w:divBdr>
    </w:div>
    <w:div w:id="223030147">
      <w:bodyDiv w:val="1"/>
      <w:marLeft w:val="0"/>
      <w:marRight w:val="0"/>
      <w:marTop w:val="0"/>
      <w:marBottom w:val="0"/>
      <w:divBdr>
        <w:top w:val="none" w:sz="0" w:space="0" w:color="auto"/>
        <w:left w:val="none" w:sz="0" w:space="0" w:color="auto"/>
        <w:bottom w:val="none" w:sz="0" w:space="0" w:color="auto"/>
        <w:right w:val="none" w:sz="0" w:space="0" w:color="auto"/>
      </w:divBdr>
    </w:div>
    <w:div w:id="365103574">
      <w:bodyDiv w:val="1"/>
      <w:marLeft w:val="0"/>
      <w:marRight w:val="0"/>
      <w:marTop w:val="0"/>
      <w:marBottom w:val="0"/>
      <w:divBdr>
        <w:top w:val="none" w:sz="0" w:space="0" w:color="auto"/>
        <w:left w:val="none" w:sz="0" w:space="0" w:color="auto"/>
        <w:bottom w:val="none" w:sz="0" w:space="0" w:color="auto"/>
        <w:right w:val="none" w:sz="0" w:space="0" w:color="auto"/>
      </w:divBdr>
    </w:div>
    <w:div w:id="468209948">
      <w:bodyDiv w:val="1"/>
      <w:marLeft w:val="0"/>
      <w:marRight w:val="0"/>
      <w:marTop w:val="0"/>
      <w:marBottom w:val="0"/>
      <w:divBdr>
        <w:top w:val="none" w:sz="0" w:space="0" w:color="auto"/>
        <w:left w:val="none" w:sz="0" w:space="0" w:color="auto"/>
        <w:bottom w:val="none" w:sz="0" w:space="0" w:color="auto"/>
        <w:right w:val="none" w:sz="0" w:space="0" w:color="auto"/>
      </w:divBdr>
    </w:div>
    <w:div w:id="488717328">
      <w:bodyDiv w:val="1"/>
      <w:marLeft w:val="0"/>
      <w:marRight w:val="0"/>
      <w:marTop w:val="0"/>
      <w:marBottom w:val="0"/>
      <w:divBdr>
        <w:top w:val="none" w:sz="0" w:space="0" w:color="auto"/>
        <w:left w:val="none" w:sz="0" w:space="0" w:color="auto"/>
        <w:bottom w:val="none" w:sz="0" w:space="0" w:color="auto"/>
        <w:right w:val="none" w:sz="0" w:space="0" w:color="auto"/>
      </w:divBdr>
    </w:div>
    <w:div w:id="643583601">
      <w:bodyDiv w:val="1"/>
      <w:marLeft w:val="0"/>
      <w:marRight w:val="0"/>
      <w:marTop w:val="0"/>
      <w:marBottom w:val="0"/>
      <w:divBdr>
        <w:top w:val="none" w:sz="0" w:space="0" w:color="auto"/>
        <w:left w:val="none" w:sz="0" w:space="0" w:color="auto"/>
        <w:bottom w:val="none" w:sz="0" w:space="0" w:color="auto"/>
        <w:right w:val="none" w:sz="0" w:space="0" w:color="auto"/>
      </w:divBdr>
      <w:divsChild>
        <w:div w:id="1869683618">
          <w:marLeft w:val="0"/>
          <w:marRight w:val="0"/>
          <w:marTop w:val="0"/>
          <w:marBottom w:val="0"/>
          <w:divBdr>
            <w:top w:val="none" w:sz="0" w:space="0" w:color="auto"/>
            <w:left w:val="none" w:sz="0" w:space="0" w:color="auto"/>
            <w:bottom w:val="none" w:sz="0" w:space="0" w:color="auto"/>
            <w:right w:val="none" w:sz="0" w:space="0" w:color="auto"/>
          </w:divBdr>
          <w:divsChild>
            <w:div w:id="622468564">
              <w:marLeft w:val="0"/>
              <w:marRight w:val="0"/>
              <w:marTop w:val="0"/>
              <w:marBottom w:val="0"/>
              <w:divBdr>
                <w:top w:val="none" w:sz="0" w:space="0" w:color="auto"/>
                <w:left w:val="none" w:sz="0" w:space="0" w:color="auto"/>
                <w:bottom w:val="none" w:sz="0" w:space="0" w:color="auto"/>
                <w:right w:val="none" w:sz="0" w:space="0" w:color="auto"/>
              </w:divBdr>
            </w:div>
          </w:divsChild>
        </w:div>
        <w:div w:id="1945917630">
          <w:marLeft w:val="0"/>
          <w:marRight w:val="0"/>
          <w:marTop w:val="0"/>
          <w:marBottom w:val="0"/>
          <w:divBdr>
            <w:top w:val="none" w:sz="0" w:space="0" w:color="auto"/>
            <w:left w:val="none" w:sz="0" w:space="0" w:color="auto"/>
            <w:bottom w:val="none" w:sz="0" w:space="0" w:color="auto"/>
            <w:right w:val="none" w:sz="0" w:space="0" w:color="auto"/>
          </w:divBdr>
          <w:divsChild>
            <w:div w:id="1997146646">
              <w:marLeft w:val="0"/>
              <w:marRight w:val="0"/>
              <w:marTop w:val="0"/>
              <w:marBottom w:val="0"/>
              <w:divBdr>
                <w:top w:val="none" w:sz="0" w:space="0" w:color="auto"/>
                <w:left w:val="none" w:sz="0" w:space="0" w:color="auto"/>
                <w:bottom w:val="none" w:sz="0" w:space="0" w:color="auto"/>
                <w:right w:val="none" w:sz="0" w:space="0" w:color="auto"/>
              </w:divBdr>
              <w:divsChild>
                <w:div w:id="1028019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3611097">
      <w:bodyDiv w:val="1"/>
      <w:marLeft w:val="0"/>
      <w:marRight w:val="0"/>
      <w:marTop w:val="0"/>
      <w:marBottom w:val="0"/>
      <w:divBdr>
        <w:top w:val="none" w:sz="0" w:space="0" w:color="auto"/>
        <w:left w:val="none" w:sz="0" w:space="0" w:color="auto"/>
        <w:bottom w:val="none" w:sz="0" w:space="0" w:color="auto"/>
        <w:right w:val="none" w:sz="0" w:space="0" w:color="auto"/>
      </w:divBdr>
    </w:div>
    <w:div w:id="684095012">
      <w:bodyDiv w:val="1"/>
      <w:marLeft w:val="0"/>
      <w:marRight w:val="0"/>
      <w:marTop w:val="0"/>
      <w:marBottom w:val="0"/>
      <w:divBdr>
        <w:top w:val="none" w:sz="0" w:space="0" w:color="auto"/>
        <w:left w:val="none" w:sz="0" w:space="0" w:color="auto"/>
        <w:bottom w:val="none" w:sz="0" w:space="0" w:color="auto"/>
        <w:right w:val="none" w:sz="0" w:space="0" w:color="auto"/>
      </w:divBdr>
      <w:divsChild>
        <w:div w:id="202597968">
          <w:marLeft w:val="274"/>
          <w:marRight w:val="0"/>
          <w:marTop w:val="0"/>
          <w:marBottom w:val="0"/>
          <w:divBdr>
            <w:top w:val="none" w:sz="0" w:space="0" w:color="auto"/>
            <w:left w:val="none" w:sz="0" w:space="0" w:color="auto"/>
            <w:bottom w:val="none" w:sz="0" w:space="0" w:color="auto"/>
            <w:right w:val="none" w:sz="0" w:space="0" w:color="auto"/>
          </w:divBdr>
        </w:div>
      </w:divsChild>
    </w:div>
    <w:div w:id="711927153">
      <w:bodyDiv w:val="1"/>
      <w:marLeft w:val="0"/>
      <w:marRight w:val="0"/>
      <w:marTop w:val="0"/>
      <w:marBottom w:val="0"/>
      <w:divBdr>
        <w:top w:val="none" w:sz="0" w:space="0" w:color="auto"/>
        <w:left w:val="none" w:sz="0" w:space="0" w:color="auto"/>
        <w:bottom w:val="none" w:sz="0" w:space="0" w:color="auto"/>
        <w:right w:val="none" w:sz="0" w:space="0" w:color="auto"/>
      </w:divBdr>
    </w:div>
    <w:div w:id="912616797">
      <w:bodyDiv w:val="1"/>
      <w:marLeft w:val="0"/>
      <w:marRight w:val="0"/>
      <w:marTop w:val="0"/>
      <w:marBottom w:val="0"/>
      <w:divBdr>
        <w:top w:val="none" w:sz="0" w:space="0" w:color="auto"/>
        <w:left w:val="none" w:sz="0" w:space="0" w:color="auto"/>
        <w:bottom w:val="none" w:sz="0" w:space="0" w:color="auto"/>
        <w:right w:val="none" w:sz="0" w:space="0" w:color="auto"/>
      </w:divBdr>
    </w:div>
    <w:div w:id="1069112042">
      <w:bodyDiv w:val="1"/>
      <w:marLeft w:val="0"/>
      <w:marRight w:val="0"/>
      <w:marTop w:val="0"/>
      <w:marBottom w:val="0"/>
      <w:divBdr>
        <w:top w:val="none" w:sz="0" w:space="0" w:color="auto"/>
        <w:left w:val="none" w:sz="0" w:space="0" w:color="auto"/>
        <w:bottom w:val="none" w:sz="0" w:space="0" w:color="auto"/>
        <w:right w:val="none" w:sz="0" w:space="0" w:color="auto"/>
      </w:divBdr>
    </w:div>
    <w:div w:id="1112478662">
      <w:bodyDiv w:val="1"/>
      <w:marLeft w:val="0"/>
      <w:marRight w:val="0"/>
      <w:marTop w:val="0"/>
      <w:marBottom w:val="0"/>
      <w:divBdr>
        <w:top w:val="none" w:sz="0" w:space="0" w:color="auto"/>
        <w:left w:val="none" w:sz="0" w:space="0" w:color="auto"/>
        <w:bottom w:val="none" w:sz="0" w:space="0" w:color="auto"/>
        <w:right w:val="none" w:sz="0" w:space="0" w:color="auto"/>
      </w:divBdr>
    </w:div>
    <w:div w:id="1115709730">
      <w:bodyDiv w:val="1"/>
      <w:marLeft w:val="0"/>
      <w:marRight w:val="0"/>
      <w:marTop w:val="0"/>
      <w:marBottom w:val="0"/>
      <w:divBdr>
        <w:top w:val="none" w:sz="0" w:space="0" w:color="auto"/>
        <w:left w:val="none" w:sz="0" w:space="0" w:color="auto"/>
        <w:bottom w:val="none" w:sz="0" w:space="0" w:color="auto"/>
        <w:right w:val="none" w:sz="0" w:space="0" w:color="auto"/>
      </w:divBdr>
    </w:div>
    <w:div w:id="1218662969">
      <w:bodyDiv w:val="1"/>
      <w:marLeft w:val="0"/>
      <w:marRight w:val="0"/>
      <w:marTop w:val="0"/>
      <w:marBottom w:val="0"/>
      <w:divBdr>
        <w:top w:val="none" w:sz="0" w:space="0" w:color="auto"/>
        <w:left w:val="none" w:sz="0" w:space="0" w:color="auto"/>
        <w:bottom w:val="none" w:sz="0" w:space="0" w:color="auto"/>
        <w:right w:val="none" w:sz="0" w:space="0" w:color="auto"/>
      </w:divBdr>
    </w:div>
    <w:div w:id="1255282872">
      <w:bodyDiv w:val="1"/>
      <w:marLeft w:val="0"/>
      <w:marRight w:val="0"/>
      <w:marTop w:val="0"/>
      <w:marBottom w:val="0"/>
      <w:divBdr>
        <w:top w:val="none" w:sz="0" w:space="0" w:color="auto"/>
        <w:left w:val="none" w:sz="0" w:space="0" w:color="auto"/>
        <w:bottom w:val="none" w:sz="0" w:space="0" w:color="auto"/>
        <w:right w:val="none" w:sz="0" w:space="0" w:color="auto"/>
      </w:divBdr>
    </w:div>
    <w:div w:id="1264996849">
      <w:bodyDiv w:val="1"/>
      <w:marLeft w:val="0"/>
      <w:marRight w:val="0"/>
      <w:marTop w:val="0"/>
      <w:marBottom w:val="0"/>
      <w:divBdr>
        <w:top w:val="none" w:sz="0" w:space="0" w:color="auto"/>
        <w:left w:val="none" w:sz="0" w:space="0" w:color="auto"/>
        <w:bottom w:val="none" w:sz="0" w:space="0" w:color="auto"/>
        <w:right w:val="none" w:sz="0" w:space="0" w:color="auto"/>
      </w:divBdr>
    </w:div>
    <w:div w:id="1271859806">
      <w:bodyDiv w:val="1"/>
      <w:marLeft w:val="0"/>
      <w:marRight w:val="0"/>
      <w:marTop w:val="0"/>
      <w:marBottom w:val="0"/>
      <w:divBdr>
        <w:top w:val="none" w:sz="0" w:space="0" w:color="auto"/>
        <w:left w:val="none" w:sz="0" w:space="0" w:color="auto"/>
        <w:bottom w:val="none" w:sz="0" w:space="0" w:color="auto"/>
        <w:right w:val="none" w:sz="0" w:space="0" w:color="auto"/>
      </w:divBdr>
    </w:div>
    <w:div w:id="1326284406">
      <w:bodyDiv w:val="1"/>
      <w:marLeft w:val="0"/>
      <w:marRight w:val="0"/>
      <w:marTop w:val="0"/>
      <w:marBottom w:val="0"/>
      <w:divBdr>
        <w:top w:val="none" w:sz="0" w:space="0" w:color="auto"/>
        <w:left w:val="none" w:sz="0" w:space="0" w:color="auto"/>
        <w:bottom w:val="none" w:sz="0" w:space="0" w:color="auto"/>
        <w:right w:val="none" w:sz="0" w:space="0" w:color="auto"/>
      </w:divBdr>
    </w:div>
    <w:div w:id="1342512598">
      <w:bodyDiv w:val="1"/>
      <w:marLeft w:val="0"/>
      <w:marRight w:val="0"/>
      <w:marTop w:val="0"/>
      <w:marBottom w:val="0"/>
      <w:divBdr>
        <w:top w:val="none" w:sz="0" w:space="0" w:color="auto"/>
        <w:left w:val="none" w:sz="0" w:space="0" w:color="auto"/>
        <w:bottom w:val="none" w:sz="0" w:space="0" w:color="auto"/>
        <w:right w:val="none" w:sz="0" w:space="0" w:color="auto"/>
      </w:divBdr>
    </w:div>
    <w:div w:id="1572498402">
      <w:bodyDiv w:val="1"/>
      <w:marLeft w:val="0"/>
      <w:marRight w:val="0"/>
      <w:marTop w:val="0"/>
      <w:marBottom w:val="0"/>
      <w:divBdr>
        <w:top w:val="none" w:sz="0" w:space="0" w:color="auto"/>
        <w:left w:val="none" w:sz="0" w:space="0" w:color="auto"/>
        <w:bottom w:val="none" w:sz="0" w:space="0" w:color="auto"/>
        <w:right w:val="none" w:sz="0" w:space="0" w:color="auto"/>
      </w:divBdr>
    </w:div>
    <w:div w:id="1582105107">
      <w:bodyDiv w:val="1"/>
      <w:marLeft w:val="0"/>
      <w:marRight w:val="0"/>
      <w:marTop w:val="0"/>
      <w:marBottom w:val="0"/>
      <w:divBdr>
        <w:top w:val="none" w:sz="0" w:space="0" w:color="auto"/>
        <w:left w:val="none" w:sz="0" w:space="0" w:color="auto"/>
        <w:bottom w:val="none" w:sz="0" w:space="0" w:color="auto"/>
        <w:right w:val="none" w:sz="0" w:space="0" w:color="auto"/>
      </w:divBdr>
    </w:div>
    <w:div w:id="1803687617">
      <w:bodyDiv w:val="1"/>
      <w:marLeft w:val="0"/>
      <w:marRight w:val="0"/>
      <w:marTop w:val="0"/>
      <w:marBottom w:val="0"/>
      <w:divBdr>
        <w:top w:val="none" w:sz="0" w:space="0" w:color="auto"/>
        <w:left w:val="none" w:sz="0" w:space="0" w:color="auto"/>
        <w:bottom w:val="none" w:sz="0" w:space="0" w:color="auto"/>
        <w:right w:val="none" w:sz="0" w:space="0" w:color="auto"/>
      </w:divBdr>
    </w:div>
    <w:div w:id="1887986600">
      <w:bodyDiv w:val="1"/>
      <w:marLeft w:val="0"/>
      <w:marRight w:val="0"/>
      <w:marTop w:val="0"/>
      <w:marBottom w:val="0"/>
      <w:divBdr>
        <w:top w:val="none" w:sz="0" w:space="0" w:color="auto"/>
        <w:left w:val="none" w:sz="0" w:space="0" w:color="auto"/>
        <w:bottom w:val="none" w:sz="0" w:space="0" w:color="auto"/>
        <w:right w:val="none" w:sz="0" w:space="0" w:color="auto"/>
      </w:divBdr>
    </w:div>
    <w:div w:id="2058235925">
      <w:bodyDiv w:val="1"/>
      <w:marLeft w:val="0"/>
      <w:marRight w:val="0"/>
      <w:marTop w:val="0"/>
      <w:marBottom w:val="0"/>
      <w:divBdr>
        <w:top w:val="none" w:sz="0" w:space="0" w:color="auto"/>
        <w:left w:val="none" w:sz="0" w:space="0" w:color="auto"/>
        <w:bottom w:val="none" w:sz="0" w:space="0" w:color="auto"/>
        <w:right w:val="none" w:sz="0" w:space="0" w:color="auto"/>
      </w:divBdr>
    </w:div>
    <w:div w:id="2059232400">
      <w:bodyDiv w:val="1"/>
      <w:marLeft w:val="0"/>
      <w:marRight w:val="0"/>
      <w:marTop w:val="0"/>
      <w:marBottom w:val="0"/>
      <w:divBdr>
        <w:top w:val="none" w:sz="0" w:space="0" w:color="auto"/>
        <w:left w:val="none" w:sz="0" w:space="0" w:color="auto"/>
        <w:bottom w:val="none" w:sz="0" w:space="0" w:color="auto"/>
        <w:right w:val="none" w:sz="0" w:space="0" w:color="auto"/>
      </w:divBdr>
    </w:div>
    <w:div w:id="20809784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diagramData" Target="diagrams/data2.xml"/><Relationship Id="rId18" Type="http://schemas.openxmlformats.org/officeDocument/2006/relationships/hyperlink" Target="https://www.fireeye.com/services/mandiant-incident-response.html" TargetMode="External"/><Relationship Id="rId26" Type="http://schemas.openxmlformats.org/officeDocument/2006/relationships/image" Target="media/image3.png"/><Relationship Id="rId39" Type="http://schemas.openxmlformats.org/officeDocument/2006/relationships/comments" Target="comments.xml"/><Relationship Id="rId21" Type="http://schemas.openxmlformats.org/officeDocument/2006/relationships/diagramQuickStyle" Target="diagrams/quickStyle3.xml"/><Relationship Id="rId34" Type="http://schemas.openxmlformats.org/officeDocument/2006/relationships/diagramData" Target="diagrams/data5.xml"/><Relationship Id="rId42" Type="http://schemas.openxmlformats.org/officeDocument/2006/relationships/diagramData" Target="diagrams/data6.xml"/><Relationship Id="rId47" Type="http://schemas.openxmlformats.org/officeDocument/2006/relationships/diagramData" Target="diagrams/data7.xml"/><Relationship Id="rId50" Type="http://schemas.openxmlformats.org/officeDocument/2006/relationships/diagramColors" Target="diagrams/colors7.xml"/><Relationship Id="rId55" Type="http://schemas.microsoft.com/office/2011/relationships/people" Target="peop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diagramColors" Target="diagrams/colors2.xml"/><Relationship Id="rId29" Type="http://schemas.openxmlformats.org/officeDocument/2006/relationships/diagramData" Target="diagrams/data4.xml"/><Relationship Id="rId11" Type="http://schemas.openxmlformats.org/officeDocument/2006/relationships/diagramColors" Target="diagrams/colors1.xml"/><Relationship Id="rId24" Type="http://schemas.openxmlformats.org/officeDocument/2006/relationships/image" Target="media/image1.png"/><Relationship Id="rId32" Type="http://schemas.openxmlformats.org/officeDocument/2006/relationships/diagramColors" Target="diagrams/colors4.xml"/><Relationship Id="rId37" Type="http://schemas.openxmlformats.org/officeDocument/2006/relationships/diagramColors" Target="diagrams/colors5.xml"/><Relationship Id="rId40" Type="http://schemas.microsoft.com/office/2011/relationships/commentsExtended" Target="commentsExtended.xml"/><Relationship Id="rId45" Type="http://schemas.openxmlformats.org/officeDocument/2006/relationships/diagramColors" Target="diagrams/colors6.xml"/><Relationship Id="rId53"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diagramQuickStyle" Target="diagrams/quickStyle1.xml"/><Relationship Id="rId19" Type="http://schemas.openxmlformats.org/officeDocument/2006/relationships/diagramData" Target="diagrams/data3.xml"/><Relationship Id="rId31" Type="http://schemas.openxmlformats.org/officeDocument/2006/relationships/diagramQuickStyle" Target="diagrams/quickStyle4.xml"/><Relationship Id="rId44" Type="http://schemas.openxmlformats.org/officeDocument/2006/relationships/diagramQuickStyle" Target="diagrams/quickStyle6.xml"/><Relationship Id="rId52" Type="http://schemas.openxmlformats.org/officeDocument/2006/relationships/header" Target="header1.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diagramLayout" Target="diagrams/layout2.xml"/><Relationship Id="rId22" Type="http://schemas.openxmlformats.org/officeDocument/2006/relationships/diagramColors" Target="diagrams/colors3.xml"/><Relationship Id="rId27" Type="http://schemas.openxmlformats.org/officeDocument/2006/relationships/image" Target="media/image4.png"/><Relationship Id="rId30" Type="http://schemas.openxmlformats.org/officeDocument/2006/relationships/diagramLayout" Target="diagrams/layout4.xml"/><Relationship Id="rId35" Type="http://schemas.openxmlformats.org/officeDocument/2006/relationships/diagramLayout" Target="diagrams/layout5.xml"/><Relationship Id="rId43" Type="http://schemas.openxmlformats.org/officeDocument/2006/relationships/diagramLayout" Target="diagrams/layout6.xml"/><Relationship Id="rId48" Type="http://schemas.openxmlformats.org/officeDocument/2006/relationships/diagramLayout" Target="diagrams/layout7.xml"/><Relationship Id="rId56" Type="http://schemas.openxmlformats.org/officeDocument/2006/relationships/theme" Target="theme/theme1.xml"/><Relationship Id="rId8" Type="http://schemas.openxmlformats.org/officeDocument/2006/relationships/diagramData" Target="diagrams/data1.xml"/><Relationship Id="rId51" Type="http://schemas.microsoft.com/office/2007/relationships/diagramDrawing" Target="diagrams/drawing7.xml"/><Relationship Id="rId3" Type="http://schemas.openxmlformats.org/officeDocument/2006/relationships/styles" Target="styles.xml"/><Relationship Id="rId12" Type="http://schemas.microsoft.com/office/2007/relationships/diagramDrawing" Target="diagrams/drawing1.xml"/><Relationship Id="rId17" Type="http://schemas.microsoft.com/office/2007/relationships/diagramDrawing" Target="diagrams/drawing2.xml"/><Relationship Id="rId25" Type="http://schemas.openxmlformats.org/officeDocument/2006/relationships/image" Target="media/image2.png"/><Relationship Id="rId33" Type="http://schemas.microsoft.com/office/2007/relationships/diagramDrawing" Target="diagrams/drawing4.xml"/><Relationship Id="rId38" Type="http://schemas.microsoft.com/office/2007/relationships/diagramDrawing" Target="diagrams/drawing5.xml"/><Relationship Id="rId46" Type="http://schemas.microsoft.com/office/2007/relationships/diagramDrawing" Target="diagrams/drawing6.xml"/><Relationship Id="rId20" Type="http://schemas.openxmlformats.org/officeDocument/2006/relationships/diagramLayout" Target="diagrams/layout3.xml"/><Relationship Id="rId41" Type="http://schemas.microsoft.com/office/2016/09/relationships/commentsIds" Target="commentsIds.xml"/><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diagramQuickStyle" Target="diagrams/quickStyle2.xml"/><Relationship Id="rId23" Type="http://schemas.microsoft.com/office/2007/relationships/diagramDrawing" Target="diagrams/drawing3.xml"/><Relationship Id="rId28" Type="http://schemas.microsoft.com/office/2007/relationships/hdphoto" Target="media/hdphoto1.wdp"/><Relationship Id="rId36" Type="http://schemas.openxmlformats.org/officeDocument/2006/relationships/diagramQuickStyle" Target="diagrams/quickStyle5.xml"/><Relationship Id="rId49" Type="http://schemas.openxmlformats.org/officeDocument/2006/relationships/diagramQuickStyle" Target="diagrams/quickStyle7.xml"/></Relationships>
</file>

<file path=word/diagrams/colors1.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6.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7.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C02B203-0257-40E7-A6AC-A6704DBE447C}" type="doc">
      <dgm:prSet loTypeId="urn:microsoft.com/office/officeart/2005/8/layout/hProcess9" loCatId="process" qsTypeId="urn:microsoft.com/office/officeart/2005/8/quickstyle/3d1" qsCatId="3D" csTypeId="urn:microsoft.com/office/officeart/2005/8/colors/colorful5" csCatId="colorful" phldr="1"/>
      <dgm:spPr/>
    </dgm:pt>
    <dgm:pt modelId="{7B2BA4C6-A637-488B-AA8A-F9CF055B9E08}">
      <dgm:prSet phldrT="[Text]"/>
      <dgm:spPr/>
      <dgm:t>
        <a:bodyPr/>
        <a:lstStyle/>
        <a:p>
          <a:r>
            <a:rPr lang="en-US" b="1"/>
            <a:t>Prepare</a:t>
          </a:r>
        </a:p>
      </dgm:t>
    </dgm:pt>
    <dgm:pt modelId="{1228C1CE-A0B0-4AC0-A6A3-B2B5F030124A}" type="parTrans" cxnId="{64A1A39C-99EA-4183-8DFD-E58DD124D885}">
      <dgm:prSet/>
      <dgm:spPr/>
      <dgm:t>
        <a:bodyPr/>
        <a:lstStyle/>
        <a:p>
          <a:endParaRPr lang="en-US"/>
        </a:p>
      </dgm:t>
    </dgm:pt>
    <dgm:pt modelId="{624A85A6-D546-4C9B-9B02-0A7A3D343F07}" type="sibTrans" cxnId="{64A1A39C-99EA-4183-8DFD-E58DD124D885}">
      <dgm:prSet/>
      <dgm:spPr/>
      <dgm:t>
        <a:bodyPr/>
        <a:lstStyle/>
        <a:p>
          <a:endParaRPr lang="en-US"/>
        </a:p>
      </dgm:t>
    </dgm:pt>
    <dgm:pt modelId="{42ABFBD4-61F1-41B1-9B86-F16B38701585}">
      <dgm:prSet phldrT="[Text]"/>
      <dgm:spPr/>
      <dgm:t>
        <a:bodyPr/>
        <a:lstStyle/>
        <a:p>
          <a:r>
            <a:rPr lang="en-US" b="1"/>
            <a:t>Identify</a:t>
          </a:r>
        </a:p>
      </dgm:t>
    </dgm:pt>
    <dgm:pt modelId="{E20727FF-9E11-4956-AA2A-00A70140EF1C}" type="parTrans" cxnId="{A01C4A28-B972-4506-843C-4093707761DA}">
      <dgm:prSet/>
      <dgm:spPr/>
      <dgm:t>
        <a:bodyPr/>
        <a:lstStyle/>
        <a:p>
          <a:endParaRPr lang="en-US"/>
        </a:p>
      </dgm:t>
    </dgm:pt>
    <dgm:pt modelId="{1F943189-A489-451A-B09A-298B2A0FD195}" type="sibTrans" cxnId="{A01C4A28-B972-4506-843C-4093707761DA}">
      <dgm:prSet/>
      <dgm:spPr/>
      <dgm:t>
        <a:bodyPr/>
        <a:lstStyle/>
        <a:p>
          <a:endParaRPr lang="en-US"/>
        </a:p>
      </dgm:t>
    </dgm:pt>
    <dgm:pt modelId="{C6538BF4-00B8-45F6-B618-BDB842C1D8EC}">
      <dgm:prSet phldrT="[Text]"/>
      <dgm:spPr/>
      <dgm:t>
        <a:bodyPr/>
        <a:lstStyle/>
        <a:p>
          <a:r>
            <a:rPr lang="en-US" b="1"/>
            <a:t>Triage</a:t>
          </a:r>
        </a:p>
      </dgm:t>
    </dgm:pt>
    <dgm:pt modelId="{AA4E8F82-F723-4505-94E4-D2E8ACF984D7}" type="parTrans" cxnId="{891FE496-ACE6-4043-81C7-96140C9621D7}">
      <dgm:prSet/>
      <dgm:spPr/>
      <dgm:t>
        <a:bodyPr/>
        <a:lstStyle/>
        <a:p>
          <a:endParaRPr lang="en-US"/>
        </a:p>
      </dgm:t>
    </dgm:pt>
    <dgm:pt modelId="{0271D921-385A-4C9A-8699-89EC918E315E}" type="sibTrans" cxnId="{891FE496-ACE6-4043-81C7-96140C9621D7}">
      <dgm:prSet/>
      <dgm:spPr/>
      <dgm:t>
        <a:bodyPr/>
        <a:lstStyle/>
        <a:p>
          <a:endParaRPr lang="en-US"/>
        </a:p>
      </dgm:t>
    </dgm:pt>
    <dgm:pt modelId="{08818FA6-B184-41AB-AE99-AA86D8DA5789}">
      <dgm:prSet phldrT="[Text]"/>
      <dgm:spPr/>
      <dgm:t>
        <a:bodyPr/>
        <a:lstStyle/>
        <a:p>
          <a:r>
            <a:rPr lang="en-US" b="1"/>
            <a:t>Investigate</a:t>
          </a:r>
        </a:p>
      </dgm:t>
    </dgm:pt>
    <dgm:pt modelId="{0C82E29A-4A79-4A6C-8496-9CFE4427C328}" type="parTrans" cxnId="{C2370053-5917-45C6-9142-34627EDC1ECF}">
      <dgm:prSet/>
      <dgm:spPr/>
      <dgm:t>
        <a:bodyPr/>
        <a:lstStyle/>
        <a:p>
          <a:endParaRPr lang="en-US"/>
        </a:p>
      </dgm:t>
    </dgm:pt>
    <dgm:pt modelId="{503A8108-BCA0-4C3E-BB69-633F903EB695}" type="sibTrans" cxnId="{C2370053-5917-45C6-9142-34627EDC1ECF}">
      <dgm:prSet/>
      <dgm:spPr/>
      <dgm:t>
        <a:bodyPr/>
        <a:lstStyle/>
        <a:p>
          <a:endParaRPr lang="en-US"/>
        </a:p>
      </dgm:t>
    </dgm:pt>
    <dgm:pt modelId="{4DA0FD58-C1D2-461E-AA96-71B19C8AC377}">
      <dgm:prSet phldrT="[Text]"/>
      <dgm:spPr/>
      <dgm:t>
        <a:bodyPr/>
        <a:lstStyle/>
        <a:p>
          <a:r>
            <a:rPr lang="en-US" b="1"/>
            <a:t>Remediate</a:t>
          </a:r>
        </a:p>
      </dgm:t>
    </dgm:pt>
    <dgm:pt modelId="{6BE37EF8-DA77-4506-9A08-F0AE62B26E1B}" type="parTrans" cxnId="{7B748EF1-2C87-42E6-9377-4318C4D79471}">
      <dgm:prSet/>
      <dgm:spPr/>
      <dgm:t>
        <a:bodyPr/>
        <a:lstStyle/>
        <a:p>
          <a:endParaRPr lang="en-US"/>
        </a:p>
      </dgm:t>
    </dgm:pt>
    <dgm:pt modelId="{A590BF3B-7F4A-4F7E-8408-F56E226C3AC8}" type="sibTrans" cxnId="{7B748EF1-2C87-42E6-9377-4318C4D79471}">
      <dgm:prSet/>
      <dgm:spPr/>
      <dgm:t>
        <a:bodyPr/>
        <a:lstStyle/>
        <a:p>
          <a:endParaRPr lang="en-US"/>
        </a:p>
      </dgm:t>
    </dgm:pt>
    <dgm:pt modelId="{9F669DA3-F8F3-4F02-85BA-BBCACBF5604E}">
      <dgm:prSet phldrT="[Text]"/>
      <dgm:spPr/>
      <dgm:t>
        <a:bodyPr/>
        <a:lstStyle/>
        <a:p>
          <a:r>
            <a:rPr lang="en-US" b="1"/>
            <a:t>Post-Incident</a:t>
          </a:r>
          <a:r>
            <a:rPr lang="en-US"/>
            <a:t> </a:t>
          </a:r>
        </a:p>
      </dgm:t>
    </dgm:pt>
    <dgm:pt modelId="{B2B168ED-CC8F-4651-82CF-8E1B2CF7484F}" type="parTrans" cxnId="{AFFE9914-99DB-419A-AA97-5588122CE834}">
      <dgm:prSet/>
      <dgm:spPr/>
      <dgm:t>
        <a:bodyPr/>
        <a:lstStyle/>
        <a:p>
          <a:endParaRPr lang="en-US"/>
        </a:p>
      </dgm:t>
    </dgm:pt>
    <dgm:pt modelId="{85F85449-3FD2-49B3-AC9E-21BA317BA2A4}" type="sibTrans" cxnId="{AFFE9914-99DB-419A-AA97-5588122CE834}">
      <dgm:prSet/>
      <dgm:spPr/>
      <dgm:t>
        <a:bodyPr/>
        <a:lstStyle/>
        <a:p>
          <a:endParaRPr lang="en-US"/>
        </a:p>
      </dgm:t>
    </dgm:pt>
    <dgm:pt modelId="{CADFC519-BCDA-4E3F-9C1B-80E45175CBB8}" type="pres">
      <dgm:prSet presAssocID="{0C02B203-0257-40E7-A6AC-A6704DBE447C}" presName="CompostProcess" presStyleCnt="0">
        <dgm:presLayoutVars>
          <dgm:dir/>
          <dgm:resizeHandles val="exact"/>
        </dgm:presLayoutVars>
      </dgm:prSet>
      <dgm:spPr/>
    </dgm:pt>
    <dgm:pt modelId="{D079467A-2A3E-4955-9D33-71FE857D8709}" type="pres">
      <dgm:prSet presAssocID="{0C02B203-0257-40E7-A6AC-A6704DBE447C}" presName="arrow" presStyleLbl="bgShp" presStyleIdx="0" presStyleCnt="1"/>
      <dgm:spPr/>
    </dgm:pt>
    <dgm:pt modelId="{B60C1A8C-34CC-4015-9D99-2879FF5932AE}" type="pres">
      <dgm:prSet presAssocID="{0C02B203-0257-40E7-A6AC-A6704DBE447C}" presName="linearProcess" presStyleCnt="0"/>
      <dgm:spPr/>
    </dgm:pt>
    <dgm:pt modelId="{3F548E71-8EA8-45C0-B6CE-634308C72347}" type="pres">
      <dgm:prSet presAssocID="{7B2BA4C6-A637-488B-AA8A-F9CF055B9E08}" presName="textNode" presStyleLbl="node1" presStyleIdx="0" presStyleCnt="6">
        <dgm:presLayoutVars>
          <dgm:bulletEnabled val="1"/>
        </dgm:presLayoutVars>
      </dgm:prSet>
      <dgm:spPr/>
    </dgm:pt>
    <dgm:pt modelId="{BC8EB549-8B26-4306-AFFF-BA571EA5753D}" type="pres">
      <dgm:prSet presAssocID="{624A85A6-D546-4C9B-9B02-0A7A3D343F07}" presName="sibTrans" presStyleCnt="0"/>
      <dgm:spPr/>
    </dgm:pt>
    <dgm:pt modelId="{A3B8C45B-D6B6-484E-8386-E1D60EC4B6F8}" type="pres">
      <dgm:prSet presAssocID="{42ABFBD4-61F1-41B1-9B86-F16B38701585}" presName="textNode" presStyleLbl="node1" presStyleIdx="1" presStyleCnt="6">
        <dgm:presLayoutVars>
          <dgm:bulletEnabled val="1"/>
        </dgm:presLayoutVars>
      </dgm:prSet>
      <dgm:spPr/>
    </dgm:pt>
    <dgm:pt modelId="{96067BFF-C1E6-455E-B760-25F2DAC79BAA}" type="pres">
      <dgm:prSet presAssocID="{1F943189-A489-451A-B09A-298B2A0FD195}" presName="sibTrans" presStyleCnt="0"/>
      <dgm:spPr/>
    </dgm:pt>
    <dgm:pt modelId="{7FD94E0C-E4D3-4948-8C33-2D7C5F5E431E}" type="pres">
      <dgm:prSet presAssocID="{C6538BF4-00B8-45F6-B618-BDB842C1D8EC}" presName="textNode" presStyleLbl="node1" presStyleIdx="2" presStyleCnt="6">
        <dgm:presLayoutVars>
          <dgm:bulletEnabled val="1"/>
        </dgm:presLayoutVars>
      </dgm:prSet>
      <dgm:spPr/>
    </dgm:pt>
    <dgm:pt modelId="{E56C1D36-73A0-4177-911E-947410ED0C29}" type="pres">
      <dgm:prSet presAssocID="{0271D921-385A-4C9A-8699-89EC918E315E}" presName="sibTrans" presStyleCnt="0"/>
      <dgm:spPr/>
    </dgm:pt>
    <dgm:pt modelId="{3617CB55-2CA2-4E3F-84EA-DE93DE7FB92C}" type="pres">
      <dgm:prSet presAssocID="{08818FA6-B184-41AB-AE99-AA86D8DA5789}" presName="textNode" presStyleLbl="node1" presStyleIdx="3" presStyleCnt="6">
        <dgm:presLayoutVars>
          <dgm:bulletEnabled val="1"/>
        </dgm:presLayoutVars>
      </dgm:prSet>
      <dgm:spPr/>
    </dgm:pt>
    <dgm:pt modelId="{9423908A-3222-4E8E-82F5-FCE59F4295A0}" type="pres">
      <dgm:prSet presAssocID="{503A8108-BCA0-4C3E-BB69-633F903EB695}" presName="sibTrans" presStyleCnt="0"/>
      <dgm:spPr/>
    </dgm:pt>
    <dgm:pt modelId="{2B2EDD84-C827-4F77-83B1-F906B6BE3276}" type="pres">
      <dgm:prSet presAssocID="{4DA0FD58-C1D2-461E-AA96-71B19C8AC377}" presName="textNode" presStyleLbl="node1" presStyleIdx="4" presStyleCnt="6">
        <dgm:presLayoutVars>
          <dgm:bulletEnabled val="1"/>
        </dgm:presLayoutVars>
      </dgm:prSet>
      <dgm:spPr/>
    </dgm:pt>
    <dgm:pt modelId="{EC79403A-D2AE-4FF7-AB5D-7E36F5FB9290}" type="pres">
      <dgm:prSet presAssocID="{A590BF3B-7F4A-4F7E-8408-F56E226C3AC8}" presName="sibTrans" presStyleCnt="0"/>
      <dgm:spPr/>
    </dgm:pt>
    <dgm:pt modelId="{010D5C32-B917-4523-BAC2-5ACFBC0FC80D}" type="pres">
      <dgm:prSet presAssocID="{9F669DA3-F8F3-4F02-85BA-BBCACBF5604E}" presName="textNode" presStyleLbl="node1" presStyleIdx="5" presStyleCnt="6">
        <dgm:presLayoutVars>
          <dgm:bulletEnabled val="1"/>
        </dgm:presLayoutVars>
      </dgm:prSet>
      <dgm:spPr/>
    </dgm:pt>
  </dgm:ptLst>
  <dgm:cxnLst>
    <dgm:cxn modelId="{21488402-9143-4E68-BEDD-36F7893548B0}" type="presOf" srcId="{42ABFBD4-61F1-41B1-9B86-F16B38701585}" destId="{A3B8C45B-D6B6-484E-8386-E1D60EC4B6F8}" srcOrd="0" destOrd="0" presId="urn:microsoft.com/office/officeart/2005/8/layout/hProcess9"/>
    <dgm:cxn modelId="{AFFE9914-99DB-419A-AA97-5588122CE834}" srcId="{0C02B203-0257-40E7-A6AC-A6704DBE447C}" destId="{9F669DA3-F8F3-4F02-85BA-BBCACBF5604E}" srcOrd="5" destOrd="0" parTransId="{B2B168ED-CC8F-4651-82CF-8E1B2CF7484F}" sibTransId="{85F85449-3FD2-49B3-AC9E-21BA317BA2A4}"/>
    <dgm:cxn modelId="{5AB76C1B-D388-449F-BE37-573C747D8C04}" type="presOf" srcId="{4DA0FD58-C1D2-461E-AA96-71B19C8AC377}" destId="{2B2EDD84-C827-4F77-83B1-F906B6BE3276}" srcOrd="0" destOrd="0" presId="urn:microsoft.com/office/officeart/2005/8/layout/hProcess9"/>
    <dgm:cxn modelId="{A01C4A28-B972-4506-843C-4093707761DA}" srcId="{0C02B203-0257-40E7-A6AC-A6704DBE447C}" destId="{42ABFBD4-61F1-41B1-9B86-F16B38701585}" srcOrd="1" destOrd="0" parTransId="{E20727FF-9E11-4956-AA2A-00A70140EF1C}" sibTransId="{1F943189-A489-451A-B09A-298B2A0FD195}"/>
    <dgm:cxn modelId="{ADC22B60-94B2-4E32-82DC-E5771EFA2710}" type="presOf" srcId="{7B2BA4C6-A637-488B-AA8A-F9CF055B9E08}" destId="{3F548E71-8EA8-45C0-B6CE-634308C72347}" srcOrd="0" destOrd="0" presId="urn:microsoft.com/office/officeart/2005/8/layout/hProcess9"/>
    <dgm:cxn modelId="{C2370053-5917-45C6-9142-34627EDC1ECF}" srcId="{0C02B203-0257-40E7-A6AC-A6704DBE447C}" destId="{08818FA6-B184-41AB-AE99-AA86D8DA5789}" srcOrd="3" destOrd="0" parTransId="{0C82E29A-4A79-4A6C-8496-9CFE4427C328}" sibTransId="{503A8108-BCA0-4C3E-BB69-633F903EB695}"/>
    <dgm:cxn modelId="{891FE496-ACE6-4043-81C7-96140C9621D7}" srcId="{0C02B203-0257-40E7-A6AC-A6704DBE447C}" destId="{C6538BF4-00B8-45F6-B618-BDB842C1D8EC}" srcOrd="2" destOrd="0" parTransId="{AA4E8F82-F723-4505-94E4-D2E8ACF984D7}" sibTransId="{0271D921-385A-4C9A-8699-89EC918E315E}"/>
    <dgm:cxn modelId="{64A1A39C-99EA-4183-8DFD-E58DD124D885}" srcId="{0C02B203-0257-40E7-A6AC-A6704DBE447C}" destId="{7B2BA4C6-A637-488B-AA8A-F9CF055B9E08}" srcOrd="0" destOrd="0" parTransId="{1228C1CE-A0B0-4AC0-A6A3-B2B5F030124A}" sibTransId="{624A85A6-D546-4C9B-9B02-0A7A3D343F07}"/>
    <dgm:cxn modelId="{BFA853D2-6B76-47A8-BDDC-B574E671C690}" type="presOf" srcId="{0C02B203-0257-40E7-A6AC-A6704DBE447C}" destId="{CADFC519-BCDA-4E3F-9C1B-80E45175CBB8}" srcOrd="0" destOrd="0" presId="urn:microsoft.com/office/officeart/2005/8/layout/hProcess9"/>
    <dgm:cxn modelId="{65B7DDEA-464A-4238-88F3-FC5098673D03}" type="presOf" srcId="{C6538BF4-00B8-45F6-B618-BDB842C1D8EC}" destId="{7FD94E0C-E4D3-4948-8C33-2D7C5F5E431E}" srcOrd="0" destOrd="0" presId="urn:microsoft.com/office/officeart/2005/8/layout/hProcess9"/>
    <dgm:cxn modelId="{7B748EF1-2C87-42E6-9377-4318C4D79471}" srcId="{0C02B203-0257-40E7-A6AC-A6704DBE447C}" destId="{4DA0FD58-C1D2-461E-AA96-71B19C8AC377}" srcOrd="4" destOrd="0" parTransId="{6BE37EF8-DA77-4506-9A08-F0AE62B26E1B}" sibTransId="{A590BF3B-7F4A-4F7E-8408-F56E226C3AC8}"/>
    <dgm:cxn modelId="{756521F8-689F-4553-82A1-D32FDBD88518}" type="presOf" srcId="{08818FA6-B184-41AB-AE99-AA86D8DA5789}" destId="{3617CB55-2CA2-4E3F-84EA-DE93DE7FB92C}" srcOrd="0" destOrd="0" presId="urn:microsoft.com/office/officeart/2005/8/layout/hProcess9"/>
    <dgm:cxn modelId="{E92EAAFD-AB75-493D-8E25-2E05C32F35EB}" type="presOf" srcId="{9F669DA3-F8F3-4F02-85BA-BBCACBF5604E}" destId="{010D5C32-B917-4523-BAC2-5ACFBC0FC80D}" srcOrd="0" destOrd="0" presId="urn:microsoft.com/office/officeart/2005/8/layout/hProcess9"/>
    <dgm:cxn modelId="{0D126BCF-DDC6-4BE2-AD75-0D812A2D23CB}" type="presParOf" srcId="{CADFC519-BCDA-4E3F-9C1B-80E45175CBB8}" destId="{D079467A-2A3E-4955-9D33-71FE857D8709}" srcOrd="0" destOrd="0" presId="urn:microsoft.com/office/officeart/2005/8/layout/hProcess9"/>
    <dgm:cxn modelId="{D7907119-63C1-4216-96E9-C51F72752194}" type="presParOf" srcId="{CADFC519-BCDA-4E3F-9C1B-80E45175CBB8}" destId="{B60C1A8C-34CC-4015-9D99-2879FF5932AE}" srcOrd="1" destOrd="0" presId="urn:microsoft.com/office/officeart/2005/8/layout/hProcess9"/>
    <dgm:cxn modelId="{3C7C8D17-D9FC-43F6-A176-7B3AB790783A}" type="presParOf" srcId="{B60C1A8C-34CC-4015-9D99-2879FF5932AE}" destId="{3F548E71-8EA8-45C0-B6CE-634308C72347}" srcOrd="0" destOrd="0" presId="urn:microsoft.com/office/officeart/2005/8/layout/hProcess9"/>
    <dgm:cxn modelId="{983A86AA-3165-4DA2-881F-945673553E1F}" type="presParOf" srcId="{B60C1A8C-34CC-4015-9D99-2879FF5932AE}" destId="{BC8EB549-8B26-4306-AFFF-BA571EA5753D}" srcOrd="1" destOrd="0" presId="urn:microsoft.com/office/officeart/2005/8/layout/hProcess9"/>
    <dgm:cxn modelId="{95954C96-01E5-4228-9D4D-B109718E300A}" type="presParOf" srcId="{B60C1A8C-34CC-4015-9D99-2879FF5932AE}" destId="{A3B8C45B-D6B6-484E-8386-E1D60EC4B6F8}" srcOrd="2" destOrd="0" presId="urn:microsoft.com/office/officeart/2005/8/layout/hProcess9"/>
    <dgm:cxn modelId="{05511F70-5297-41F4-802A-EDD2CE89ED0F}" type="presParOf" srcId="{B60C1A8C-34CC-4015-9D99-2879FF5932AE}" destId="{96067BFF-C1E6-455E-B760-25F2DAC79BAA}" srcOrd="3" destOrd="0" presId="urn:microsoft.com/office/officeart/2005/8/layout/hProcess9"/>
    <dgm:cxn modelId="{F326AEDE-472F-41D2-A7BE-48231A01D606}" type="presParOf" srcId="{B60C1A8C-34CC-4015-9D99-2879FF5932AE}" destId="{7FD94E0C-E4D3-4948-8C33-2D7C5F5E431E}" srcOrd="4" destOrd="0" presId="urn:microsoft.com/office/officeart/2005/8/layout/hProcess9"/>
    <dgm:cxn modelId="{941E9280-47AA-4F77-9B19-6631EE4087B5}" type="presParOf" srcId="{B60C1A8C-34CC-4015-9D99-2879FF5932AE}" destId="{E56C1D36-73A0-4177-911E-947410ED0C29}" srcOrd="5" destOrd="0" presId="urn:microsoft.com/office/officeart/2005/8/layout/hProcess9"/>
    <dgm:cxn modelId="{07E3E9EF-83C9-4A4D-9EFC-EDD3A2A52D03}" type="presParOf" srcId="{B60C1A8C-34CC-4015-9D99-2879FF5932AE}" destId="{3617CB55-2CA2-4E3F-84EA-DE93DE7FB92C}" srcOrd="6" destOrd="0" presId="urn:microsoft.com/office/officeart/2005/8/layout/hProcess9"/>
    <dgm:cxn modelId="{B8CB9C74-8E15-4DEC-8709-DF441E5FD053}" type="presParOf" srcId="{B60C1A8C-34CC-4015-9D99-2879FF5932AE}" destId="{9423908A-3222-4E8E-82F5-FCE59F4295A0}" srcOrd="7" destOrd="0" presId="urn:microsoft.com/office/officeart/2005/8/layout/hProcess9"/>
    <dgm:cxn modelId="{10C3C6C1-23BA-4F31-A8A0-D4457DAD9003}" type="presParOf" srcId="{B60C1A8C-34CC-4015-9D99-2879FF5932AE}" destId="{2B2EDD84-C827-4F77-83B1-F906B6BE3276}" srcOrd="8" destOrd="0" presId="urn:microsoft.com/office/officeart/2005/8/layout/hProcess9"/>
    <dgm:cxn modelId="{4D6EBC88-4B9C-4E2D-83AB-AA942553C3B9}" type="presParOf" srcId="{B60C1A8C-34CC-4015-9D99-2879FF5932AE}" destId="{EC79403A-D2AE-4FF7-AB5D-7E36F5FB9290}" srcOrd="9" destOrd="0" presId="urn:microsoft.com/office/officeart/2005/8/layout/hProcess9"/>
    <dgm:cxn modelId="{A2FE1D6B-EAC5-477F-B972-99AF42AD49AA}" type="presParOf" srcId="{B60C1A8C-34CC-4015-9D99-2879FF5932AE}" destId="{010D5C32-B917-4523-BAC2-5ACFBC0FC80D}" srcOrd="10" destOrd="0" presId="urn:microsoft.com/office/officeart/2005/8/layout/hProcess9"/>
  </dgm:cxnLst>
  <dgm:bg/>
  <dgm:whole/>
  <dgm:extLst>
    <a:ext uri="http://schemas.microsoft.com/office/drawing/2008/diagram">
      <dsp:dataModelExt xmlns:dsp="http://schemas.microsoft.com/office/drawing/2008/diagram" relId="rId12" minVer="http://schemas.openxmlformats.org/drawingml/2006/diagram"/>
    </a:ext>
    <a:ext uri="{C62137D5-CB1D-491B-B009-E17868A290BF}">
      <dgm14:recolorImg xmlns:dgm14="http://schemas.microsoft.com/office/drawing/2010/diagram" val="1"/>
    </a:ext>
  </dgm:extLst>
</dgm:dataModel>
</file>

<file path=word/diagrams/data2.xml><?xml version="1.0" encoding="utf-8"?>
<dgm:dataModel xmlns:dgm="http://schemas.openxmlformats.org/drawingml/2006/diagram" xmlns:a="http://schemas.openxmlformats.org/drawingml/2006/main">
  <dgm:ptLst>
    <dgm:pt modelId="{0C02B203-0257-40E7-A6AC-A6704DBE447C}" type="doc">
      <dgm:prSet loTypeId="urn:microsoft.com/office/officeart/2005/8/layout/hProcess9" loCatId="process" qsTypeId="urn:microsoft.com/office/officeart/2005/8/quickstyle/3d1" qsCatId="3D" csTypeId="urn:microsoft.com/office/officeart/2005/8/colors/accent0_1" csCatId="mainScheme" phldr="1"/>
      <dgm:spPr/>
    </dgm:pt>
    <dgm:pt modelId="{7B2BA4C6-A637-488B-AA8A-F9CF055B9E08}">
      <dgm:prSet phldrT="[Text]"/>
      <dgm:spPr>
        <a:solidFill>
          <a:schemeClr val="accent1"/>
        </a:solidFill>
      </dgm:spPr>
      <dgm:t>
        <a:bodyPr/>
        <a:lstStyle/>
        <a:p>
          <a:r>
            <a:rPr lang="en-US" b="1"/>
            <a:t>Prepare</a:t>
          </a:r>
        </a:p>
      </dgm:t>
    </dgm:pt>
    <dgm:pt modelId="{1228C1CE-A0B0-4AC0-A6A3-B2B5F030124A}" type="parTrans" cxnId="{64A1A39C-99EA-4183-8DFD-E58DD124D885}">
      <dgm:prSet/>
      <dgm:spPr/>
      <dgm:t>
        <a:bodyPr/>
        <a:lstStyle/>
        <a:p>
          <a:endParaRPr lang="en-US"/>
        </a:p>
      </dgm:t>
    </dgm:pt>
    <dgm:pt modelId="{624A85A6-D546-4C9B-9B02-0A7A3D343F07}" type="sibTrans" cxnId="{64A1A39C-99EA-4183-8DFD-E58DD124D885}">
      <dgm:prSet/>
      <dgm:spPr/>
      <dgm:t>
        <a:bodyPr/>
        <a:lstStyle/>
        <a:p>
          <a:endParaRPr lang="en-US"/>
        </a:p>
      </dgm:t>
    </dgm:pt>
    <dgm:pt modelId="{42ABFBD4-61F1-41B1-9B86-F16B38701585}">
      <dgm:prSet phldrT="[Text]"/>
      <dgm:spPr/>
      <dgm:t>
        <a:bodyPr/>
        <a:lstStyle/>
        <a:p>
          <a:r>
            <a:rPr lang="en-US" b="1"/>
            <a:t>Identify</a:t>
          </a:r>
        </a:p>
      </dgm:t>
    </dgm:pt>
    <dgm:pt modelId="{E20727FF-9E11-4956-AA2A-00A70140EF1C}" type="parTrans" cxnId="{A01C4A28-B972-4506-843C-4093707761DA}">
      <dgm:prSet/>
      <dgm:spPr/>
      <dgm:t>
        <a:bodyPr/>
        <a:lstStyle/>
        <a:p>
          <a:endParaRPr lang="en-US"/>
        </a:p>
      </dgm:t>
    </dgm:pt>
    <dgm:pt modelId="{1F943189-A489-451A-B09A-298B2A0FD195}" type="sibTrans" cxnId="{A01C4A28-B972-4506-843C-4093707761DA}">
      <dgm:prSet/>
      <dgm:spPr/>
      <dgm:t>
        <a:bodyPr/>
        <a:lstStyle/>
        <a:p>
          <a:endParaRPr lang="en-US"/>
        </a:p>
      </dgm:t>
    </dgm:pt>
    <dgm:pt modelId="{C6538BF4-00B8-45F6-B618-BDB842C1D8EC}">
      <dgm:prSet phldrT="[Text]"/>
      <dgm:spPr/>
      <dgm:t>
        <a:bodyPr/>
        <a:lstStyle/>
        <a:p>
          <a:r>
            <a:rPr lang="en-US" b="1"/>
            <a:t>Triage</a:t>
          </a:r>
        </a:p>
      </dgm:t>
    </dgm:pt>
    <dgm:pt modelId="{AA4E8F82-F723-4505-94E4-D2E8ACF984D7}" type="parTrans" cxnId="{891FE496-ACE6-4043-81C7-96140C9621D7}">
      <dgm:prSet/>
      <dgm:spPr/>
      <dgm:t>
        <a:bodyPr/>
        <a:lstStyle/>
        <a:p>
          <a:endParaRPr lang="en-US"/>
        </a:p>
      </dgm:t>
    </dgm:pt>
    <dgm:pt modelId="{0271D921-385A-4C9A-8699-89EC918E315E}" type="sibTrans" cxnId="{891FE496-ACE6-4043-81C7-96140C9621D7}">
      <dgm:prSet/>
      <dgm:spPr/>
      <dgm:t>
        <a:bodyPr/>
        <a:lstStyle/>
        <a:p>
          <a:endParaRPr lang="en-US"/>
        </a:p>
      </dgm:t>
    </dgm:pt>
    <dgm:pt modelId="{08818FA6-B184-41AB-AE99-AA86D8DA5789}">
      <dgm:prSet phldrT="[Text]"/>
      <dgm:spPr/>
      <dgm:t>
        <a:bodyPr/>
        <a:lstStyle/>
        <a:p>
          <a:r>
            <a:rPr lang="en-US" b="1"/>
            <a:t>Investigate</a:t>
          </a:r>
        </a:p>
      </dgm:t>
    </dgm:pt>
    <dgm:pt modelId="{0C82E29A-4A79-4A6C-8496-9CFE4427C328}" type="parTrans" cxnId="{C2370053-5917-45C6-9142-34627EDC1ECF}">
      <dgm:prSet/>
      <dgm:spPr/>
      <dgm:t>
        <a:bodyPr/>
        <a:lstStyle/>
        <a:p>
          <a:endParaRPr lang="en-US"/>
        </a:p>
      </dgm:t>
    </dgm:pt>
    <dgm:pt modelId="{503A8108-BCA0-4C3E-BB69-633F903EB695}" type="sibTrans" cxnId="{C2370053-5917-45C6-9142-34627EDC1ECF}">
      <dgm:prSet/>
      <dgm:spPr/>
      <dgm:t>
        <a:bodyPr/>
        <a:lstStyle/>
        <a:p>
          <a:endParaRPr lang="en-US"/>
        </a:p>
      </dgm:t>
    </dgm:pt>
    <dgm:pt modelId="{4DA0FD58-C1D2-461E-AA96-71B19C8AC377}">
      <dgm:prSet phldrT="[Text]"/>
      <dgm:spPr/>
      <dgm:t>
        <a:bodyPr/>
        <a:lstStyle/>
        <a:p>
          <a:r>
            <a:rPr lang="en-US" b="1"/>
            <a:t>Remediate</a:t>
          </a:r>
        </a:p>
      </dgm:t>
    </dgm:pt>
    <dgm:pt modelId="{6BE37EF8-DA77-4506-9A08-F0AE62B26E1B}" type="parTrans" cxnId="{7B748EF1-2C87-42E6-9377-4318C4D79471}">
      <dgm:prSet/>
      <dgm:spPr/>
      <dgm:t>
        <a:bodyPr/>
        <a:lstStyle/>
        <a:p>
          <a:endParaRPr lang="en-US"/>
        </a:p>
      </dgm:t>
    </dgm:pt>
    <dgm:pt modelId="{A590BF3B-7F4A-4F7E-8408-F56E226C3AC8}" type="sibTrans" cxnId="{7B748EF1-2C87-42E6-9377-4318C4D79471}">
      <dgm:prSet/>
      <dgm:spPr/>
      <dgm:t>
        <a:bodyPr/>
        <a:lstStyle/>
        <a:p>
          <a:endParaRPr lang="en-US"/>
        </a:p>
      </dgm:t>
    </dgm:pt>
    <dgm:pt modelId="{9F669DA3-F8F3-4F02-85BA-BBCACBF5604E}">
      <dgm:prSet phldrT="[Text]"/>
      <dgm:spPr/>
      <dgm:t>
        <a:bodyPr/>
        <a:lstStyle/>
        <a:p>
          <a:r>
            <a:rPr lang="en-US" b="1"/>
            <a:t>Post-Incident</a:t>
          </a:r>
          <a:r>
            <a:rPr lang="en-US"/>
            <a:t> </a:t>
          </a:r>
        </a:p>
      </dgm:t>
    </dgm:pt>
    <dgm:pt modelId="{B2B168ED-CC8F-4651-82CF-8E1B2CF7484F}" type="parTrans" cxnId="{AFFE9914-99DB-419A-AA97-5588122CE834}">
      <dgm:prSet/>
      <dgm:spPr/>
      <dgm:t>
        <a:bodyPr/>
        <a:lstStyle/>
        <a:p>
          <a:endParaRPr lang="en-US"/>
        </a:p>
      </dgm:t>
    </dgm:pt>
    <dgm:pt modelId="{85F85449-3FD2-49B3-AC9E-21BA317BA2A4}" type="sibTrans" cxnId="{AFFE9914-99DB-419A-AA97-5588122CE834}">
      <dgm:prSet/>
      <dgm:spPr/>
      <dgm:t>
        <a:bodyPr/>
        <a:lstStyle/>
        <a:p>
          <a:endParaRPr lang="en-US"/>
        </a:p>
      </dgm:t>
    </dgm:pt>
    <dgm:pt modelId="{CADFC519-BCDA-4E3F-9C1B-80E45175CBB8}" type="pres">
      <dgm:prSet presAssocID="{0C02B203-0257-40E7-A6AC-A6704DBE447C}" presName="CompostProcess" presStyleCnt="0">
        <dgm:presLayoutVars>
          <dgm:dir/>
          <dgm:resizeHandles val="exact"/>
        </dgm:presLayoutVars>
      </dgm:prSet>
      <dgm:spPr/>
    </dgm:pt>
    <dgm:pt modelId="{D079467A-2A3E-4955-9D33-71FE857D8709}" type="pres">
      <dgm:prSet presAssocID="{0C02B203-0257-40E7-A6AC-A6704DBE447C}" presName="arrow" presStyleLbl="bgShp" presStyleIdx="0" presStyleCnt="1" custLinFactNeighborX="-225" custLinFactNeighborY="4655"/>
      <dgm:spPr/>
    </dgm:pt>
    <dgm:pt modelId="{B60C1A8C-34CC-4015-9D99-2879FF5932AE}" type="pres">
      <dgm:prSet presAssocID="{0C02B203-0257-40E7-A6AC-A6704DBE447C}" presName="linearProcess" presStyleCnt="0"/>
      <dgm:spPr/>
    </dgm:pt>
    <dgm:pt modelId="{3F548E71-8EA8-45C0-B6CE-634308C72347}" type="pres">
      <dgm:prSet presAssocID="{7B2BA4C6-A637-488B-AA8A-F9CF055B9E08}" presName="textNode" presStyleLbl="node1" presStyleIdx="0" presStyleCnt="6">
        <dgm:presLayoutVars>
          <dgm:bulletEnabled val="1"/>
        </dgm:presLayoutVars>
      </dgm:prSet>
      <dgm:spPr/>
    </dgm:pt>
    <dgm:pt modelId="{BC8EB549-8B26-4306-AFFF-BA571EA5753D}" type="pres">
      <dgm:prSet presAssocID="{624A85A6-D546-4C9B-9B02-0A7A3D343F07}" presName="sibTrans" presStyleCnt="0"/>
      <dgm:spPr/>
    </dgm:pt>
    <dgm:pt modelId="{A3B8C45B-D6B6-484E-8386-E1D60EC4B6F8}" type="pres">
      <dgm:prSet presAssocID="{42ABFBD4-61F1-41B1-9B86-F16B38701585}" presName="textNode" presStyleLbl="node1" presStyleIdx="1" presStyleCnt="6">
        <dgm:presLayoutVars>
          <dgm:bulletEnabled val="1"/>
        </dgm:presLayoutVars>
      </dgm:prSet>
      <dgm:spPr/>
    </dgm:pt>
    <dgm:pt modelId="{96067BFF-C1E6-455E-B760-25F2DAC79BAA}" type="pres">
      <dgm:prSet presAssocID="{1F943189-A489-451A-B09A-298B2A0FD195}" presName="sibTrans" presStyleCnt="0"/>
      <dgm:spPr/>
    </dgm:pt>
    <dgm:pt modelId="{7FD94E0C-E4D3-4948-8C33-2D7C5F5E431E}" type="pres">
      <dgm:prSet presAssocID="{C6538BF4-00B8-45F6-B618-BDB842C1D8EC}" presName="textNode" presStyleLbl="node1" presStyleIdx="2" presStyleCnt="6">
        <dgm:presLayoutVars>
          <dgm:bulletEnabled val="1"/>
        </dgm:presLayoutVars>
      </dgm:prSet>
      <dgm:spPr/>
    </dgm:pt>
    <dgm:pt modelId="{E56C1D36-73A0-4177-911E-947410ED0C29}" type="pres">
      <dgm:prSet presAssocID="{0271D921-385A-4C9A-8699-89EC918E315E}" presName="sibTrans" presStyleCnt="0"/>
      <dgm:spPr/>
    </dgm:pt>
    <dgm:pt modelId="{3617CB55-2CA2-4E3F-84EA-DE93DE7FB92C}" type="pres">
      <dgm:prSet presAssocID="{08818FA6-B184-41AB-AE99-AA86D8DA5789}" presName="textNode" presStyleLbl="node1" presStyleIdx="3" presStyleCnt="6">
        <dgm:presLayoutVars>
          <dgm:bulletEnabled val="1"/>
        </dgm:presLayoutVars>
      </dgm:prSet>
      <dgm:spPr/>
    </dgm:pt>
    <dgm:pt modelId="{9423908A-3222-4E8E-82F5-FCE59F4295A0}" type="pres">
      <dgm:prSet presAssocID="{503A8108-BCA0-4C3E-BB69-633F903EB695}" presName="sibTrans" presStyleCnt="0"/>
      <dgm:spPr/>
    </dgm:pt>
    <dgm:pt modelId="{2B2EDD84-C827-4F77-83B1-F906B6BE3276}" type="pres">
      <dgm:prSet presAssocID="{4DA0FD58-C1D2-461E-AA96-71B19C8AC377}" presName="textNode" presStyleLbl="node1" presStyleIdx="4" presStyleCnt="6">
        <dgm:presLayoutVars>
          <dgm:bulletEnabled val="1"/>
        </dgm:presLayoutVars>
      </dgm:prSet>
      <dgm:spPr/>
    </dgm:pt>
    <dgm:pt modelId="{EC79403A-D2AE-4FF7-AB5D-7E36F5FB9290}" type="pres">
      <dgm:prSet presAssocID="{A590BF3B-7F4A-4F7E-8408-F56E226C3AC8}" presName="sibTrans" presStyleCnt="0"/>
      <dgm:spPr/>
    </dgm:pt>
    <dgm:pt modelId="{010D5C32-B917-4523-BAC2-5ACFBC0FC80D}" type="pres">
      <dgm:prSet presAssocID="{9F669DA3-F8F3-4F02-85BA-BBCACBF5604E}" presName="textNode" presStyleLbl="node1" presStyleIdx="5" presStyleCnt="6">
        <dgm:presLayoutVars>
          <dgm:bulletEnabled val="1"/>
        </dgm:presLayoutVars>
      </dgm:prSet>
      <dgm:spPr/>
    </dgm:pt>
  </dgm:ptLst>
  <dgm:cxnLst>
    <dgm:cxn modelId="{AFFE9914-99DB-419A-AA97-5588122CE834}" srcId="{0C02B203-0257-40E7-A6AC-A6704DBE447C}" destId="{9F669DA3-F8F3-4F02-85BA-BBCACBF5604E}" srcOrd="5" destOrd="0" parTransId="{B2B168ED-CC8F-4651-82CF-8E1B2CF7484F}" sibTransId="{85F85449-3FD2-49B3-AC9E-21BA317BA2A4}"/>
    <dgm:cxn modelId="{A01C4A28-B972-4506-843C-4093707761DA}" srcId="{0C02B203-0257-40E7-A6AC-A6704DBE447C}" destId="{42ABFBD4-61F1-41B1-9B86-F16B38701585}" srcOrd="1" destOrd="0" parTransId="{E20727FF-9E11-4956-AA2A-00A70140EF1C}" sibTransId="{1F943189-A489-451A-B09A-298B2A0FD195}"/>
    <dgm:cxn modelId="{5AD2442C-D925-4AAA-8C6E-2340CF896651}" type="presOf" srcId="{7B2BA4C6-A637-488B-AA8A-F9CF055B9E08}" destId="{3F548E71-8EA8-45C0-B6CE-634308C72347}" srcOrd="0" destOrd="0" presId="urn:microsoft.com/office/officeart/2005/8/layout/hProcess9"/>
    <dgm:cxn modelId="{8DA5982C-9BC5-4211-AF50-D4213B0C1B94}" type="presOf" srcId="{4DA0FD58-C1D2-461E-AA96-71B19C8AC377}" destId="{2B2EDD84-C827-4F77-83B1-F906B6BE3276}" srcOrd="0" destOrd="0" presId="urn:microsoft.com/office/officeart/2005/8/layout/hProcess9"/>
    <dgm:cxn modelId="{C2370053-5917-45C6-9142-34627EDC1ECF}" srcId="{0C02B203-0257-40E7-A6AC-A6704DBE447C}" destId="{08818FA6-B184-41AB-AE99-AA86D8DA5789}" srcOrd="3" destOrd="0" parTransId="{0C82E29A-4A79-4A6C-8496-9CFE4427C328}" sibTransId="{503A8108-BCA0-4C3E-BB69-633F903EB695}"/>
    <dgm:cxn modelId="{9CD9E47C-0AF8-4CE0-BFA2-9EA8F91A4D39}" type="presOf" srcId="{0C02B203-0257-40E7-A6AC-A6704DBE447C}" destId="{CADFC519-BCDA-4E3F-9C1B-80E45175CBB8}" srcOrd="0" destOrd="0" presId="urn:microsoft.com/office/officeart/2005/8/layout/hProcess9"/>
    <dgm:cxn modelId="{891FE496-ACE6-4043-81C7-96140C9621D7}" srcId="{0C02B203-0257-40E7-A6AC-A6704DBE447C}" destId="{C6538BF4-00B8-45F6-B618-BDB842C1D8EC}" srcOrd="2" destOrd="0" parTransId="{AA4E8F82-F723-4505-94E4-D2E8ACF984D7}" sibTransId="{0271D921-385A-4C9A-8699-89EC918E315E}"/>
    <dgm:cxn modelId="{64A1A39C-99EA-4183-8DFD-E58DD124D885}" srcId="{0C02B203-0257-40E7-A6AC-A6704DBE447C}" destId="{7B2BA4C6-A637-488B-AA8A-F9CF055B9E08}" srcOrd="0" destOrd="0" parTransId="{1228C1CE-A0B0-4AC0-A6A3-B2B5F030124A}" sibTransId="{624A85A6-D546-4C9B-9B02-0A7A3D343F07}"/>
    <dgm:cxn modelId="{A8B34FB0-B7A0-4395-949B-8CAD41A709FA}" type="presOf" srcId="{9F669DA3-F8F3-4F02-85BA-BBCACBF5604E}" destId="{010D5C32-B917-4523-BAC2-5ACFBC0FC80D}" srcOrd="0" destOrd="0" presId="urn:microsoft.com/office/officeart/2005/8/layout/hProcess9"/>
    <dgm:cxn modelId="{978516D1-0C5C-483C-A00B-495F578F5CCD}" type="presOf" srcId="{08818FA6-B184-41AB-AE99-AA86D8DA5789}" destId="{3617CB55-2CA2-4E3F-84EA-DE93DE7FB92C}" srcOrd="0" destOrd="0" presId="urn:microsoft.com/office/officeart/2005/8/layout/hProcess9"/>
    <dgm:cxn modelId="{921860E8-A55E-463F-9548-F130D1C69050}" type="presOf" srcId="{42ABFBD4-61F1-41B1-9B86-F16B38701585}" destId="{A3B8C45B-D6B6-484E-8386-E1D60EC4B6F8}" srcOrd="0" destOrd="0" presId="urn:microsoft.com/office/officeart/2005/8/layout/hProcess9"/>
    <dgm:cxn modelId="{7B748EF1-2C87-42E6-9377-4318C4D79471}" srcId="{0C02B203-0257-40E7-A6AC-A6704DBE447C}" destId="{4DA0FD58-C1D2-461E-AA96-71B19C8AC377}" srcOrd="4" destOrd="0" parTransId="{6BE37EF8-DA77-4506-9A08-F0AE62B26E1B}" sibTransId="{A590BF3B-7F4A-4F7E-8408-F56E226C3AC8}"/>
    <dgm:cxn modelId="{1B4131FD-D3BA-48AD-9581-F0EF441C5F11}" type="presOf" srcId="{C6538BF4-00B8-45F6-B618-BDB842C1D8EC}" destId="{7FD94E0C-E4D3-4948-8C33-2D7C5F5E431E}" srcOrd="0" destOrd="0" presId="urn:microsoft.com/office/officeart/2005/8/layout/hProcess9"/>
    <dgm:cxn modelId="{62A0F87B-70AC-4526-83C8-6C4A15A90318}" type="presParOf" srcId="{CADFC519-BCDA-4E3F-9C1B-80E45175CBB8}" destId="{D079467A-2A3E-4955-9D33-71FE857D8709}" srcOrd="0" destOrd="0" presId="urn:microsoft.com/office/officeart/2005/8/layout/hProcess9"/>
    <dgm:cxn modelId="{633DC815-FE4F-4FC2-AB75-87A770008181}" type="presParOf" srcId="{CADFC519-BCDA-4E3F-9C1B-80E45175CBB8}" destId="{B60C1A8C-34CC-4015-9D99-2879FF5932AE}" srcOrd="1" destOrd="0" presId="urn:microsoft.com/office/officeart/2005/8/layout/hProcess9"/>
    <dgm:cxn modelId="{66200129-D716-4E06-B14C-05F451DA289D}" type="presParOf" srcId="{B60C1A8C-34CC-4015-9D99-2879FF5932AE}" destId="{3F548E71-8EA8-45C0-B6CE-634308C72347}" srcOrd="0" destOrd="0" presId="urn:microsoft.com/office/officeart/2005/8/layout/hProcess9"/>
    <dgm:cxn modelId="{BDE1495E-DE93-415F-9765-1C16AB02FB9F}" type="presParOf" srcId="{B60C1A8C-34CC-4015-9D99-2879FF5932AE}" destId="{BC8EB549-8B26-4306-AFFF-BA571EA5753D}" srcOrd="1" destOrd="0" presId="urn:microsoft.com/office/officeart/2005/8/layout/hProcess9"/>
    <dgm:cxn modelId="{C1C9B154-FB49-4E81-B8E3-0EC7DDA74E93}" type="presParOf" srcId="{B60C1A8C-34CC-4015-9D99-2879FF5932AE}" destId="{A3B8C45B-D6B6-484E-8386-E1D60EC4B6F8}" srcOrd="2" destOrd="0" presId="urn:microsoft.com/office/officeart/2005/8/layout/hProcess9"/>
    <dgm:cxn modelId="{9B892DB0-AF5D-475E-9E16-847826A3E9B2}" type="presParOf" srcId="{B60C1A8C-34CC-4015-9D99-2879FF5932AE}" destId="{96067BFF-C1E6-455E-B760-25F2DAC79BAA}" srcOrd="3" destOrd="0" presId="urn:microsoft.com/office/officeart/2005/8/layout/hProcess9"/>
    <dgm:cxn modelId="{64687CBE-54A2-42C2-A516-27A267C6135E}" type="presParOf" srcId="{B60C1A8C-34CC-4015-9D99-2879FF5932AE}" destId="{7FD94E0C-E4D3-4948-8C33-2D7C5F5E431E}" srcOrd="4" destOrd="0" presId="urn:microsoft.com/office/officeart/2005/8/layout/hProcess9"/>
    <dgm:cxn modelId="{FA2B78B2-99F1-4B7C-8B95-AFE2B8ED82B7}" type="presParOf" srcId="{B60C1A8C-34CC-4015-9D99-2879FF5932AE}" destId="{E56C1D36-73A0-4177-911E-947410ED0C29}" srcOrd="5" destOrd="0" presId="urn:microsoft.com/office/officeart/2005/8/layout/hProcess9"/>
    <dgm:cxn modelId="{9A24FB15-54DE-432D-B7DC-90172CBE65AA}" type="presParOf" srcId="{B60C1A8C-34CC-4015-9D99-2879FF5932AE}" destId="{3617CB55-2CA2-4E3F-84EA-DE93DE7FB92C}" srcOrd="6" destOrd="0" presId="urn:microsoft.com/office/officeart/2005/8/layout/hProcess9"/>
    <dgm:cxn modelId="{0F0B8010-B1E0-40B1-B5AA-0C1C827E0710}" type="presParOf" srcId="{B60C1A8C-34CC-4015-9D99-2879FF5932AE}" destId="{9423908A-3222-4E8E-82F5-FCE59F4295A0}" srcOrd="7" destOrd="0" presId="urn:microsoft.com/office/officeart/2005/8/layout/hProcess9"/>
    <dgm:cxn modelId="{2F49C09C-C9E7-4F7D-8438-1C9EF5405641}" type="presParOf" srcId="{B60C1A8C-34CC-4015-9D99-2879FF5932AE}" destId="{2B2EDD84-C827-4F77-83B1-F906B6BE3276}" srcOrd="8" destOrd="0" presId="urn:microsoft.com/office/officeart/2005/8/layout/hProcess9"/>
    <dgm:cxn modelId="{12B9BF43-63E4-42EE-A0BC-D440E5BA9A96}" type="presParOf" srcId="{B60C1A8C-34CC-4015-9D99-2879FF5932AE}" destId="{EC79403A-D2AE-4FF7-AB5D-7E36F5FB9290}" srcOrd="9" destOrd="0" presId="urn:microsoft.com/office/officeart/2005/8/layout/hProcess9"/>
    <dgm:cxn modelId="{5D2D8B7A-CC93-4374-B096-1C4568541A35}" type="presParOf" srcId="{B60C1A8C-34CC-4015-9D99-2879FF5932AE}" destId="{010D5C32-B917-4523-BAC2-5ACFBC0FC80D}" srcOrd="10" destOrd="0" presId="urn:microsoft.com/office/officeart/2005/8/layout/hProcess9"/>
  </dgm:cxnLst>
  <dgm:bg/>
  <dgm:whole/>
  <dgm:extLst>
    <a:ext uri="http://schemas.microsoft.com/office/drawing/2008/diagram">
      <dsp:dataModelExt xmlns:dsp="http://schemas.microsoft.com/office/drawing/2008/diagram" relId="rId17" minVer="http://schemas.openxmlformats.org/drawingml/2006/diagram"/>
    </a:ext>
    <a:ext uri="{C62137D5-CB1D-491B-B009-E17868A290BF}">
      <dgm14:recolorImg xmlns:dgm14="http://schemas.microsoft.com/office/drawing/2010/diagram" val="1"/>
    </a:ext>
  </dgm:extLst>
</dgm:dataModel>
</file>

<file path=word/diagrams/data3.xml><?xml version="1.0" encoding="utf-8"?>
<dgm:dataModel xmlns:dgm="http://schemas.openxmlformats.org/drawingml/2006/diagram" xmlns:a="http://schemas.openxmlformats.org/drawingml/2006/main">
  <dgm:ptLst>
    <dgm:pt modelId="{0C02B203-0257-40E7-A6AC-A6704DBE447C}" type="doc">
      <dgm:prSet loTypeId="urn:microsoft.com/office/officeart/2005/8/layout/hProcess9" loCatId="process" qsTypeId="urn:microsoft.com/office/officeart/2005/8/quickstyle/3d1" qsCatId="3D" csTypeId="urn:microsoft.com/office/officeart/2005/8/colors/accent0_1" csCatId="mainScheme" phldr="1"/>
      <dgm:spPr/>
    </dgm:pt>
    <dgm:pt modelId="{7B2BA4C6-A637-488B-AA8A-F9CF055B9E08}">
      <dgm:prSet phldrT="[Text]"/>
      <dgm:spPr>
        <a:solidFill>
          <a:schemeClr val="bg1">
            <a:lumMod val="95000"/>
          </a:schemeClr>
        </a:solidFill>
      </dgm:spPr>
      <dgm:t>
        <a:bodyPr/>
        <a:lstStyle/>
        <a:p>
          <a:r>
            <a:rPr lang="en-US" b="1"/>
            <a:t>Prepare</a:t>
          </a:r>
        </a:p>
      </dgm:t>
    </dgm:pt>
    <dgm:pt modelId="{1228C1CE-A0B0-4AC0-A6A3-B2B5F030124A}" type="parTrans" cxnId="{64A1A39C-99EA-4183-8DFD-E58DD124D885}">
      <dgm:prSet/>
      <dgm:spPr/>
      <dgm:t>
        <a:bodyPr/>
        <a:lstStyle/>
        <a:p>
          <a:endParaRPr lang="en-US"/>
        </a:p>
      </dgm:t>
    </dgm:pt>
    <dgm:pt modelId="{624A85A6-D546-4C9B-9B02-0A7A3D343F07}" type="sibTrans" cxnId="{64A1A39C-99EA-4183-8DFD-E58DD124D885}">
      <dgm:prSet/>
      <dgm:spPr/>
      <dgm:t>
        <a:bodyPr/>
        <a:lstStyle/>
        <a:p>
          <a:endParaRPr lang="en-US"/>
        </a:p>
      </dgm:t>
    </dgm:pt>
    <dgm:pt modelId="{42ABFBD4-61F1-41B1-9B86-F16B38701585}">
      <dgm:prSet phldrT="[Text]"/>
      <dgm:spPr>
        <a:solidFill>
          <a:srgbClr val="3399FF"/>
        </a:solidFill>
      </dgm:spPr>
      <dgm:t>
        <a:bodyPr/>
        <a:lstStyle/>
        <a:p>
          <a:r>
            <a:rPr lang="en-US" b="1"/>
            <a:t>Identify</a:t>
          </a:r>
        </a:p>
      </dgm:t>
    </dgm:pt>
    <dgm:pt modelId="{E20727FF-9E11-4956-AA2A-00A70140EF1C}" type="parTrans" cxnId="{A01C4A28-B972-4506-843C-4093707761DA}">
      <dgm:prSet/>
      <dgm:spPr/>
      <dgm:t>
        <a:bodyPr/>
        <a:lstStyle/>
        <a:p>
          <a:endParaRPr lang="en-US"/>
        </a:p>
      </dgm:t>
    </dgm:pt>
    <dgm:pt modelId="{1F943189-A489-451A-B09A-298B2A0FD195}" type="sibTrans" cxnId="{A01C4A28-B972-4506-843C-4093707761DA}">
      <dgm:prSet/>
      <dgm:spPr/>
      <dgm:t>
        <a:bodyPr/>
        <a:lstStyle/>
        <a:p>
          <a:endParaRPr lang="en-US"/>
        </a:p>
      </dgm:t>
    </dgm:pt>
    <dgm:pt modelId="{C6538BF4-00B8-45F6-B618-BDB842C1D8EC}">
      <dgm:prSet phldrT="[Text]"/>
      <dgm:spPr/>
      <dgm:t>
        <a:bodyPr/>
        <a:lstStyle/>
        <a:p>
          <a:r>
            <a:rPr lang="en-US" b="1"/>
            <a:t>Triage</a:t>
          </a:r>
        </a:p>
      </dgm:t>
    </dgm:pt>
    <dgm:pt modelId="{AA4E8F82-F723-4505-94E4-D2E8ACF984D7}" type="parTrans" cxnId="{891FE496-ACE6-4043-81C7-96140C9621D7}">
      <dgm:prSet/>
      <dgm:spPr/>
      <dgm:t>
        <a:bodyPr/>
        <a:lstStyle/>
        <a:p>
          <a:endParaRPr lang="en-US"/>
        </a:p>
      </dgm:t>
    </dgm:pt>
    <dgm:pt modelId="{0271D921-385A-4C9A-8699-89EC918E315E}" type="sibTrans" cxnId="{891FE496-ACE6-4043-81C7-96140C9621D7}">
      <dgm:prSet/>
      <dgm:spPr/>
      <dgm:t>
        <a:bodyPr/>
        <a:lstStyle/>
        <a:p>
          <a:endParaRPr lang="en-US"/>
        </a:p>
      </dgm:t>
    </dgm:pt>
    <dgm:pt modelId="{08818FA6-B184-41AB-AE99-AA86D8DA5789}">
      <dgm:prSet phldrT="[Text]"/>
      <dgm:spPr/>
      <dgm:t>
        <a:bodyPr/>
        <a:lstStyle/>
        <a:p>
          <a:r>
            <a:rPr lang="en-US" b="1"/>
            <a:t>Investigate</a:t>
          </a:r>
        </a:p>
      </dgm:t>
    </dgm:pt>
    <dgm:pt modelId="{0C82E29A-4A79-4A6C-8496-9CFE4427C328}" type="parTrans" cxnId="{C2370053-5917-45C6-9142-34627EDC1ECF}">
      <dgm:prSet/>
      <dgm:spPr/>
      <dgm:t>
        <a:bodyPr/>
        <a:lstStyle/>
        <a:p>
          <a:endParaRPr lang="en-US"/>
        </a:p>
      </dgm:t>
    </dgm:pt>
    <dgm:pt modelId="{503A8108-BCA0-4C3E-BB69-633F903EB695}" type="sibTrans" cxnId="{C2370053-5917-45C6-9142-34627EDC1ECF}">
      <dgm:prSet/>
      <dgm:spPr/>
      <dgm:t>
        <a:bodyPr/>
        <a:lstStyle/>
        <a:p>
          <a:endParaRPr lang="en-US"/>
        </a:p>
      </dgm:t>
    </dgm:pt>
    <dgm:pt modelId="{4DA0FD58-C1D2-461E-AA96-71B19C8AC377}">
      <dgm:prSet phldrT="[Text]"/>
      <dgm:spPr/>
      <dgm:t>
        <a:bodyPr/>
        <a:lstStyle/>
        <a:p>
          <a:r>
            <a:rPr lang="en-US" b="1"/>
            <a:t>Remediate</a:t>
          </a:r>
        </a:p>
      </dgm:t>
    </dgm:pt>
    <dgm:pt modelId="{6BE37EF8-DA77-4506-9A08-F0AE62B26E1B}" type="parTrans" cxnId="{7B748EF1-2C87-42E6-9377-4318C4D79471}">
      <dgm:prSet/>
      <dgm:spPr/>
      <dgm:t>
        <a:bodyPr/>
        <a:lstStyle/>
        <a:p>
          <a:endParaRPr lang="en-US"/>
        </a:p>
      </dgm:t>
    </dgm:pt>
    <dgm:pt modelId="{A590BF3B-7F4A-4F7E-8408-F56E226C3AC8}" type="sibTrans" cxnId="{7B748EF1-2C87-42E6-9377-4318C4D79471}">
      <dgm:prSet/>
      <dgm:spPr/>
      <dgm:t>
        <a:bodyPr/>
        <a:lstStyle/>
        <a:p>
          <a:endParaRPr lang="en-US"/>
        </a:p>
      </dgm:t>
    </dgm:pt>
    <dgm:pt modelId="{9F669DA3-F8F3-4F02-85BA-BBCACBF5604E}">
      <dgm:prSet phldrT="[Text]"/>
      <dgm:spPr/>
      <dgm:t>
        <a:bodyPr/>
        <a:lstStyle/>
        <a:p>
          <a:r>
            <a:rPr lang="en-US" b="1"/>
            <a:t>Post-Incident</a:t>
          </a:r>
          <a:r>
            <a:rPr lang="en-US"/>
            <a:t> </a:t>
          </a:r>
        </a:p>
      </dgm:t>
    </dgm:pt>
    <dgm:pt modelId="{B2B168ED-CC8F-4651-82CF-8E1B2CF7484F}" type="parTrans" cxnId="{AFFE9914-99DB-419A-AA97-5588122CE834}">
      <dgm:prSet/>
      <dgm:spPr/>
      <dgm:t>
        <a:bodyPr/>
        <a:lstStyle/>
        <a:p>
          <a:endParaRPr lang="en-US"/>
        </a:p>
      </dgm:t>
    </dgm:pt>
    <dgm:pt modelId="{85F85449-3FD2-49B3-AC9E-21BA317BA2A4}" type="sibTrans" cxnId="{AFFE9914-99DB-419A-AA97-5588122CE834}">
      <dgm:prSet/>
      <dgm:spPr/>
      <dgm:t>
        <a:bodyPr/>
        <a:lstStyle/>
        <a:p>
          <a:endParaRPr lang="en-US"/>
        </a:p>
      </dgm:t>
    </dgm:pt>
    <dgm:pt modelId="{CADFC519-BCDA-4E3F-9C1B-80E45175CBB8}" type="pres">
      <dgm:prSet presAssocID="{0C02B203-0257-40E7-A6AC-A6704DBE447C}" presName="CompostProcess" presStyleCnt="0">
        <dgm:presLayoutVars>
          <dgm:dir/>
          <dgm:resizeHandles val="exact"/>
        </dgm:presLayoutVars>
      </dgm:prSet>
      <dgm:spPr/>
    </dgm:pt>
    <dgm:pt modelId="{D079467A-2A3E-4955-9D33-71FE857D8709}" type="pres">
      <dgm:prSet presAssocID="{0C02B203-0257-40E7-A6AC-A6704DBE447C}" presName="arrow" presStyleLbl="bgShp" presStyleIdx="0" presStyleCnt="1"/>
      <dgm:spPr/>
    </dgm:pt>
    <dgm:pt modelId="{B60C1A8C-34CC-4015-9D99-2879FF5932AE}" type="pres">
      <dgm:prSet presAssocID="{0C02B203-0257-40E7-A6AC-A6704DBE447C}" presName="linearProcess" presStyleCnt="0"/>
      <dgm:spPr/>
    </dgm:pt>
    <dgm:pt modelId="{3F548E71-8EA8-45C0-B6CE-634308C72347}" type="pres">
      <dgm:prSet presAssocID="{7B2BA4C6-A637-488B-AA8A-F9CF055B9E08}" presName="textNode" presStyleLbl="node1" presStyleIdx="0" presStyleCnt="6">
        <dgm:presLayoutVars>
          <dgm:bulletEnabled val="1"/>
        </dgm:presLayoutVars>
      </dgm:prSet>
      <dgm:spPr/>
    </dgm:pt>
    <dgm:pt modelId="{BC8EB549-8B26-4306-AFFF-BA571EA5753D}" type="pres">
      <dgm:prSet presAssocID="{624A85A6-D546-4C9B-9B02-0A7A3D343F07}" presName="sibTrans" presStyleCnt="0"/>
      <dgm:spPr/>
    </dgm:pt>
    <dgm:pt modelId="{A3B8C45B-D6B6-484E-8386-E1D60EC4B6F8}" type="pres">
      <dgm:prSet presAssocID="{42ABFBD4-61F1-41B1-9B86-F16B38701585}" presName="textNode" presStyleLbl="node1" presStyleIdx="1" presStyleCnt="6">
        <dgm:presLayoutVars>
          <dgm:bulletEnabled val="1"/>
        </dgm:presLayoutVars>
      </dgm:prSet>
      <dgm:spPr/>
    </dgm:pt>
    <dgm:pt modelId="{96067BFF-C1E6-455E-B760-25F2DAC79BAA}" type="pres">
      <dgm:prSet presAssocID="{1F943189-A489-451A-B09A-298B2A0FD195}" presName="sibTrans" presStyleCnt="0"/>
      <dgm:spPr/>
    </dgm:pt>
    <dgm:pt modelId="{7FD94E0C-E4D3-4948-8C33-2D7C5F5E431E}" type="pres">
      <dgm:prSet presAssocID="{C6538BF4-00B8-45F6-B618-BDB842C1D8EC}" presName="textNode" presStyleLbl="node1" presStyleIdx="2" presStyleCnt="6">
        <dgm:presLayoutVars>
          <dgm:bulletEnabled val="1"/>
        </dgm:presLayoutVars>
      </dgm:prSet>
      <dgm:spPr/>
    </dgm:pt>
    <dgm:pt modelId="{E56C1D36-73A0-4177-911E-947410ED0C29}" type="pres">
      <dgm:prSet presAssocID="{0271D921-385A-4C9A-8699-89EC918E315E}" presName="sibTrans" presStyleCnt="0"/>
      <dgm:spPr/>
    </dgm:pt>
    <dgm:pt modelId="{3617CB55-2CA2-4E3F-84EA-DE93DE7FB92C}" type="pres">
      <dgm:prSet presAssocID="{08818FA6-B184-41AB-AE99-AA86D8DA5789}" presName="textNode" presStyleLbl="node1" presStyleIdx="3" presStyleCnt="6">
        <dgm:presLayoutVars>
          <dgm:bulletEnabled val="1"/>
        </dgm:presLayoutVars>
      </dgm:prSet>
      <dgm:spPr/>
    </dgm:pt>
    <dgm:pt modelId="{9423908A-3222-4E8E-82F5-FCE59F4295A0}" type="pres">
      <dgm:prSet presAssocID="{503A8108-BCA0-4C3E-BB69-633F903EB695}" presName="sibTrans" presStyleCnt="0"/>
      <dgm:spPr/>
    </dgm:pt>
    <dgm:pt modelId="{2B2EDD84-C827-4F77-83B1-F906B6BE3276}" type="pres">
      <dgm:prSet presAssocID="{4DA0FD58-C1D2-461E-AA96-71B19C8AC377}" presName="textNode" presStyleLbl="node1" presStyleIdx="4" presStyleCnt="6">
        <dgm:presLayoutVars>
          <dgm:bulletEnabled val="1"/>
        </dgm:presLayoutVars>
      </dgm:prSet>
      <dgm:spPr/>
    </dgm:pt>
    <dgm:pt modelId="{EC79403A-D2AE-4FF7-AB5D-7E36F5FB9290}" type="pres">
      <dgm:prSet presAssocID="{A590BF3B-7F4A-4F7E-8408-F56E226C3AC8}" presName="sibTrans" presStyleCnt="0"/>
      <dgm:spPr/>
    </dgm:pt>
    <dgm:pt modelId="{010D5C32-B917-4523-BAC2-5ACFBC0FC80D}" type="pres">
      <dgm:prSet presAssocID="{9F669DA3-F8F3-4F02-85BA-BBCACBF5604E}" presName="textNode" presStyleLbl="node1" presStyleIdx="5" presStyleCnt="6">
        <dgm:presLayoutVars>
          <dgm:bulletEnabled val="1"/>
        </dgm:presLayoutVars>
      </dgm:prSet>
      <dgm:spPr/>
    </dgm:pt>
  </dgm:ptLst>
  <dgm:cxnLst>
    <dgm:cxn modelId="{21488402-9143-4E68-BEDD-36F7893548B0}" type="presOf" srcId="{42ABFBD4-61F1-41B1-9B86-F16B38701585}" destId="{A3B8C45B-D6B6-484E-8386-E1D60EC4B6F8}" srcOrd="0" destOrd="0" presId="urn:microsoft.com/office/officeart/2005/8/layout/hProcess9"/>
    <dgm:cxn modelId="{AFFE9914-99DB-419A-AA97-5588122CE834}" srcId="{0C02B203-0257-40E7-A6AC-A6704DBE447C}" destId="{9F669DA3-F8F3-4F02-85BA-BBCACBF5604E}" srcOrd="5" destOrd="0" parTransId="{B2B168ED-CC8F-4651-82CF-8E1B2CF7484F}" sibTransId="{85F85449-3FD2-49B3-AC9E-21BA317BA2A4}"/>
    <dgm:cxn modelId="{5AB76C1B-D388-449F-BE37-573C747D8C04}" type="presOf" srcId="{4DA0FD58-C1D2-461E-AA96-71B19C8AC377}" destId="{2B2EDD84-C827-4F77-83B1-F906B6BE3276}" srcOrd="0" destOrd="0" presId="urn:microsoft.com/office/officeart/2005/8/layout/hProcess9"/>
    <dgm:cxn modelId="{A01C4A28-B972-4506-843C-4093707761DA}" srcId="{0C02B203-0257-40E7-A6AC-A6704DBE447C}" destId="{42ABFBD4-61F1-41B1-9B86-F16B38701585}" srcOrd="1" destOrd="0" parTransId="{E20727FF-9E11-4956-AA2A-00A70140EF1C}" sibTransId="{1F943189-A489-451A-B09A-298B2A0FD195}"/>
    <dgm:cxn modelId="{ADC22B60-94B2-4E32-82DC-E5771EFA2710}" type="presOf" srcId="{7B2BA4C6-A637-488B-AA8A-F9CF055B9E08}" destId="{3F548E71-8EA8-45C0-B6CE-634308C72347}" srcOrd="0" destOrd="0" presId="urn:microsoft.com/office/officeart/2005/8/layout/hProcess9"/>
    <dgm:cxn modelId="{C2370053-5917-45C6-9142-34627EDC1ECF}" srcId="{0C02B203-0257-40E7-A6AC-A6704DBE447C}" destId="{08818FA6-B184-41AB-AE99-AA86D8DA5789}" srcOrd="3" destOrd="0" parTransId="{0C82E29A-4A79-4A6C-8496-9CFE4427C328}" sibTransId="{503A8108-BCA0-4C3E-BB69-633F903EB695}"/>
    <dgm:cxn modelId="{891FE496-ACE6-4043-81C7-96140C9621D7}" srcId="{0C02B203-0257-40E7-A6AC-A6704DBE447C}" destId="{C6538BF4-00B8-45F6-B618-BDB842C1D8EC}" srcOrd="2" destOrd="0" parTransId="{AA4E8F82-F723-4505-94E4-D2E8ACF984D7}" sibTransId="{0271D921-385A-4C9A-8699-89EC918E315E}"/>
    <dgm:cxn modelId="{64A1A39C-99EA-4183-8DFD-E58DD124D885}" srcId="{0C02B203-0257-40E7-A6AC-A6704DBE447C}" destId="{7B2BA4C6-A637-488B-AA8A-F9CF055B9E08}" srcOrd="0" destOrd="0" parTransId="{1228C1CE-A0B0-4AC0-A6A3-B2B5F030124A}" sibTransId="{624A85A6-D546-4C9B-9B02-0A7A3D343F07}"/>
    <dgm:cxn modelId="{BFA853D2-6B76-47A8-BDDC-B574E671C690}" type="presOf" srcId="{0C02B203-0257-40E7-A6AC-A6704DBE447C}" destId="{CADFC519-BCDA-4E3F-9C1B-80E45175CBB8}" srcOrd="0" destOrd="0" presId="urn:microsoft.com/office/officeart/2005/8/layout/hProcess9"/>
    <dgm:cxn modelId="{65B7DDEA-464A-4238-88F3-FC5098673D03}" type="presOf" srcId="{C6538BF4-00B8-45F6-B618-BDB842C1D8EC}" destId="{7FD94E0C-E4D3-4948-8C33-2D7C5F5E431E}" srcOrd="0" destOrd="0" presId="urn:microsoft.com/office/officeart/2005/8/layout/hProcess9"/>
    <dgm:cxn modelId="{7B748EF1-2C87-42E6-9377-4318C4D79471}" srcId="{0C02B203-0257-40E7-A6AC-A6704DBE447C}" destId="{4DA0FD58-C1D2-461E-AA96-71B19C8AC377}" srcOrd="4" destOrd="0" parTransId="{6BE37EF8-DA77-4506-9A08-F0AE62B26E1B}" sibTransId="{A590BF3B-7F4A-4F7E-8408-F56E226C3AC8}"/>
    <dgm:cxn modelId="{756521F8-689F-4553-82A1-D32FDBD88518}" type="presOf" srcId="{08818FA6-B184-41AB-AE99-AA86D8DA5789}" destId="{3617CB55-2CA2-4E3F-84EA-DE93DE7FB92C}" srcOrd="0" destOrd="0" presId="urn:microsoft.com/office/officeart/2005/8/layout/hProcess9"/>
    <dgm:cxn modelId="{E92EAAFD-AB75-493D-8E25-2E05C32F35EB}" type="presOf" srcId="{9F669DA3-F8F3-4F02-85BA-BBCACBF5604E}" destId="{010D5C32-B917-4523-BAC2-5ACFBC0FC80D}" srcOrd="0" destOrd="0" presId="urn:microsoft.com/office/officeart/2005/8/layout/hProcess9"/>
    <dgm:cxn modelId="{0D126BCF-DDC6-4BE2-AD75-0D812A2D23CB}" type="presParOf" srcId="{CADFC519-BCDA-4E3F-9C1B-80E45175CBB8}" destId="{D079467A-2A3E-4955-9D33-71FE857D8709}" srcOrd="0" destOrd="0" presId="urn:microsoft.com/office/officeart/2005/8/layout/hProcess9"/>
    <dgm:cxn modelId="{D7907119-63C1-4216-96E9-C51F72752194}" type="presParOf" srcId="{CADFC519-BCDA-4E3F-9C1B-80E45175CBB8}" destId="{B60C1A8C-34CC-4015-9D99-2879FF5932AE}" srcOrd="1" destOrd="0" presId="urn:microsoft.com/office/officeart/2005/8/layout/hProcess9"/>
    <dgm:cxn modelId="{3C7C8D17-D9FC-43F6-A176-7B3AB790783A}" type="presParOf" srcId="{B60C1A8C-34CC-4015-9D99-2879FF5932AE}" destId="{3F548E71-8EA8-45C0-B6CE-634308C72347}" srcOrd="0" destOrd="0" presId="urn:microsoft.com/office/officeart/2005/8/layout/hProcess9"/>
    <dgm:cxn modelId="{983A86AA-3165-4DA2-881F-945673553E1F}" type="presParOf" srcId="{B60C1A8C-34CC-4015-9D99-2879FF5932AE}" destId="{BC8EB549-8B26-4306-AFFF-BA571EA5753D}" srcOrd="1" destOrd="0" presId="urn:microsoft.com/office/officeart/2005/8/layout/hProcess9"/>
    <dgm:cxn modelId="{95954C96-01E5-4228-9D4D-B109718E300A}" type="presParOf" srcId="{B60C1A8C-34CC-4015-9D99-2879FF5932AE}" destId="{A3B8C45B-D6B6-484E-8386-E1D60EC4B6F8}" srcOrd="2" destOrd="0" presId="urn:microsoft.com/office/officeart/2005/8/layout/hProcess9"/>
    <dgm:cxn modelId="{05511F70-5297-41F4-802A-EDD2CE89ED0F}" type="presParOf" srcId="{B60C1A8C-34CC-4015-9D99-2879FF5932AE}" destId="{96067BFF-C1E6-455E-B760-25F2DAC79BAA}" srcOrd="3" destOrd="0" presId="urn:microsoft.com/office/officeart/2005/8/layout/hProcess9"/>
    <dgm:cxn modelId="{F326AEDE-472F-41D2-A7BE-48231A01D606}" type="presParOf" srcId="{B60C1A8C-34CC-4015-9D99-2879FF5932AE}" destId="{7FD94E0C-E4D3-4948-8C33-2D7C5F5E431E}" srcOrd="4" destOrd="0" presId="urn:microsoft.com/office/officeart/2005/8/layout/hProcess9"/>
    <dgm:cxn modelId="{941E9280-47AA-4F77-9B19-6631EE4087B5}" type="presParOf" srcId="{B60C1A8C-34CC-4015-9D99-2879FF5932AE}" destId="{E56C1D36-73A0-4177-911E-947410ED0C29}" srcOrd="5" destOrd="0" presId="urn:microsoft.com/office/officeart/2005/8/layout/hProcess9"/>
    <dgm:cxn modelId="{07E3E9EF-83C9-4A4D-9EFC-EDD3A2A52D03}" type="presParOf" srcId="{B60C1A8C-34CC-4015-9D99-2879FF5932AE}" destId="{3617CB55-2CA2-4E3F-84EA-DE93DE7FB92C}" srcOrd="6" destOrd="0" presId="urn:microsoft.com/office/officeart/2005/8/layout/hProcess9"/>
    <dgm:cxn modelId="{B8CB9C74-8E15-4DEC-8709-DF441E5FD053}" type="presParOf" srcId="{B60C1A8C-34CC-4015-9D99-2879FF5932AE}" destId="{9423908A-3222-4E8E-82F5-FCE59F4295A0}" srcOrd="7" destOrd="0" presId="urn:microsoft.com/office/officeart/2005/8/layout/hProcess9"/>
    <dgm:cxn modelId="{10C3C6C1-23BA-4F31-A8A0-D4457DAD9003}" type="presParOf" srcId="{B60C1A8C-34CC-4015-9D99-2879FF5932AE}" destId="{2B2EDD84-C827-4F77-83B1-F906B6BE3276}" srcOrd="8" destOrd="0" presId="urn:microsoft.com/office/officeart/2005/8/layout/hProcess9"/>
    <dgm:cxn modelId="{4D6EBC88-4B9C-4E2D-83AB-AA942553C3B9}" type="presParOf" srcId="{B60C1A8C-34CC-4015-9D99-2879FF5932AE}" destId="{EC79403A-D2AE-4FF7-AB5D-7E36F5FB9290}" srcOrd="9" destOrd="0" presId="urn:microsoft.com/office/officeart/2005/8/layout/hProcess9"/>
    <dgm:cxn modelId="{A2FE1D6B-EAC5-477F-B972-99AF42AD49AA}" type="presParOf" srcId="{B60C1A8C-34CC-4015-9D99-2879FF5932AE}" destId="{010D5C32-B917-4523-BAC2-5ACFBC0FC80D}" srcOrd="10" destOrd="0" presId="urn:microsoft.com/office/officeart/2005/8/layout/hProcess9"/>
  </dgm:cxnLst>
  <dgm:bg/>
  <dgm:whole/>
  <dgm:extLst>
    <a:ext uri="http://schemas.microsoft.com/office/drawing/2008/diagram">
      <dsp:dataModelExt xmlns:dsp="http://schemas.microsoft.com/office/drawing/2008/diagram" relId="rId23" minVer="http://schemas.openxmlformats.org/drawingml/2006/diagram"/>
    </a:ext>
    <a:ext uri="{C62137D5-CB1D-491B-B009-E17868A290BF}">
      <dgm14:recolorImg xmlns:dgm14="http://schemas.microsoft.com/office/drawing/2010/diagram" val="1"/>
    </a:ext>
  </dgm:extLst>
</dgm:dataModel>
</file>

<file path=word/diagrams/data4.xml><?xml version="1.0" encoding="utf-8"?>
<dgm:dataModel xmlns:dgm="http://schemas.openxmlformats.org/drawingml/2006/diagram" xmlns:a="http://schemas.openxmlformats.org/drawingml/2006/main">
  <dgm:ptLst>
    <dgm:pt modelId="{0C02B203-0257-40E7-A6AC-A6704DBE447C}" type="doc">
      <dgm:prSet loTypeId="urn:microsoft.com/office/officeart/2005/8/layout/hProcess9" loCatId="process" qsTypeId="urn:microsoft.com/office/officeart/2005/8/quickstyle/3d1" qsCatId="3D" csTypeId="urn:microsoft.com/office/officeart/2005/8/colors/accent0_1" csCatId="mainScheme" phldr="1"/>
      <dgm:spPr/>
    </dgm:pt>
    <dgm:pt modelId="{7B2BA4C6-A637-488B-AA8A-F9CF055B9E08}">
      <dgm:prSet phldrT="[Text]"/>
      <dgm:spPr>
        <a:solidFill>
          <a:schemeClr val="bg1">
            <a:lumMod val="95000"/>
          </a:schemeClr>
        </a:solidFill>
      </dgm:spPr>
      <dgm:t>
        <a:bodyPr/>
        <a:lstStyle/>
        <a:p>
          <a:r>
            <a:rPr lang="en-US" b="1"/>
            <a:t>Prepare</a:t>
          </a:r>
        </a:p>
      </dgm:t>
    </dgm:pt>
    <dgm:pt modelId="{1228C1CE-A0B0-4AC0-A6A3-B2B5F030124A}" type="parTrans" cxnId="{64A1A39C-99EA-4183-8DFD-E58DD124D885}">
      <dgm:prSet/>
      <dgm:spPr/>
      <dgm:t>
        <a:bodyPr/>
        <a:lstStyle/>
        <a:p>
          <a:endParaRPr lang="en-US"/>
        </a:p>
      </dgm:t>
    </dgm:pt>
    <dgm:pt modelId="{624A85A6-D546-4C9B-9B02-0A7A3D343F07}" type="sibTrans" cxnId="{64A1A39C-99EA-4183-8DFD-E58DD124D885}">
      <dgm:prSet/>
      <dgm:spPr/>
      <dgm:t>
        <a:bodyPr/>
        <a:lstStyle/>
        <a:p>
          <a:endParaRPr lang="en-US"/>
        </a:p>
      </dgm:t>
    </dgm:pt>
    <dgm:pt modelId="{42ABFBD4-61F1-41B1-9B86-F16B38701585}">
      <dgm:prSet phldrT="[Text]"/>
      <dgm:spPr>
        <a:solidFill>
          <a:schemeClr val="bg1">
            <a:lumMod val="95000"/>
          </a:schemeClr>
        </a:solidFill>
      </dgm:spPr>
      <dgm:t>
        <a:bodyPr/>
        <a:lstStyle/>
        <a:p>
          <a:r>
            <a:rPr lang="en-US" b="1"/>
            <a:t>Identify</a:t>
          </a:r>
        </a:p>
      </dgm:t>
    </dgm:pt>
    <dgm:pt modelId="{E20727FF-9E11-4956-AA2A-00A70140EF1C}" type="parTrans" cxnId="{A01C4A28-B972-4506-843C-4093707761DA}">
      <dgm:prSet/>
      <dgm:spPr/>
      <dgm:t>
        <a:bodyPr/>
        <a:lstStyle/>
        <a:p>
          <a:endParaRPr lang="en-US"/>
        </a:p>
      </dgm:t>
    </dgm:pt>
    <dgm:pt modelId="{1F943189-A489-451A-B09A-298B2A0FD195}" type="sibTrans" cxnId="{A01C4A28-B972-4506-843C-4093707761DA}">
      <dgm:prSet/>
      <dgm:spPr/>
      <dgm:t>
        <a:bodyPr/>
        <a:lstStyle/>
        <a:p>
          <a:endParaRPr lang="en-US"/>
        </a:p>
      </dgm:t>
    </dgm:pt>
    <dgm:pt modelId="{C6538BF4-00B8-45F6-B618-BDB842C1D8EC}">
      <dgm:prSet phldrT="[Text]"/>
      <dgm:spPr>
        <a:solidFill>
          <a:srgbClr val="00CC99"/>
        </a:solidFill>
      </dgm:spPr>
      <dgm:t>
        <a:bodyPr/>
        <a:lstStyle/>
        <a:p>
          <a:r>
            <a:rPr lang="en-US" b="1"/>
            <a:t>Triage</a:t>
          </a:r>
        </a:p>
      </dgm:t>
    </dgm:pt>
    <dgm:pt modelId="{AA4E8F82-F723-4505-94E4-D2E8ACF984D7}" type="parTrans" cxnId="{891FE496-ACE6-4043-81C7-96140C9621D7}">
      <dgm:prSet/>
      <dgm:spPr/>
      <dgm:t>
        <a:bodyPr/>
        <a:lstStyle/>
        <a:p>
          <a:endParaRPr lang="en-US"/>
        </a:p>
      </dgm:t>
    </dgm:pt>
    <dgm:pt modelId="{0271D921-385A-4C9A-8699-89EC918E315E}" type="sibTrans" cxnId="{891FE496-ACE6-4043-81C7-96140C9621D7}">
      <dgm:prSet/>
      <dgm:spPr/>
      <dgm:t>
        <a:bodyPr/>
        <a:lstStyle/>
        <a:p>
          <a:endParaRPr lang="en-US"/>
        </a:p>
      </dgm:t>
    </dgm:pt>
    <dgm:pt modelId="{08818FA6-B184-41AB-AE99-AA86D8DA5789}">
      <dgm:prSet phldrT="[Text]"/>
      <dgm:spPr/>
      <dgm:t>
        <a:bodyPr/>
        <a:lstStyle/>
        <a:p>
          <a:r>
            <a:rPr lang="en-US" b="1"/>
            <a:t>Investigate</a:t>
          </a:r>
        </a:p>
      </dgm:t>
    </dgm:pt>
    <dgm:pt modelId="{0C82E29A-4A79-4A6C-8496-9CFE4427C328}" type="parTrans" cxnId="{C2370053-5917-45C6-9142-34627EDC1ECF}">
      <dgm:prSet/>
      <dgm:spPr/>
      <dgm:t>
        <a:bodyPr/>
        <a:lstStyle/>
        <a:p>
          <a:endParaRPr lang="en-US"/>
        </a:p>
      </dgm:t>
    </dgm:pt>
    <dgm:pt modelId="{503A8108-BCA0-4C3E-BB69-633F903EB695}" type="sibTrans" cxnId="{C2370053-5917-45C6-9142-34627EDC1ECF}">
      <dgm:prSet/>
      <dgm:spPr/>
      <dgm:t>
        <a:bodyPr/>
        <a:lstStyle/>
        <a:p>
          <a:endParaRPr lang="en-US"/>
        </a:p>
      </dgm:t>
    </dgm:pt>
    <dgm:pt modelId="{4DA0FD58-C1D2-461E-AA96-71B19C8AC377}">
      <dgm:prSet phldrT="[Text]"/>
      <dgm:spPr/>
      <dgm:t>
        <a:bodyPr/>
        <a:lstStyle/>
        <a:p>
          <a:r>
            <a:rPr lang="en-US" b="1"/>
            <a:t>Remediate</a:t>
          </a:r>
        </a:p>
      </dgm:t>
    </dgm:pt>
    <dgm:pt modelId="{6BE37EF8-DA77-4506-9A08-F0AE62B26E1B}" type="parTrans" cxnId="{7B748EF1-2C87-42E6-9377-4318C4D79471}">
      <dgm:prSet/>
      <dgm:spPr/>
      <dgm:t>
        <a:bodyPr/>
        <a:lstStyle/>
        <a:p>
          <a:endParaRPr lang="en-US"/>
        </a:p>
      </dgm:t>
    </dgm:pt>
    <dgm:pt modelId="{A590BF3B-7F4A-4F7E-8408-F56E226C3AC8}" type="sibTrans" cxnId="{7B748EF1-2C87-42E6-9377-4318C4D79471}">
      <dgm:prSet/>
      <dgm:spPr/>
      <dgm:t>
        <a:bodyPr/>
        <a:lstStyle/>
        <a:p>
          <a:endParaRPr lang="en-US"/>
        </a:p>
      </dgm:t>
    </dgm:pt>
    <dgm:pt modelId="{9F669DA3-F8F3-4F02-85BA-BBCACBF5604E}">
      <dgm:prSet phldrT="[Text]"/>
      <dgm:spPr/>
      <dgm:t>
        <a:bodyPr/>
        <a:lstStyle/>
        <a:p>
          <a:r>
            <a:rPr lang="en-US" b="1"/>
            <a:t>Post-Incident</a:t>
          </a:r>
          <a:r>
            <a:rPr lang="en-US"/>
            <a:t> </a:t>
          </a:r>
        </a:p>
      </dgm:t>
    </dgm:pt>
    <dgm:pt modelId="{B2B168ED-CC8F-4651-82CF-8E1B2CF7484F}" type="parTrans" cxnId="{AFFE9914-99DB-419A-AA97-5588122CE834}">
      <dgm:prSet/>
      <dgm:spPr/>
      <dgm:t>
        <a:bodyPr/>
        <a:lstStyle/>
        <a:p>
          <a:endParaRPr lang="en-US"/>
        </a:p>
      </dgm:t>
    </dgm:pt>
    <dgm:pt modelId="{85F85449-3FD2-49B3-AC9E-21BA317BA2A4}" type="sibTrans" cxnId="{AFFE9914-99DB-419A-AA97-5588122CE834}">
      <dgm:prSet/>
      <dgm:spPr/>
      <dgm:t>
        <a:bodyPr/>
        <a:lstStyle/>
        <a:p>
          <a:endParaRPr lang="en-US"/>
        </a:p>
      </dgm:t>
    </dgm:pt>
    <dgm:pt modelId="{CADFC519-BCDA-4E3F-9C1B-80E45175CBB8}" type="pres">
      <dgm:prSet presAssocID="{0C02B203-0257-40E7-A6AC-A6704DBE447C}" presName="CompostProcess" presStyleCnt="0">
        <dgm:presLayoutVars>
          <dgm:dir/>
          <dgm:resizeHandles val="exact"/>
        </dgm:presLayoutVars>
      </dgm:prSet>
      <dgm:spPr/>
    </dgm:pt>
    <dgm:pt modelId="{D079467A-2A3E-4955-9D33-71FE857D8709}" type="pres">
      <dgm:prSet presAssocID="{0C02B203-0257-40E7-A6AC-A6704DBE447C}" presName="arrow" presStyleLbl="bgShp" presStyleIdx="0" presStyleCnt="1"/>
      <dgm:spPr/>
    </dgm:pt>
    <dgm:pt modelId="{B60C1A8C-34CC-4015-9D99-2879FF5932AE}" type="pres">
      <dgm:prSet presAssocID="{0C02B203-0257-40E7-A6AC-A6704DBE447C}" presName="linearProcess" presStyleCnt="0"/>
      <dgm:spPr/>
    </dgm:pt>
    <dgm:pt modelId="{3F548E71-8EA8-45C0-B6CE-634308C72347}" type="pres">
      <dgm:prSet presAssocID="{7B2BA4C6-A637-488B-AA8A-F9CF055B9E08}" presName="textNode" presStyleLbl="node1" presStyleIdx="0" presStyleCnt="6">
        <dgm:presLayoutVars>
          <dgm:bulletEnabled val="1"/>
        </dgm:presLayoutVars>
      </dgm:prSet>
      <dgm:spPr/>
    </dgm:pt>
    <dgm:pt modelId="{BC8EB549-8B26-4306-AFFF-BA571EA5753D}" type="pres">
      <dgm:prSet presAssocID="{624A85A6-D546-4C9B-9B02-0A7A3D343F07}" presName="sibTrans" presStyleCnt="0"/>
      <dgm:spPr/>
    </dgm:pt>
    <dgm:pt modelId="{A3B8C45B-D6B6-484E-8386-E1D60EC4B6F8}" type="pres">
      <dgm:prSet presAssocID="{42ABFBD4-61F1-41B1-9B86-F16B38701585}" presName="textNode" presStyleLbl="node1" presStyleIdx="1" presStyleCnt="6">
        <dgm:presLayoutVars>
          <dgm:bulletEnabled val="1"/>
        </dgm:presLayoutVars>
      </dgm:prSet>
      <dgm:spPr/>
    </dgm:pt>
    <dgm:pt modelId="{96067BFF-C1E6-455E-B760-25F2DAC79BAA}" type="pres">
      <dgm:prSet presAssocID="{1F943189-A489-451A-B09A-298B2A0FD195}" presName="sibTrans" presStyleCnt="0"/>
      <dgm:spPr/>
    </dgm:pt>
    <dgm:pt modelId="{7FD94E0C-E4D3-4948-8C33-2D7C5F5E431E}" type="pres">
      <dgm:prSet presAssocID="{C6538BF4-00B8-45F6-B618-BDB842C1D8EC}" presName="textNode" presStyleLbl="node1" presStyleIdx="2" presStyleCnt="6">
        <dgm:presLayoutVars>
          <dgm:bulletEnabled val="1"/>
        </dgm:presLayoutVars>
      </dgm:prSet>
      <dgm:spPr/>
    </dgm:pt>
    <dgm:pt modelId="{E56C1D36-73A0-4177-911E-947410ED0C29}" type="pres">
      <dgm:prSet presAssocID="{0271D921-385A-4C9A-8699-89EC918E315E}" presName="sibTrans" presStyleCnt="0"/>
      <dgm:spPr/>
    </dgm:pt>
    <dgm:pt modelId="{3617CB55-2CA2-4E3F-84EA-DE93DE7FB92C}" type="pres">
      <dgm:prSet presAssocID="{08818FA6-B184-41AB-AE99-AA86D8DA5789}" presName="textNode" presStyleLbl="node1" presStyleIdx="3" presStyleCnt="6">
        <dgm:presLayoutVars>
          <dgm:bulletEnabled val="1"/>
        </dgm:presLayoutVars>
      </dgm:prSet>
      <dgm:spPr/>
    </dgm:pt>
    <dgm:pt modelId="{9423908A-3222-4E8E-82F5-FCE59F4295A0}" type="pres">
      <dgm:prSet presAssocID="{503A8108-BCA0-4C3E-BB69-633F903EB695}" presName="sibTrans" presStyleCnt="0"/>
      <dgm:spPr/>
    </dgm:pt>
    <dgm:pt modelId="{2B2EDD84-C827-4F77-83B1-F906B6BE3276}" type="pres">
      <dgm:prSet presAssocID="{4DA0FD58-C1D2-461E-AA96-71B19C8AC377}" presName="textNode" presStyleLbl="node1" presStyleIdx="4" presStyleCnt="6">
        <dgm:presLayoutVars>
          <dgm:bulletEnabled val="1"/>
        </dgm:presLayoutVars>
      </dgm:prSet>
      <dgm:spPr/>
    </dgm:pt>
    <dgm:pt modelId="{EC79403A-D2AE-4FF7-AB5D-7E36F5FB9290}" type="pres">
      <dgm:prSet presAssocID="{A590BF3B-7F4A-4F7E-8408-F56E226C3AC8}" presName="sibTrans" presStyleCnt="0"/>
      <dgm:spPr/>
    </dgm:pt>
    <dgm:pt modelId="{010D5C32-B917-4523-BAC2-5ACFBC0FC80D}" type="pres">
      <dgm:prSet presAssocID="{9F669DA3-F8F3-4F02-85BA-BBCACBF5604E}" presName="textNode" presStyleLbl="node1" presStyleIdx="5" presStyleCnt="6">
        <dgm:presLayoutVars>
          <dgm:bulletEnabled val="1"/>
        </dgm:presLayoutVars>
      </dgm:prSet>
      <dgm:spPr/>
    </dgm:pt>
  </dgm:ptLst>
  <dgm:cxnLst>
    <dgm:cxn modelId="{21488402-9143-4E68-BEDD-36F7893548B0}" type="presOf" srcId="{42ABFBD4-61F1-41B1-9B86-F16B38701585}" destId="{A3B8C45B-D6B6-484E-8386-E1D60EC4B6F8}" srcOrd="0" destOrd="0" presId="urn:microsoft.com/office/officeart/2005/8/layout/hProcess9"/>
    <dgm:cxn modelId="{AFFE9914-99DB-419A-AA97-5588122CE834}" srcId="{0C02B203-0257-40E7-A6AC-A6704DBE447C}" destId="{9F669DA3-F8F3-4F02-85BA-BBCACBF5604E}" srcOrd="5" destOrd="0" parTransId="{B2B168ED-CC8F-4651-82CF-8E1B2CF7484F}" sibTransId="{85F85449-3FD2-49B3-AC9E-21BA317BA2A4}"/>
    <dgm:cxn modelId="{5AB76C1B-D388-449F-BE37-573C747D8C04}" type="presOf" srcId="{4DA0FD58-C1D2-461E-AA96-71B19C8AC377}" destId="{2B2EDD84-C827-4F77-83B1-F906B6BE3276}" srcOrd="0" destOrd="0" presId="urn:microsoft.com/office/officeart/2005/8/layout/hProcess9"/>
    <dgm:cxn modelId="{A01C4A28-B972-4506-843C-4093707761DA}" srcId="{0C02B203-0257-40E7-A6AC-A6704DBE447C}" destId="{42ABFBD4-61F1-41B1-9B86-F16B38701585}" srcOrd="1" destOrd="0" parTransId="{E20727FF-9E11-4956-AA2A-00A70140EF1C}" sibTransId="{1F943189-A489-451A-B09A-298B2A0FD195}"/>
    <dgm:cxn modelId="{ADC22B60-94B2-4E32-82DC-E5771EFA2710}" type="presOf" srcId="{7B2BA4C6-A637-488B-AA8A-F9CF055B9E08}" destId="{3F548E71-8EA8-45C0-B6CE-634308C72347}" srcOrd="0" destOrd="0" presId="urn:microsoft.com/office/officeart/2005/8/layout/hProcess9"/>
    <dgm:cxn modelId="{C2370053-5917-45C6-9142-34627EDC1ECF}" srcId="{0C02B203-0257-40E7-A6AC-A6704DBE447C}" destId="{08818FA6-B184-41AB-AE99-AA86D8DA5789}" srcOrd="3" destOrd="0" parTransId="{0C82E29A-4A79-4A6C-8496-9CFE4427C328}" sibTransId="{503A8108-BCA0-4C3E-BB69-633F903EB695}"/>
    <dgm:cxn modelId="{891FE496-ACE6-4043-81C7-96140C9621D7}" srcId="{0C02B203-0257-40E7-A6AC-A6704DBE447C}" destId="{C6538BF4-00B8-45F6-B618-BDB842C1D8EC}" srcOrd="2" destOrd="0" parTransId="{AA4E8F82-F723-4505-94E4-D2E8ACF984D7}" sibTransId="{0271D921-385A-4C9A-8699-89EC918E315E}"/>
    <dgm:cxn modelId="{64A1A39C-99EA-4183-8DFD-E58DD124D885}" srcId="{0C02B203-0257-40E7-A6AC-A6704DBE447C}" destId="{7B2BA4C6-A637-488B-AA8A-F9CF055B9E08}" srcOrd="0" destOrd="0" parTransId="{1228C1CE-A0B0-4AC0-A6A3-B2B5F030124A}" sibTransId="{624A85A6-D546-4C9B-9B02-0A7A3D343F07}"/>
    <dgm:cxn modelId="{BFA853D2-6B76-47A8-BDDC-B574E671C690}" type="presOf" srcId="{0C02B203-0257-40E7-A6AC-A6704DBE447C}" destId="{CADFC519-BCDA-4E3F-9C1B-80E45175CBB8}" srcOrd="0" destOrd="0" presId="urn:microsoft.com/office/officeart/2005/8/layout/hProcess9"/>
    <dgm:cxn modelId="{65B7DDEA-464A-4238-88F3-FC5098673D03}" type="presOf" srcId="{C6538BF4-00B8-45F6-B618-BDB842C1D8EC}" destId="{7FD94E0C-E4D3-4948-8C33-2D7C5F5E431E}" srcOrd="0" destOrd="0" presId="urn:microsoft.com/office/officeart/2005/8/layout/hProcess9"/>
    <dgm:cxn modelId="{7B748EF1-2C87-42E6-9377-4318C4D79471}" srcId="{0C02B203-0257-40E7-A6AC-A6704DBE447C}" destId="{4DA0FD58-C1D2-461E-AA96-71B19C8AC377}" srcOrd="4" destOrd="0" parTransId="{6BE37EF8-DA77-4506-9A08-F0AE62B26E1B}" sibTransId="{A590BF3B-7F4A-4F7E-8408-F56E226C3AC8}"/>
    <dgm:cxn modelId="{756521F8-689F-4553-82A1-D32FDBD88518}" type="presOf" srcId="{08818FA6-B184-41AB-AE99-AA86D8DA5789}" destId="{3617CB55-2CA2-4E3F-84EA-DE93DE7FB92C}" srcOrd="0" destOrd="0" presId="urn:microsoft.com/office/officeart/2005/8/layout/hProcess9"/>
    <dgm:cxn modelId="{E92EAAFD-AB75-493D-8E25-2E05C32F35EB}" type="presOf" srcId="{9F669DA3-F8F3-4F02-85BA-BBCACBF5604E}" destId="{010D5C32-B917-4523-BAC2-5ACFBC0FC80D}" srcOrd="0" destOrd="0" presId="urn:microsoft.com/office/officeart/2005/8/layout/hProcess9"/>
    <dgm:cxn modelId="{0D126BCF-DDC6-4BE2-AD75-0D812A2D23CB}" type="presParOf" srcId="{CADFC519-BCDA-4E3F-9C1B-80E45175CBB8}" destId="{D079467A-2A3E-4955-9D33-71FE857D8709}" srcOrd="0" destOrd="0" presId="urn:microsoft.com/office/officeart/2005/8/layout/hProcess9"/>
    <dgm:cxn modelId="{D7907119-63C1-4216-96E9-C51F72752194}" type="presParOf" srcId="{CADFC519-BCDA-4E3F-9C1B-80E45175CBB8}" destId="{B60C1A8C-34CC-4015-9D99-2879FF5932AE}" srcOrd="1" destOrd="0" presId="urn:microsoft.com/office/officeart/2005/8/layout/hProcess9"/>
    <dgm:cxn modelId="{3C7C8D17-D9FC-43F6-A176-7B3AB790783A}" type="presParOf" srcId="{B60C1A8C-34CC-4015-9D99-2879FF5932AE}" destId="{3F548E71-8EA8-45C0-B6CE-634308C72347}" srcOrd="0" destOrd="0" presId="urn:microsoft.com/office/officeart/2005/8/layout/hProcess9"/>
    <dgm:cxn modelId="{983A86AA-3165-4DA2-881F-945673553E1F}" type="presParOf" srcId="{B60C1A8C-34CC-4015-9D99-2879FF5932AE}" destId="{BC8EB549-8B26-4306-AFFF-BA571EA5753D}" srcOrd="1" destOrd="0" presId="urn:microsoft.com/office/officeart/2005/8/layout/hProcess9"/>
    <dgm:cxn modelId="{95954C96-01E5-4228-9D4D-B109718E300A}" type="presParOf" srcId="{B60C1A8C-34CC-4015-9D99-2879FF5932AE}" destId="{A3B8C45B-D6B6-484E-8386-E1D60EC4B6F8}" srcOrd="2" destOrd="0" presId="urn:microsoft.com/office/officeart/2005/8/layout/hProcess9"/>
    <dgm:cxn modelId="{05511F70-5297-41F4-802A-EDD2CE89ED0F}" type="presParOf" srcId="{B60C1A8C-34CC-4015-9D99-2879FF5932AE}" destId="{96067BFF-C1E6-455E-B760-25F2DAC79BAA}" srcOrd="3" destOrd="0" presId="urn:microsoft.com/office/officeart/2005/8/layout/hProcess9"/>
    <dgm:cxn modelId="{F326AEDE-472F-41D2-A7BE-48231A01D606}" type="presParOf" srcId="{B60C1A8C-34CC-4015-9D99-2879FF5932AE}" destId="{7FD94E0C-E4D3-4948-8C33-2D7C5F5E431E}" srcOrd="4" destOrd="0" presId="urn:microsoft.com/office/officeart/2005/8/layout/hProcess9"/>
    <dgm:cxn modelId="{941E9280-47AA-4F77-9B19-6631EE4087B5}" type="presParOf" srcId="{B60C1A8C-34CC-4015-9D99-2879FF5932AE}" destId="{E56C1D36-73A0-4177-911E-947410ED0C29}" srcOrd="5" destOrd="0" presId="urn:microsoft.com/office/officeart/2005/8/layout/hProcess9"/>
    <dgm:cxn modelId="{07E3E9EF-83C9-4A4D-9EFC-EDD3A2A52D03}" type="presParOf" srcId="{B60C1A8C-34CC-4015-9D99-2879FF5932AE}" destId="{3617CB55-2CA2-4E3F-84EA-DE93DE7FB92C}" srcOrd="6" destOrd="0" presId="urn:microsoft.com/office/officeart/2005/8/layout/hProcess9"/>
    <dgm:cxn modelId="{B8CB9C74-8E15-4DEC-8709-DF441E5FD053}" type="presParOf" srcId="{B60C1A8C-34CC-4015-9D99-2879FF5932AE}" destId="{9423908A-3222-4E8E-82F5-FCE59F4295A0}" srcOrd="7" destOrd="0" presId="urn:microsoft.com/office/officeart/2005/8/layout/hProcess9"/>
    <dgm:cxn modelId="{10C3C6C1-23BA-4F31-A8A0-D4457DAD9003}" type="presParOf" srcId="{B60C1A8C-34CC-4015-9D99-2879FF5932AE}" destId="{2B2EDD84-C827-4F77-83B1-F906B6BE3276}" srcOrd="8" destOrd="0" presId="urn:microsoft.com/office/officeart/2005/8/layout/hProcess9"/>
    <dgm:cxn modelId="{4D6EBC88-4B9C-4E2D-83AB-AA942553C3B9}" type="presParOf" srcId="{B60C1A8C-34CC-4015-9D99-2879FF5932AE}" destId="{EC79403A-D2AE-4FF7-AB5D-7E36F5FB9290}" srcOrd="9" destOrd="0" presId="urn:microsoft.com/office/officeart/2005/8/layout/hProcess9"/>
    <dgm:cxn modelId="{A2FE1D6B-EAC5-477F-B972-99AF42AD49AA}" type="presParOf" srcId="{B60C1A8C-34CC-4015-9D99-2879FF5932AE}" destId="{010D5C32-B917-4523-BAC2-5ACFBC0FC80D}" srcOrd="10" destOrd="0" presId="urn:microsoft.com/office/officeart/2005/8/layout/hProcess9"/>
  </dgm:cxnLst>
  <dgm:bg/>
  <dgm:whole/>
  <dgm:extLst>
    <a:ext uri="http://schemas.microsoft.com/office/drawing/2008/diagram">
      <dsp:dataModelExt xmlns:dsp="http://schemas.microsoft.com/office/drawing/2008/diagram" relId="rId33" minVer="http://schemas.openxmlformats.org/drawingml/2006/diagram"/>
    </a:ext>
    <a:ext uri="{C62137D5-CB1D-491B-B009-E17868A290BF}">
      <dgm14:recolorImg xmlns:dgm14="http://schemas.microsoft.com/office/drawing/2010/diagram" val="1"/>
    </a:ext>
  </dgm:extLst>
</dgm:dataModel>
</file>

<file path=word/diagrams/data5.xml><?xml version="1.0" encoding="utf-8"?>
<dgm:dataModel xmlns:dgm="http://schemas.openxmlformats.org/drawingml/2006/diagram" xmlns:a="http://schemas.openxmlformats.org/drawingml/2006/main">
  <dgm:ptLst>
    <dgm:pt modelId="{0C02B203-0257-40E7-A6AC-A6704DBE447C}" type="doc">
      <dgm:prSet loTypeId="urn:microsoft.com/office/officeart/2005/8/layout/hProcess9" loCatId="process" qsTypeId="urn:microsoft.com/office/officeart/2005/8/quickstyle/3d1" qsCatId="3D" csTypeId="urn:microsoft.com/office/officeart/2005/8/colors/accent0_1" csCatId="mainScheme" phldr="1"/>
      <dgm:spPr/>
    </dgm:pt>
    <dgm:pt modelId="{7B2BA4C6-A637-488B-AA8A-F9CF055B9E08}">
      <dgm:prSet phldrT="[Text]"/>
      <dgm:spPr>
        <a:solidFill>
          <a:schemeClr val="bg1">
            <a:lumMod val="95000"/>
          </a:schemeClr>
        </a:solidFill>
      </dgm:spPr>
      <dgm:t>
        <a:bodyPr/>
        <a:lstStyle/>
        <a:p>
          <a:r>
            <a:rPr lang="en-US" b="1"/>
            <a:t>Prepare</a:t>
          </a:r>
        </a:p>
      </dgm:t>
    </dgm:pt>
    <dgm:pt modelId="{1228C1CE-A0B0-4AC0-A6A3-B2B5F030124A}" type="parTrans" cxnId="{64A1A39C-99EA-4183-8DFD-E58DD124D885}">
      <dgm:prSet/>
      <dgm:spPr/>
      <dgm:t>
        <a:bodyPr/>
        <a:lstStyle/>
        <a:p>
          <a:endParaRPr lang="en-US"/>
        </a:p>
      </dgm:t>
    </dgm:pt>
    <dgm:pt modelId="{624A85A6-D546-4C9B-9B02-0A7A3D343F07}" type="sibTrans" cxnId="{64A1A39C-99EA-4183-8DFD-E58DD124D885}">
      <dgm:prSet/>
      <dgm:spPr/>
      <dgm:t>
        <a:bodyPr/>
        <a:lstStyle/>
        <a:p>
          <a:endParaRPr lang="en-US"/>
        </a:p>
      </dgm:t>
    </dgm:pt>
    <dgm:pt modelId="{42ABFBD4-61F1-41B1-9B86-F16B38701585}">
      <dgm:prSet phldrT="[Text]"/>
      <dgm:spPr>
        <a:solidFill>
          <a:schemeClr val="bg1">
            <a:lumMod val="95000"/>
          </a:schemeClr>
        </a:solidFill>
      </dgm:spPr>
      <dgm:t>
        <a:bodyPr/>
        <a:lstStyle/>
        <a:p>
          <a:r>
            <a:rPr lang="en-US" b="1"/>
            <a:t>Identify</a:t>
          </a:r>
        </a:p>
      </dgm:t>
    </dgm:pt>
    <dgm:pt modelId="{E20727FF-9E11-4956-AA2A-00A70140EF1C}" type="parTrans" cxnId="{A01C4A28-B972-4506-843C-4093707761DA}">
      <dgm:prSet/>
      <dgm:spPr/>
      <dgm:t>
        <a:bodyPr/>
        <a:lstStyle/>
        <a:p>
          <a:endParaRPr lang="en-US"/>
        </a:p>
      </dgm:t>
    </dgm:pt>
    <dgm:pt modelId="{1F943189-A489-451A-B09A-298B2A0FD195}" type="sibTrans" cxnId="{A01C4A28-B972-4506-843C-4093707761DA}">
      <dgm:prSet/>
      <dgm:spPr/>
      <dgm:t>
        <a:bodyPr/>
        <a:lstStyle/>
        <a:p>
          <a:endParaRPr lang="en-US"/>
        </a:p>
      </dgm:t>
    </dgm:pt>
    <dgm:pt modelId="{C6538BF4-00B8-45F6-B618-BDB842C1D8EC}">
      <dgm:prSet phldrT="[Text]"/>
      <dgm:spPr/>
      <dgm:t>
        <a:bodyPr/>
        <a:lstStyle/>
        <a:p>
          <a:r>
            <a:rPr lang="en-US" b="1"/>
            <a:t>Triage</a:t>
          </a:r>
        </a:p>
      </dgm:t>
    </dgm:pt>
    <dgm:pt modelId="{AA4E8F82-F723-4505-94E4-D2E8ACF984D7}" type="parTrans" cxnId="{891FE496-ACE6-4043-81C7-96140C9621D7}">
      <dgm:prSet/>
      <dgm:spPr/>
      <dgm:t>
        <a:bodyPr/>
        <a:lstStyle/>
        <a:p>
          <a:endParaRPr lang="en-US"/>
        </a:p>
      </dgm:t>
    </dgm:pt>
    <dgm:pt modelId="{0271D921-385A-4C9A-8699-89EC918E315E}" type="sibTrans" cxnId="{891FE496-ACE6-4043-81C7-96140C9621D7}">
      <dgm:prSet/>
      <dgm:spPr/>
      <dgm:t>
        <a:bodyPr/>
        <a:lstStyle/>
        <a:p>
          <a:endParaRPr lang="en-US"/>
        </a:p>
      </dgm:t>
    </dgm:pt>
    <dgm:pt modelId="{08818FA6-B184-41AB-AE99-AA86D8DA5789}">
      <dgm:prSet phldrT="[Text]"/>
      <dgm:spPr>
        <a:solidFill>
          <a:srgbClr val="00CC66"/>
        </a:solidFill>
      </dgm:spPr>
      <dgm:t>
        <a:bodyPr/>
        <a:lstStyle/>
        <a:p>
          <a:r>
            <a:rPr lang="en-US" b="1"/>
            <a:t>Investigate</a:t>
          </a:r>
        </a:p>
      </dgm:t>
    </dgm:pt>
    <dgm:pt modelId="{0C82E29A-4A79-4A6C-8496-9CFE4427C328}" type="parTrans" cxnId="{C2370053-5917-45C6-9142-34627EDC1ECF}">
      <dgm:prSet/>
      <dgm:spPr/>
      <dgm:t>
        <a:bodyPr/>
        <a:lstStyle/>
        <a:p>
          <a:endParaRPr lang="en-US"/>
        </a:p>
      </dgm:t>
    </dgm:pt>
    <dgm:pt modelId="{503A8108-BCA0-4C3E-BB69-633F903EB695}" type="sibTrans" cxnId="{C2370053-5917-45C6-9142-34627EDC1ECF}">
      <dgm:prSet/>
      <dgm:spPr/>
      <dgm:t>
        <a:bodyPr/>
        <a:lstStyle/>
        <a:p>
          <a:endParaRPr lang="en-US"/>
        </a:p>
      </dgm:t>
    </dgm:pt>
    <dgm:pt modelId="{4DA0FD58-C1D2-461E-AA96-71B19C8AC377}">
      <dgm:prSet phldrT="[Text]"/>
      <dgm:spPr/>
      <dgm:t>
        <a:bodyPr/>
        <a:lstStyle/>
        <a:p>
          <a:r>
            <a:rPr lang="en-US" b="1"/>
            <a:t>Remediate</a:t>
          </a:r>
        </a:p>
      </dgm:t>
    </dgm:pt>
    <dgm:pt modelId="{6BE37EF8-DA77-4506-9A08-F0AE62B26E1B}" type="parTrans" cxnId="{7B748EF1-2C87-42E6-9377-4318C4D79471}">
      <dgm:prSet/>
      <dgm:spPr/>
      <dgm:t>
        <a:bodyPr/>
        <a:lstStyle/>
        <a:p>
          <a:endParaRPr lang="en-US"/>
        </a:p>
      </dgm:t>
    </dgm:pt>
    <dgm:pt modelId="{A590BF3B-7F4A-4F7E-8408-F56E226C3AC8}" type="sibTrans" cxnId="{7B748EF1-2C87-42E6-9377-4318C4D79471}">
      <dgm:prSet/>
      <dgm:spPr/>
      <dgm:t>
        <a:bodyPr/>
        <a:lstStyle/>
        <a:p>
          <a:endParaRPr lang="en-US"/>
        </a:p>
      </dgm:t>
    </dgm:pt>
    <dgm:pt modelId="{9F669DA3-F8F3-4F02-85BA-BBCACBF5604E}">
      <dgm:prSet phldrT="[Text]"/>
      <dgm:spPr/>
      <dgm:t>
        <a:bodyPr/>
        <a:lstStyle/>
        <a:p>
          <a:r>
            <a:rPr lang="en-US" b="1"/>
            <a:t>Post-Incident</a:t>
          </a:r>
          <a:r>
            <a:rPr lang="en-US"/>
            <a:t> </a:t>
          </a:r>
        </a:p>
      </dgm:t>
    </dgm:pt>
    <dgm:pt modelId="{B2B168ED-CC8F-4651-82CF-8E1B2CF7484F}" type="parTrans" cxnId="{AFFE9914-99DB-419A-AA97-5588122CE834}">
      <dgm:prSet/>
      <dgm:spPr/>
      <dgm:t>
        <a:bodyPr/>
        <a:lstStyle/>
        <a:p>
          <a:endParaRPr lang="en-US"/>
        </a:p>
      </dgm:t>
    </dgm:pt>
    <dgm:pt modelId="{85F85449-3FD2-49B3-AC9E-21BA317BA2A4}" type="sibTrans" cxnId="{AFFE9914-99DB-419A-AA97-5588122CE834}">
      <dgm:prSet/>
      <dgm:spPr/>
      <dgm:t>
        <a:bodyPr/>
        <a:lstStyle/>
        <a:p>
          <a:endParaRPr lang="en-US"/>
        </a:p>
      </dgm:t>
    </dgm:pt>
    <dgm:pt modelId="{CADFC519-BCDA-4E3F-9C1B-80E45175CBB8}" type="pres">
      <dgm:prSet presAssocID="{0C02B203-0257-40E7-A6AC-A6704DBE447C}" presName="CompostProcess" presStyleCnt="0">
        <dgm:presLayoutVars>
          <dgm:dir/>
          <dgm:resizeHandles val="exact"/>
        </dgm:presLayoutVars>
      </dgm:prSet>
      <dgm:spPr/>
    </dgm:pt>
    <dgm:pt modelId="{D079467A-2A3E-4955-9D33-71FE857D8709}" type="pres">
      <dgm:prSet presAssocID="{0C02B203-0257-40E7-A6AC-A6704DBE447C}" presName="arrow" presStyleLbl="bgShp" presStyleIdx="0" presStyleCnt="1"/>
      <dgm:spPr/>
    </dgm:pt>
    <dgm:pt modelId="{B60C1A8C-34CC-4015-9D99-2879FF5932AE}" type="pres">
      <dgm:prSet presAssocID="{0C02B203-0257-40E7-A6AC-A6704DBE447C}" presName="linearProcess" presStyleCnt="0"/>
      <dgm:spPr/>
    </dgm:pt>
    <dgm:pt modelId="{3F548E71-8EA8-45C0-B6CE-634308C72347}" type="pres">
      <dgm:prSet presAssocID="{7B2BA4C6-A637-488B-AA8A-F9CF055B9E08}" presName="textNode" presStyleLbl="node1" presStyleIdx="0" presStyleCnt="6">
        <dgm:presLayoutVars>
          <dgm:bulletEnabled val="1"/>
        </dgm:presLayoutVars>
      </dgm:prSet>
      <dgm:spPr/>
    </dgm:pt>
    <dgm:pt modelId="{BC8EB549-8B26-4306-AFFF-BA571EA5753D}" type="pres">
      <dgm:prSet presAssocID="{624A85A6-D546-4C9B-9B02-0A7A3D343F07}" presName="sibTrans" presStyleCnt="0"/>
      <dgm:spPr/>
    </dgm:pt>
    <dgm:pt modelId="{A3B8C45B-D6B6-484E-8386-E1D60EC4B6F8}" type="pres">
      <dgm:prSet presAssocID="{42ABFBD4-61F1-41B1-9B86-F16B38701585}" presName="textNode" presStyleLbl="node1" presStyleIdx="1" presStyleCnt="6">
        <dgm:presLayoutVars>
          <dgm:bulletEnabled val="1"/>
        </dgm:presLayoutVars>
      </dgm:prSet>
      <dgm:spPr/>
    </dgm:pt>
    <dgm:pt modelId="{96067BFF-C1E6-455E-B760-25F2DAC79BAA}" type="pres">
      <dgm:prSet presAssocID="{1F943189-A489-451A-B09A-298B2A0FD195}" presName="sibTrans" presStyleCnt="0"/>
      <dgm:spPr/>
    </dgm:pt>
    <dgm:pt modelId="{7FD94E0C-E4D3-4948-8C33-2D7C5F5E431E}" type="pres">
      <dgm:prSet presAssocID="{C6538BF4-00B8-45F6-B618-BDB842C1D8EC}" presName="textNode" presStyleLbl="node1" presStyleIdx="2" presStyleCnt="6">
        <dgm:presLayoutVars>
          <dgm:bulletEnabled val="1"/>
        </dgm:presLayoutVars>
      </dgm:prSet>
      <dgm:spPr/>
    </dgm:pt>
    <dgm:pt modelId="{E56C1D36-73A0-4177-911E-947410ED0C29}" type="pres">
      <dgm:prSet presAssocID="{0271D921-385A-4C9A-8699-89EC918E315E}" presName="sibTrans" presStyleCnt="0"/>
      <dgm:spPr/>
    </dgm:pt>
    <dgm:pt modelId="{3617CB55-2CA2-4E3F-84EA-DE93DE7FB92C}" type="pres">
      <dgm:prSet presAssocID="{08818FA6-B184-41AB-AE99-AA86D8DA5789}" presName="textNode" presStyleLbl="node1" presStyleIdx="3" presStyleCnt="6">
        <dgm:presLayoutVars>
          <dgm:bulletEnabled val="1"/>
        </dgm:presLayoutVars>
      </dgm:prSet>
      <dgm:spPr/>
    </dgm:pt>
    <dgm:pt modelId="{9423908A-3222-4E8E-82F5-FCE59F4295A0}" type="pres">
      <dgm:prSet presAssocID="{503A8108-BCA0-4C3E-BB69-633F903EB695}" presName="sibTrans" presStyleCnt="0"/>
      <dgm:spPr/>
    </dgm:pt>
    <dgm:pt modelId="{2B2EDD84-C827-4F77-83B1-F906B6BE3276}" type="pres">
      <dgm:prSet presAssocID="{4DA0FD58-C1D2-461E-AA96-71B19C8AC377}" presName="textNode" presStyleLbl="node1" presStyleIdx="4" presStyleCnt="6">
        <dgm:presLayoutVars>
          <dgm:bulletEnabled val="1"/>
        </dgm:presLayoutVars>
      </dgm:prSet>
      <dgm:spPr/>
    </dgm:pt>
    <dgm:pt modelId="{EC79403A-D2AE-4FF7-AB5D-7E36F5FB9290}" type="pres">
      <dgm:prSet presAssocID="{A590BF3B-7F4A-4F7E-8408-F56E226C3AC8}" presName="sibTrans" presStyleCnt="0"/>
      <dgm:spPr/>
    </dgm:pt>
    <dgm:pt modelId="{010D5C32-B917-4523-BAC2-5ACFBC0FC80D}" type="pres">
      <dgm:prSet presAssocID="{9F669DA3-F8F3-4F02-85BA-BBCACBF5604E}" presName="textNode" presStyleLbl="node1" presStyleIdx="5" presStyleCnt="6">
        <dgm:presLayoutVars>
          <dgm:bulletEnabled val="1"/>
        </dgm:presLayoutVars>
      </dgm:prSet>
      <dgm:spPr/>
    </dgm:pt>
  </dgm:ptLst>
  <dgm:cxnLst>
    <dgm:cxn modelId="{21488402-9143-4E68-BEDD-36F7893548B0}" type="presOf" srcId="{42ABFBD4-61F1-41B1-9B86-F16B38701585}" destId="{A3B8C45B-D6B6-484E-8386-E1D60EC4B6F8}" srcOrd="0" destOrd="0" presId="urn:microsoft.com/office/officeart/2005/8/layout/hProcess9"/>
    <dgm:cxn modelId="{AFFE9914-99DB-419A-AA97-5588122CE834}" srcId="{0C02B203-0257-40E7-A6AC-A6704DBE447C}" destId="{9F669DA3-F8F3-4F02-85BA-BBCACBF5604E}" srcOrd="5" destOrd="0" parTransId="{B2B168ED-CC8F-4651-82CF-8E1B2CF7484F}" sibTransId="{85F85449-3FD2-49B3-AC9E-21BA317BA2A4}"/>
    <dgm:cxn modelId="{5AB76C1B-D388-449F-BE37-573C747D8C04}" type="presOf" srcId="{4DA0FD58-C1D2-461E-AA96-71B19C8AC377}" destId="{2B2EDD84-C827-4F77-83B1-F906B6BE3276}" srcOrd="0" destOrd="0" presId="urn:microsoft.com/office/officeart/2005/8/layout/hProcess9"/>
    <dgm:cxn modelId="{A01C4A28-B972-4506-843C-4093707761DA}" srcId="{0C02B203-0257-40E7-A6AC-A6704DBE447C}" destId="{42ABFBD4-61F1-41B1-9B86-F16B38701585}" srcOrd="1" destOrd="0" parTransId="{E20727FF-9E11-4956-AA2A-00A70140EF1C}" sibTransId="{1F943189-A489-451A-B09A-298B2A0FD195}"/>
    <dgm:cxn modelId="{ADC22B60-94B2-4E32-82DC-E5771EFA2710}" type="presOf" srcId="{7B2BA4C6-A637-488B-AA8A-F9CF055B9E08}" destId="{3F548E71-8EA8-45C0-B6CE-634308C72347}" srcOrd="0" destOrd="0" presId="urn:microsoft.com/office/officeart/2005/8/layout/hProcess9"/>
    <dgm:cxn modelId="{C2370053-5917-45C6-9142-34627EDC1ECF}" srcId="{0C02B203-0257-40E7-A6AC-A6704DBE447C}" destId="{08818FA6-B184-41AB-AE99-AA86D8DA5789}" srcOrd="3" destOrd="0" parTransId="{0C82E29A-4A79-4A6C-8496-9CFE4427C328}" sibTransId="{503A8108-BCA0-4C3E-BB69-633F903EB695}"/>
    <dgm:cxn modelId="{891FE496-ACE6-4043-81C7-96140C9621D7}" srcId="{0C02B203-0257-40E7-A6AC-A6704DBE447C}" destId="{C6538BF4-00B8-45F6-B618-BDB842C1D8EC}" srcOrd="2" destOrd="0" parTransId="{AA4E8F82-F723-4505-94E4-D2E8ACF984D7}" sibTransId="{0271D921-385A-4C9A-8699-89EC918E315E}"/>
    <dgm:cxn modelId="{64A1A39C-99EA-4183-8DFD-E58DD124D885}" srcId="{0C02B203-0257-40E7-A6AC-A6704DBE447C}" destId="{7B2BA4C6-A637-488B-AA8A-F9CF055B9E08}" srcOrd="0" destOrd="0" parTransId="{1228C1CE-A0B0-4AC0-A6A3-B2B5F030124A}" sibTransId="{624A85A6-D546-4C9B-9B02-0A7A3D343F07}"/>
    <dgm:cxn modelId="{BFA853D2-6B76-47A8-BDDC-B574E671C690}" type="presOf" srcId="{0C02B203-0257-40E7-A6AC-A6704DBE447C}" destId="{CADFC519-BCDA-4E3F-9C1B-80E45175CBB8}" srcOrd="0" destOrd="0" presId="urn:microsoft.com/office/officeart/2005/8/layout/hProcess9"/>
    <dgm:cxn modelId="{65B7DDEA-464A-4238-88F3-FC5098673D03}" type="presOf" srcId="{C6538BF4-00B8-45F6-B618-BDB842C1D8EC}" destId="{7FD94E0C-E4D3-4948-8C33-2D7C5F5E431E}" srcOrd="0" destOrd="0" presId="urn:microsoft.com/office/officeart/2005/8/layout/hProcess9"/>
    <dgm:cxn modelId="{7B748EF1-2C87-42E6-9377-4318C4D79471}" srcId="{0C02B203-0257-40E7-A6AC-A6704DBE447C}" destId="{4DA0FD58-C1D2-461E-AA96-71B19C8AC377}" srcOrd="4" destOrd="0" parTransId="{6BE37EF8-DA77-4506-9A08-F0AE62B26E1B}" sibTransId="{A590BF3B-7F4A-4F7E-8408-F56E226C3AC8}"/>
    <dgm:cxn modelId="{756521F8-689F-4553-82A1-D32FDBD88518}" type="presOf" srcId="{08818FA6-B184-41AB-AE99-AA86D8DA5789}" destId="{3617CB55-2CA2-4E3F-84EA-DE93DE7FB92C}" srcOrd="0" destOrd="0" presId="urn:microsoft.com/office/officeart/2005/8/layout/hProcess9"/>
    <dgm:cxn modelId="{E92EAAFD-AB75-493D-8E25-2E05C32F35EB}" type="presOf" srcId="{9F669DA3-F8F3-4F02-85BA-BBCACBF5604E}" destId="{010D5C32-B917-4523-BAC2-5ACFBC0FC80D}" srcOrd="0" destOrd="0" presId="urn:microsoft.com/office/officeart/2005/8/layout/hProcess9"/>
    <dgm:cxn modelId="{0D126BCF-DDC6-4BE2-AD75-0D812A2D23CB}" type="presParOf" srcId="{CADFC519-BCDA-4E3F-9C1B-80E45175CBB8}" destId="{D079467A-2A3E-4955-9D33-71FE857D8709}" srcOrd="0" destOrd="0" presId="urn:microsoft.com/office/officeart/2005/8/layout/hProcess9"/>
    <dgm:cxn modelId="{D7907119-63C1-4216-96E9-C51F72752194}" type="presParOf" srcId="{CADFC519-BCDA-4E3F-9C1B-80E45175CBB8}" destId="{B60C1A8C-34CC-4015-9D99-2879FF5932AE}" srcOrd="1" destOrd="0" presId="urn:microsoft.com/office/officeart/2005/8/layout/hProcess9"/>
    <dgm:cxn modelId="{3C7C8D17-D9FC-43F6-A176-7B3AB790783A}" type="presParOf" srcId="{B60C1A8C-34CC-4015-9D99-2879FF5932AE}" destId="{3F548E71-8EA8-45C0-B6CE-634308C72347}" srcOrd="0" destOrd="0" presId="urn:microsoft.com/office/officeart/2005/8/layout/hProcess9"/>
    <dgm:cxn modelId="{983A86AA-3165-4DA2-881F-945673553E1F}" type="presParOf" srcId="{B60C1A8C-34CC-4015-9D99-2879FF5932AE}" destId="{BC8EB549-8B26-4306-AFFF-BA571EA5753D}" srcOrd="1" destOrd="0" presId="urn:microsoft.com/office/officeart/2005/8/layout/hProcess9"/>
    <dgm:cxn modelId="{95954C96-01E5-4228-9D4D-B109718E300A}" type="presParOf" srcId="{B60C1A8C-34CC-4015-9D99-2879FF5932AE}" destId="{A3B8C45B-D6B6-484E-8386-E1D60EC4B6F8}" srcOrd="2" destOrd="0" presId="urn:microsoft.com/office/officeart/2005/8/layout/hProcess9"/>
    <dgm:cxn modelId="{05511F70-5297-41F4-802A-EDD2CE89ED0F}" type="presParOf" srcId="{B60C1A8C-34CC-4015-9D99-2879FF5932AE}" destId="{96067BFF-C1E6-455E-B760-25F2DAC79BAA}" srcOrd="3" destOrd="0" presId="urn:microsoft.com/office/officeart/2005/8/layout/hProcess9"/>
    <dgm:cxn modelId="{F326AEDE-472F-41D2-A7BE-48231A01D606}" type="presParOf" srcId="{B60C1A8C-34CC-4015-9D99-2879FF5932AE}" destId="{7FD94E0C-E4D3-4948-8C33-2D7C5F5E431E}" srcOrd="4" destOrd="0" presId="urn:microsoft.com/office/officeart/2005/8/layout/hProcess9"/>
    <dgm:cxn modelId="{941E9280-47AA-4F77-9B19-6631EE4087B5}" type="presParOf" srcId="{B60C1A8C-34CC-4015-9D99-2879FF5932AE}" destId="{E56C1D36-73A0-4177-911E-947410ED0C29}" srcOrd="5" destOrd="0" presId="urn:microsoft.com/office/officeart/2005/8/layout/hProcess9"/>
    <dgm:cxn modelId="{07E3E9EF-83C9-4A4D-9EFC-EDD3A2A52D03}" type="presParOf" srcId="{B60C1A8C-34CC-4015-9D99-2879FF5932AE}" destId="{3617CB55-2CA2-4E3F-84EA-DE93DE7FB92C}" srcOrd="6" destOrd="0" presId="urn:microsoft.com/office/officeart/2005/8/layout/hProcess9"/>
    <dgm:cxn modelId="{B8CB9C74-8E15-4DEC-8709-DF441E5FD053}" type="presParOf" srcId="{B60C1A8C-34CC-4015-9D99-2879FF5932AE}" destId="{9423908A-3222-4E8E-82F5-FCE59F4295A0}" srcOrd="7" destOrd="0" presId="urn:microsoft.com/office/officeart/2005/8/layout/hProcess9"/>
    <dgm:cxn modelId="{10C3C6C1-23BA-4F31-A8A0-D4457DAD9003}" type="presParOf" srcId="{B60C1A8C-34CC-4015-9D99-2879FF5932AE}" destId="{2B2EDD84-C827-4F77-83B1-F906B6BE3276}" srcOrd="8" destOrd="0" presId="urn:microsoft.com/office/officeart/2005/8/layout/hProcess9"/>
    <dgm:cxn modelId="{4D6EBC88-4B9C-4E2D-83AB-AA942553C3B9}" type="presParOf" srcId="{B60C1A8C-34CC-4015-9D99-2879FF5932AE}" destId="{EC79403A-D2AE-4FF7-AB5D-7E36F5FB9290}" srcOrd="9" destOrd="0" presId="urn:microsoft.com/office/officeart/2005/8/layout/hProcess9"/>
    <dgm:cxn modelId="{A2FE1D6B-EAC5-477F-B972-99AF42AD49AA}" type="presParOf" srcId="{B60C1A8C-34CC-4015-9D99-2879FF5932AE}" destId="{010D5C32-B917-4523-BAC2-5ACFBC0FC80D}" srcOrd="10" destOrd="0" presId="urn:microsoft.com/office/officeart/2005/8/layout/hProcess9"/>
  </dgm:cxnLst>
  <dgm:bg/>
  <dgm:whole/>
  <dgm:extLst>
    <a:ext uri="http://schemas.microsoft.com/office/drawing/2008/diagram">
      <dsp:dataModelExt xmlns:dsp="http://schemas.microsoft.com/office/drawing/2008/diagram" relId="rId38" minVer="http://schemas.openxmlformats.org/drawingml/2006/diagram"/>
    </a:ext>
    <a:ext uri="{C62137D5-CB1D-491B-B009-E17868A290BF}">
      <dgm14:recolorImg xmlns:dgm14="http://schemas.microsoft.com/office/drawing/2010/diagram" val="1"/>
    </a:ext>
  </dgm:extLst>
</dgm:dataModel>
</file>

<file path=word/diagrams/data6.xml><?xml version="1.0" encoding="utf-8"?>
<dgm:dataModel xmlns:dgm="http://schemas.openxmlformats.org/drawingml/2006/diagram" xmlns:a="http://schemas.openxmlformats.org/drawingml/2006/main">
  <dgm:ptLst>
    <dgm:pt modelId="{0C02B203-0257-40E7-A6AC-A6704DBE447C}" type="doc">
      <dgm:prSet loTypeId="urn:microsoft.com/office/officeart/2005/8/layout/hProcess9" loCatId="process" qsTypeId="urn:microsoft.com/office/officeart/2005/8/quickstyle/3d1" qsCatId="3D" csTypeId="urn:microsoft.com/office/officeart/2005/8/colors/accent0_1" csCatId="mainScheme" phldr="1"/>
      <dgm:spPr/>
    </dgm:pt>
    <dgm:pt modelId="{42ABFBD4-61F1-41B1-9B86-F16B38701585}">
      <dgm:prSet phldrT="[Text]"/>
      <dgm:spPr>
        <a:solidFill>
          <a:schemeClr val="bg1">
            <a:lumMod val="95000"/>
          </a:schemeClr>
        </a:solidFill>
      </dgm:spPr>
      <dgm:t>
        <a:bodyPr/>
        <a:lstStyle/>
        <a:p>
          <a:r>
            <a:rPr lang="en-US" b="1"/>
            <a:t>Identify</a:t>
          </a:r>
        </a:p>
      </dgm:t>
    </dgm:pt>
    <dgm:pt modelId="{E20727FF-9E11-4956-AA2A-00A70140EF1C}" type="parTrans" cxnId="{A01C4A28-B972-4506-843C-4093707761DA}">
      <dgm:prSet/>
      <dgm:spPr/>
      <dgm:t>
        <a:bodyPr/>
        <a:lstStyle/>
        <a:p>
          <a:endParaRPr lang="en-US"/>
        </a:p>
      </dgm:t>
    </dgm:pt>
    <dgm:pt modelId="{1F943189-A489-451A-B09A-298B2A0FD195}" type="sibTrans" cxnId="{A01C4A28-B972-4506-843C-4093707761DA}">
      <dgm:prSet/>
      <dgm:spPr/>
      <dgm:t>
        <a:bodyPr/>
        <a:lstStyle/>
        <a:p>
          <a:endParaRPr lang="en-US"/>
        </a:p>
      </dgm:t>
    </dgm:pt>
    <dgm:pt modelId="{C6538BF4-00B8-45F6-B618-BDB842C1D8EC}">
      <dgm:prSet phldrT="[Text]"/>
      <dgm:spPr/>
      <dgm:t>
        <a:bodyPr/>
        <a:lstStyle/>
        <a:p>
          <a:r>
            <a:rPr lang="en-US" b="1"/>
            <a:t>Triage</a:t>
          </a:r>
        </a:p>
      </dgm:t>
    </dgm:pt>
    <dgm:pt modelId="{AA4E8F82-F723-4505-94E4-D2E8ACF984D7}" type="parTrans" cxnId="{891FE496-ACE6-4043-81C7-96140C9621D7}">
      <dgm:prSet/>
      <dgm:spPr/>
      <dgm:t>
        <a:bodyPr/>
        <a:lstStyle/>
        <a:p>
          <a:endParaRPr lang="en-US"/>
        </a:p>
      </dgm:t>
    </dgm:pt>
    <dgm:pt modelId="{0271D921-385A-4C9A-8699-89EC918E315E}" type="sibTrans" cxnId="{891FE496-ACE6-4043-81C7-96140C9621D7}">
      <dgm:prSet/>
      <dgm:spPr/>
      <dgm:t>
        <a:bodyPr/>
        <a:lstStyle/>
        <a:p>
          <a:endParaRPr lang="en-US"/>
        </a:p>
      </dgm:t>
    </dgm:pt>
    <dgm:pt modelId="{08818FA6-B184-41AB-AE99-AA86D8DA5789}">
      <dgm:prSet phldrT="[Text]"/>
      <dgm:spPr>
        <a:solidFill>
          <a:schemeClr val="bg1">
            <a:lumMod val="95000"/>
          </a:schemeClr>
        </a:solidFill>
      </dgm:spPr>
      <dgm:t>
        <a:bodyPr/>
        <a:lstStyle/>
        <a:p>
          <a:r>
            <a:rPr lang="en-US" b="1"/>
            <a:t>Investigate</a:t>
          </a:r>
        </a:p>
      </dgm:t>
    </dgm:pt>
    <dgm:pt modelId="{0C82E29A-4A79-4A6C-8496-9CFE4427C328}" type="parTrans" cxnId="{C2370053-5917-45C6-9142-34627EDC1ECF}">
      <dgm:prSet/>
      <dgm:spPr/>
      <dgm:t>
        <a:bodyPr/>
        <a:lstStyle/>
        <a:p>
          <a:endParaRPr lang="en-US"/>
        </a:p>
      </dgm:t>
    </dgm:pt>
    <dgm:pt modelId="{503A8108-BCA0-4C3E-BB69-633F903EB695}" type="sibTrans" cxnId="{C2370053-5917-45C6-9142-34627EDC1ECF}">
      <dgm:prSet/>
      <dgm:spPr/>
      <dgm:t>
        <a:bodyPr/>
        <a:lstStyle/>
        <a:p>
          <a:endParaRPr lang="en-US"/>
        </a:p>
      </dgm:t>
    </dgm:pt>
    <dgm:pt modelId="{4DA0FD58-C1D2-461E-AA96-71B19C8AC377}">
      <dgm:prSet phldrT="[Text]"/>
      <dgm:spPr>
        <a:solidFill>
          <a:srgbClr val="33CC33"/>
        </a:solidFill>
      </dgm:spPr>
      <dgm:t>
        <a:bodyPr/>
        <a:lstStyle/>
        <a:p>
          <a:r>
            <a:rPr lang="en-US" b="1"/>
            <a:t>Remediate</a:t>
          </a:r>
        </a:p>
      </dgm:t>
    </dgm:pt>
    <dgm:pt modelId="{6BE37EF8-DA77-4506-9A08-F0AE62B26E1B}" type="parTrans" cxnId="{7B748EF1-2C87-42E6-9377-4318C4D79471}">
      <dgm:prSet/>
      <dgm:spPr/>
      <dgm:t>
        <a:bodyPr/>
        <a:lstStyle/>
        <a:p>
          <a:endParaRPr lang="en-US"/>
        </a:p>
      </dgm:t>
    </dgm:pt>
    <dgm:pt modelId="{A590BF3B-7F4A-4F7E-8408-F56E226C3AC8}" type="sibTrans" cxnId="{7B748EF1-2C87-42E6-9377-4318C4D79471}">
      <dgm:prSet/>
      <dgm:spPr/>
      <dgm:t>
        <a:bodyPr/>
        <a:lstStyle/>
        <a:p>
          <a:endParaRPr lang="en-US"/>
        </a:p>
      </dgm:t>
    </dgm:pt>
    <dgm:pt modelId="{9F669DA3-F8F3-4F02-85BA-BBCACBF5604E}">
      <dgm:prSet phldrT="[Text]"/>
      <dgm:spPr/>
      <dgm:t>
        <a:bodyPr/>
        <a:lstStyle/>
        <a:p>
          <a:r>
            <a:rPr lang="en-US" b="1"/>
            <a:t>Post-Incident</a:t>
          </a:r>
          <a:r>
            <a:rPr lang="en-US"/>
            <a:t> </a:t>
          </a:r>
        </a:p>
      </dgm:t>
    </dgm:pt>
    <dgm:pt modelId="{B2B168ED-CC8F-4651-82CF-8E1B2CF7484F}" type="parTrans" cxnId="{AFFE9914-99DB-419A-AA97-5588122CE834}">
      <dgm:prSet/>
      <dgm:spPr/>
      <dgm:t>
        <a:bodyPr/>
        <a:lstStyle/>
        <a:p>
          <a:endParaRPr lang="en-US"/>
        </a:p>
      </dgm:t>
    </dgm:pt>
    <dgm:pt modelId="{85F85449-3FD2-49B3-AC9E-21BA317BA2A4}" type="sibTrans" cxnId="{AFFE9914-99DB-419A-AA97-5588122CE834}">
      <dgm:prSet/>
      <dgm:spPr/>
      <dgm:t>
        <a:bodyPr/>
        <a:lstStyle/>
        <a:p>
          <a:endParaRPr lang="en-US"/>
        </a:p>
      </dgm:t>
    </dgm:pt>
    <dgm:pt modelId="{EFA0D692-52A4-41FC-9FDE-52D8654E29A9}">
      <dgm:prSet phldrT="[Text]"/>
      <dgm:spPr>
        <a:solidFill>
          <a:schemeClr val="bg1">
            <a:lumMod val="95000"/>
          </a:schemeClr>
        </a:solidFill>
      </dgm:spPr>
      <dgm:t>
        <a:bodyPr/>
        <a:lstStyle/>
        <a:p>
          <a:r>
            <a:rPr lang="en-US" b="1"/>
            <a:t>Prepare</a:t>
          </a:r>
        </a:p>
      </dgm:t>
    </dgm:pt>
    <dgm:pt modelId="{C511F367-6AF7-4BCB-B302-59019F7B6532}" type="parTrans" cxnId="{5DB05015-58D7-43AD-8E4A-B92A5F3C17AB}">
      <dgm:prSet/>
      <dgm:spPr/>
      <dgm:t>
        <a:bodyPr/>
        <a:lstStyle/>
        <a:p>
          <a:endParaRPr lang="en-US"/>
        </a:p>
      </dgm:t>
    </dgm:pt>
    <dgm:pt modelId="{C2A375DD-5A3F-4276-BD7B-CE60C51C914B}" type="sibTrans" cxnId="{5DB05015-58D7-43AD-8E4A-B92A5F3C17AB}">
      <dgm:prSet/>
      <dgm:spPr/>
      <dgm:t>
        <a:bodyPr/>
        <a:lstStyle/>
        <a:p>
          <a:endParaRPr lang="en-US"/>
        </a:p>
      </dgm:t>
    </dgm:pt>
    <dgm:pt modelId="{CADFC519-BCDA-4E3F-9C1B-80E45175CBB8}" type="pres">
      <dgm:prSet presAssocID="{0C02B203-0257-40E7-A6AC-A6704DBE447C}" presName="CompostProcess" presStyleCnt="0">
        <dgm:presLayoutVars>
          <dgm:dir/>
          <dgm:resizeHandles val="exact"/>
        </dgm:presLayoutVars>
      </dgm:prSet>
      <dgm:spPr/>
    </dgm:pt>
    <dgm:pt modelId="{D079467A-2A3E-4955-9D33-71FE857D8709}" type="pres">
      <dgm:prSet presAssocID="{0C02B203-0257-40E7-A6AC-A6704DBE447C}" presName="arrow" presStyleLbl="bgShp" presStyleIdx="0" presStyleCnt="1"/>
      <dgm:spPr/>
    </dgm:pt>
    <dgm:pt modelId="{B60C1A8C-34CC-4015-9D99-2879FF5932AE}" type="pres">
      <dgm:prSet presAssocID="{0C02B203-0257-40E7-A6AC-A6704DBE447C}" presName="linearProcess" presStyleCnt="0"/>
      <dgm:spPr/>
    </dgm:pt>
    <dgm:pt modelId="{9A61C8E4-9902-48FD-8325-BFA3F90CAFDF}" type="pres">
      <dgm:prSet presAssocID="{EFA0D692-52A4-41FC-9FDE-52D8654E29A9}" presName="textNode" presStyleLbl="node1" presStyleIdx="0" presStyleCnt="6">
        <dgm:presLayoutVars>
          <dgm:bulletEnabled val="1"/>
        </dgm:presLayoutVars>
      </dgm:prSet>
      <dgm:spPr/>
    </dgm:pt>
    <dgm:pt modelId="{65A6BAEB-97DC-4BBA-B18C-0EA08CFC5DB9}" type="pres">
      <dgm:prSet presAssocID="{C2A375DD-5A3F-4276-BD7B-CE60C51C914B}" presName="sibTrans" presStyleCnt="0"/>
      <dgm:spPr/>
    </dgm:pt>
    <dgm:pt modelId="{A3B8C45B-D6B6-484E-8386-E1D60EC4B6F8}" type="pres">
      <dgm:prSet presAssocID="{42ABFBD4-61F1-41B1-9B86-F16B38701585}" presName="textNode" presStyleLbl="node1" presStyleIdx="1" presStyleCnt="6">
        <dgm:presLayoutVars>
          <dgm:bulletEnabled val="1"/>
        </dgm:presLayoutVars>
      </dgm:prSet>
      <dgm:spPr/>
    </dgm:pt>
    <dgm:pt modelId="{96067BFF-C1E6-455E-B760-25F2DAC79BAA}" type="pres">
      <dgm:prSet presAssocID="{1F943189-A489-451A-B09A-298B2A0FD195}" presName="sibTrans" presStyleCnt="0"/>
      <dgm:spPr/>
    </dgm:pt>
    <dgm:pt modelId="{7FD94E0C-E4D3-4948-8C33-2D7C5F5E431E}" type="pres">
      <dgm:prSet presAssocID="{C6538BF4-00B8-45F6-B618-BDB842C1D8EC}" presName="textNode" presStyleLbl="node1" presStyleIdx="2" presStyleCnt="6">
        <dgm:presLayoutVars>
          <dgm:bulletEnabled val="1"/>
        </dgm:presLayoutVars>
      </dgm:prSet>
      <dgm:spPr/>
    </dgm:pt>
    <dgm:pt modelId="{E56C1D36-73A0-4177-911E-947410ED0C29}" type="pres">
      <dgm:prSet presAssocID="{0271D921-385A-4C9A-8699-89EC918E315E}" presName="sibTrans" presStyleCnt="0"/>
      <dgm:spPr/>
    </dgm:pt>
    <dgm:pt modelId="{3617CB55-2CA2-4E3F-84EA-DE93DE7FB92C}" type="pres">
      <dgm:prSet presAssocID="{08818FA6-B184-41AB-AE99-AA86D8DA5789}" presName="textNode" presStyleLbl="node1" presStyleIdx="3" presStyleCnt="6">
        <dgm:presLayoutVars>
          <dgm:bulletEnabled val="1"/>
        </dgm:presLayoutVars>
      </dgm:prSet>
      <dgm:spPr/>
    </dgm:pt>
    <dgm:pt modelId="{9423908A-3222-4E8E-82F5-FCE59F4295A0}" type="pres">
      <dgm:prSet presAssocID="{503A8108-BCA0-4C3E-BB69-633F903EB695}" presName="sibTrans" presStyleCnt="0"/>
      <dgm:spPr/>
    </dgm:pt>
    <dgm:pt modelId="{2B2EDD84-C827-4F77-83B1-F906B6BE3276}" type="pres">
      <dgm:prSet presAssocID="{4DA0FD58-C1D2-461E-AA96-71B19C8AC377}" presName="textNode" presStyleLbl="node1" presStyleIdx="4" presStyleCnt="6">
        <dgm:presLayoutVars>
          <dgm:bulletEnabled val="1"/>
        </dgm:presLayoutVars>
      </dgm:prSet>
      <dgm:spPr/>
    </dgm:pt>
    <dgm:pt modelId="{EC79403A-D2AE-4FF7-AB5D-7E36F5FB9290}" type="pres">
      <dgm:prSet presAssocID="{A590BF3B-7F4A-4F7E-8408-F56E226C3AC8}" presName="sibTrans" presStyleCnt="0"/>
      <dgm:spPr/>
    </dgm:pt>
    <dgm:pt modelId="{010D5C32-B917-4523-BAC2-5ACFBC0FC80D}" type="pres">
      <dgm:prSet presAssocID="{9F669DA3-F8F3-4F02-85BA-BBCACBF5604E}" presName="textNode" presStyleLbl="node1" presStyleIdx="5" presStyleCnt="6">
        <dgm:presLayoutVars>
          <dgm:bulletEnabled val="1"/>
        </dgm:presLayoutVars>
      </dgm:prSet>
      <dgm:spPr/>
    </dgm:pt>
  </dgm:ptLst>
  <dgm:cxnLst>
    <dgm:cxn modelId="{21488402-9143-4E68-BEDD-36F7893548B0}" type="presOf" srcId="{42ABFBD4-61F1-41B1-9B86-F16B38701585}" destId="{A3B8C45B-D6B6-484E-8386-E1D60EC4B6F8}" srcOrd="0" destOrd="0" presId="urn:microsoft.com/office/officeart/2005/8/layout/hProcess9"/>
    <dgm:cxn modelId="{AFFE9914-99DB-419A-AA97-5588122CE834}" srcId="{0C02B203-0257-40E7-A6AC-A6704DBE447C}" destId="{9F669DA3-F8F3-4F02-85BA-BBCACBF5604E}" srcOrd="5" destOrd="0" parTransId="{B2B168ED-CC8F-4651-82CF-8E1B2CF7484F}" sibTransId="{85F85449-3FD2-49B3-AC9E-21BA317BA2A4}"/>
    <dgm:cxn modelId="{5DB05015-58D7-43AD-8E4A-B92A5F3C17AB}" srcId="{0C02B203-0257-40E7-A6AC-A6704DBE447C}" destId="{EFA0D692-52A4-41FC-9FDE-52D8654E29A9}" srcOrd="0" destOrd="0" parTransId="{C511F367-6AF7-4BCB-B302-59019F7B6532}" sibTransId="{C2A375DD-5A3F-4276-BD7B-CE60C51C914B}"/>
    <dgm:cxn modelId="{5AB76C1B-D388-449F-BE37-573C747D8C04}" type="presOf" srcId="{4DA0FD58-C1D2-461E-AA96-71B19C8AC377}" destId="{2B2EDD84-C827-4F77-83B1-F906B6BE3276}" srcOrd="0" destOrd="0" presId="urn:microsoft.com/office/officeart/2005/8/layout/hProcess9"/>
    <dgm:cxn modelId="{A01C4A28-B972-4506-843C-4093707761DA}" srcId="{0C02B203-0257-40E7-A6AC-A6704DBE447C}" destId="{42ABFBD4-61F1-41B1-9B86-F16B38701585}" srcOrd="1" destOrd="0" parTransId="{E20727FF-9E11-4956-AA2A-00A70140EF1C}" sibTransId="{1F943189-A489-451A-B09A-298B2A0FD195}"/>
    <dgm:cxn modelId="{C2370053-5917-45C6-9142-34627EDC1ECF}" srcId="{0C02B203-0257-40E7-A6AC-A6704DBE447C}" destId="{08818FA6-B184-41AB-AE99-AA86D8DA5789}" srcOrd="3" destOrd="0" parTransId="{0C82E29A-4A79-4A6C-8496-9CFE4427C328}" sibTransId="{503A8108-BCA0-4C3E-BB69-633F903EB695}"/>
    <dgm:cxn modelId="{891FE496-ACE6-4043-81C7-96140C9621D7}" srcId="{0C02B203-0257-40E7-A6AC-A6704DBE447C}" destId="{C6538BF4-00B8-45F6-B618-BDB842C1D8EC}" srcOrd="2" destOrd="0" parTransId="{AA4E8F82-F723-4505-94E4-D2E8ACF984D7}" sibTransId="{0271D921-385A-4C9A-8699-89EC918E315E}"/>
    <dgm:cxn modelId="{BFA853D2-6B76-47A8-BDDC-B574E671C690}" type="presOf" srcId="{0C02B203-0257-40E7-A6AC-A6704DBE447C}" destId="{CADFC519-BCDA-4E3F-9C1B-80E45175CBB8}" srcOrd="0" destOrd="0" presId="urn:microsoft.com/office/officeart/2005/8/layout/hProcess9"/>
    <dgm:cxn modelId="{D3576DD4-5770-4870-A073-B4849DCDC435}" type="presOf" srcId="{EFA0D692-52A4-41FC-9FDE-52D8654E29A9}" destId="{9A61C8E4-9902-48FD-8325-BFA3F90CAFDF}" srcOrd="0" destOrd="0" presId="urn:microsoft.com/office/officeart/2005/8/layout/hProcess9"/>
    <dgm:cxn modelId="{65B7DDEA-464A-4238-88F3-FC5098673D03}" type="presOf" srcId="{C6538BF4-00B8-45F6-B618-BDB842C1D8EC}" destId="{7FD94E0C-E4D3-4948-8C33-2D7C5F5E431E}" srcOrd="0" destOrd="0" presId="urn:microsoft.com/office/officeart/2005/8/layout/hProcess9"/>
    <dgm:cxn modelId="{7B748EF1-2C87-42E6-9377-4318C4D79471}" srcId="{0C02B203-0257-40E7-A6AC-A6704DBE447C}" destId="{4DA0FD58-C1D2-461E-AA96-71B19C8AC377}" srcOrd="4" destOrd="0" parTransId="{6BE37EF8-DA77-4506-9A08-F0AE62B26E1B}" sibTransId="{A590BF3B-7F4A-4F7E-8408-F56E226C3AC8}"/>
    <dgm:cxn modelId="{756521F8-689F-4553-82A1-D32FDBD88518}" type="presOf" srcId="{08818FA6-B184-41AB-AE99-AA86D8DA5789}" destId="{3617CB55-2CA2-4E3F-84EA-DE93DE7FB92C}" srcOrd="0" destOrd="0" presId="urn:microsoft.com/office/officeart/2005/8/layout/hProcess9"/>
    <dgm:cxn modelId="{E92EAAFD-AB75-493D-8E25-2E05C32F35EB}" type="presOf" srcId="{9F669DA3-F8F3-4F02-85BA-BBCACBF5604E}" destId="{010D5C32-B917-4523-BAC2-5ACFBC0FC80D}" srcOrd="0" destOrd="0" presId="urn:microsoft.com/office/officeart/2005/8/layout/hProcess9"/>
    <dgm:cxn modelId="{0D126BCF-DDC6-4BE2-AD75-0D812A2D23CB}" type="presParOf" srcId="{CADFC519-BCDA-4E3F-9C1B-80E45175CBB8}" destId="{D079467A-2A3E-4955-9D33-71FE857D8709}" srcOrd="0" destOrd="0" presId="urn:microsoft.com/office/officeart/2005/8/layout/hProcess9"/>
    <dgm:cxn modelId="{D7907119-63C1-4216-96E9-C51F72752194}" type="presParOf" srcId="{CADFC519-BCDA-4E3F-9C1B-80E45175CBB8}" destId="{B60C1A8C-34CC-4015-9D99-2879FF5932AE}" srcOrd="1" destOrd="0" presId="urn:microsoft.com/office/officeart/2005/8/layout/hProcess9"/>
    <dgm:cxn modelId="{0313616B-0043-4F39-85B9-4AAE7FD90862}" type="presParOf" srcId="{B60C1A8C-34CC-4015-9D99-2879FF5932AE}" destId="{9A61C8E4-9902-48FD-8325-BFA3F90CAFDF}" srcOrd="0" destOrd="0" presId="urn:microsoft.com/office/officeart/2005/8/layout/hProcess9"/>
    <dgm:cxn modelId="{C8256015-6661-4A1F-BCBF-429E18A7EBED}" type="presParOf" srcId="{B60C1A8C-34CC-4015-9D99-2879FF5932AE}" destId="{65A6BAEB-97DC-4BBA-B18C-0EA08CFC5DB9}" srcOrd="1" destOrd="0" presId="urn:microsoft.com/office/officeart/2005/8/layout/hProcess9"/>
    <dgm:cxn modelId="{95954C96-01E5-4228-9D4D-B109718E300A}" type="presParOf" srcId="{B60C1A8C-34CC-4015-9D99-2879FF5932AE}" destId="{A3B8C45B-D6B6-484E-8386-E1D60EC4B6F8}" srcOrd="2" destOrd="0" presId="urn:microsoft.com/office/officeart/2005/8/layout/hProcess9"/>
    <dgm:cxn modelId="{05511F70-5297-41F4-802A-EDD2CE89ED0F}" type="presParOf" srcId="{B60C1A8C-34CC-4015-9D99-2879FF5932AE}" destId="{96067BFF-C1E6-455E-B760-25F2DAC79BAA}" srcOrd="3" destOrd="0" presId="urn:microsoft.com/office/officeart/2005/8/layout/hProcess9"/>
    <dgm:cxn modelId="{F326AEDE-472F-41D2-A7BE-48231A01D606}" type="presParOf" srcId="{B60C1A8C-34CC-4015-9D99-2879FF5932AE}" destId="{7FD94E0C-E4D3-4948-8C33-2D7C5F5E431E}" srcOrd="4" destOrd="0" presId="urn:microsoft.com/office/officeart/2005/8/layout/hProcess9"/>
    <dgm:cxn modelId="{941E9280-47AA-4F77-9B19-6631EE4087B5}" type="presParOf" srcId="{B60C1A8C-34CC-4015-9D99-2879FF5932AE}" destId="{E56C1D36-73A0-4177-911E-947410ED0C29}" srcOrd="5" destOrd="0" presId="urn:microsoft.com/office/officeart/2005/8/layout/hProcess9"/>
    <dgm:cxn modelId="{07E3E9EF-83C9-4A4D-9EFC-EDD3A2A52D03}" type="presParOf" srcId="{B60C1A8C-34CC-4015-9D99-2879FF5932AE}" destId="{3617CB55-2CA2-4E3F-84EA-DE93DE7FB92C}" srcOrd="6" destOrd="0" presId="urn:microsoft.com/office/officeart/2005/8/layout/hProcess9"/>
    <dgm:cxn modelId="{B8CB9C74-8E15-4DEC-8709-DF441E5FD053}" type="presParOf" srcId="{B60C1A8C-34CC-4015-9D99-2879FF5932AE}" destId="{9423908A-3222-4E8E-82F5-FCE59F4295A0}" srcOrd="7" destOrd="0" presId="urn:microsoft.com/office/officeart/2005/8/layout/hProcess9"/>
    <dgm:cxn modelId="{10C3C6C1-23BA-4F31-A8A0-D4457DAD9003}" type="presParOf" srcId="{B60C1A8C-34CC-4015-9D99-2879FF5932AE}" destId="{2B2EDD84-C827-4F77-83B1-F906B6BE3276}" srcOrd="8" destOrd="0" presId="urn:microsoft.com/office/officeart/2005/8/layout/hProcess9"/>
    <dgm:cxn modelId="{4D6EBC88-4B9C-4E2D-83AB-AA942553C3B9}" type="presParOf" srcId="{B60C1A8C-34CC-4015-9D99-2879FF5932AE}" destId="{EC79403A-D2AE-4FF7-AB5D-7E36F5FB9290}" srcOrd="9" destOrd="0" presId="urn:microsoft.com/office/officeart/2005/8/layout/hProcess9"/>
    <dgm:cxn modelId="{A2FE1D6B-EAC5-477F-B972-99AF42AD49AA}" type="presParOf" srcId="{B60C1A8C-34CC-4015-9D99-2879FF5932AE}" destId="{010D5C32-B917-4523-BAC2-5ACFBC0FC80D}" srcOrd="10" destOrd="0" presId="urn:microsoft.com/office/officeart/2005/8/layout/hProcess9"/>
  </dgm:cxnLst>
  <dgm:bg/>
  <dgm:whole/>
  <dgm:extLst>
    <a:ext uri="http://schemas.microsoft.com/office/drawing/2008/diagram">
      <dsp:dataModelExt xmlns:dsp="http://schemas.microsoft.com/office/drawing/2008/diagram" relId="rId46" minVer="http://schemas.openxmlformats.org/drawingml/2006/diagram"/>
    </a:ext>
    <a:ext uri="{C62137D5-CB1D-491B-B009-E17868A290BF}">
      <dgm14:recolorImg xmlns:dgm14="http://schemas.microsoft.com/office/drawing/2010/diagram" val="1"/>
    </a:ext>
  </dgm:extLst>
</dgm:dataModel>
</file>

<file path=word/diagrams/data7.xml><?xml version="1.0" encoding="utf-8"?>
<dgm:dataModel xmlns:dgm="http://schemas.openxmlformats.org/drawingml/2006/diagram" xmlns:a="http://schemas.openxmlformats.org/drawingml/2006/main">
  <dgm:ptLst>
    <dgm:pt modelId="{0C02B203-0257-40E7-A6AC-A6704DBE447C}" type="doc">
      <dgm:prSet loTypeId="urn:microsoft.com/office/officeart/2005/8/layout/hProcess9" loCatId="process" qsTypeId="urn:microsoft.com/office/officeart/2005/8/quickstyle/3d1" qsCatId="3D" csTypeId="urn:microsoft.com/office/officeart/2005/8/colors/accent0_1" csCatId="mainScheme" phldr="1"/>
      <dgm:spPr/>
    </dgm:pt>
    <dgm:pt modelId="{42ABFBD4-61F1-41B1-9B86-F16B38701585}">
      <dgm:prSet phldrT="[Text]"/>
      <dgm:spPr>
        <a:solidFill>
          <a:schemeClr val="bg1">
            <a:lumMod val="95000"/>
          </a:schemeClr>
        </a:solidFill>
      </dgm:spPr>
      <dgm:t>
        <a:bodyPr/>
        <a:lstStyle/>
        <a:p>
          <a:r>
            <a:rPr lang="en-US" b="1"/>
            <a:t>Identify</a:t>
          </a:r>
        </a:p>
      </dgm:t>
    </dgm:pt>
    <dgm:pt modelId="{E20727FF-9E11-4956-AA2A-00A70140EF1C}" type="parTrans" cxnId="{A01C4A28-B972-4506-843C-4093707761DA}">
      <dgm:prSet/>
      <dgm:spPr/>
      <dgm:t>
        <a:bodyPr/>
        <a:lstStyle/>
        <a:p>
          <a:endParaRPr lang="en-US"/>
        </a:p>
      </dgm:t>
    </dgm:pt>
    <dgm:pt modelId="{1F943189-A489-451A-B09A-298B2A0FD195}" type="sibTrans" cxnId="{A01C4A28-B972-4506-843C-4093707761DA}">
      <dgm:prSet/>
      <dgm:spPr/>
      <dgm:t>
        <a:bodyPr/>
        <a:lstStyle/>
        <a:p>
          <a:endParaRPr lang="en-US"/>
        </a:p>
      </dgm:t>
    </dgm:pt>
    <dgm:pt modelId="{C6538BF4-00B8-45F6-B618-BDB842C1D8EC}">
      <dgm:prSet phldrT="[Text]"/>
      <dgm:spPr/>
      <dgm:t>
        <a:bodyPr/>
        <a:lstStyle/>
        <a:p>
          <a:r>
            <a:rPr lang="en-US" b="1"/>
            <a:t>Triage</a:t>
          </a:r>
        </a:p>
      </dgm:t>
    </dgm:pt>
    <dgm:pt modelId="{AA4E8F82-F723-4505-94E4-D2E8ACF984D7}" type="parTrans" cxnId="{891FE496-ACE6-4043-81C7-96140C9621D7}">
      <dgm:prSet/>
      <dgm:spPr/>
      <dgm:t>
        <a:bodyPr/>
        <a:lstStyle/>
        <a:p>
          <a:endParaRPr lang="en-US"/>
        </a:p>
      </dgm:t>
    </dgm:pt>
    <dgm:pt modelId="{0271D921-385A-4C9A-8699-89EC918E315E}" type="sibTrans" cxnId="{891FE496-ACE6-4043-81C7-96140C9621D7}">
      <dgm:prSet/>
      <dgm:spPr/>
      <dgm:t>
        <a:bodyPr/>
        <a:lstStyle/>
        <a:p>
          <a:endParaRPr lang="en-US"/>
        </a:p>
      </dgm:t>
    </dgm:pt>
    <dgm:pt modelId="{08818FA6-B184-41AB-AE99-AA86D8DA5789}">
      <dgm:prSet phldrT="[Text]"/>
      <dgm:spPr>
        <a:solidFill>
          <a:schemeClr val="bg1">
            <a:lumMod val="95000"/>
          </a:schemeClr>
        </a:solidFill>
      </dgm:spPr>
      <dgm:t>
        <a:bodyPr/>
        <a:lstStyle/>
        <a:p>
          <a:r>
            <a:rPr lang="en-US" b="1"/>
            <a:t>Investigate</a:t>
          </a:r>
        </a:p>
      </dgm:t>
    </dgm:pt>
    <dgm:pt modelId="{0C82E29A-4A79-4A6C-8496-9CFE4427C328}" type="parTrans" cxnId="{C2370053-5917-45C6-9142-34627EDC1ECF}">
      <dgm:prSet/>
      <dgm:spPr/>
      <dgm:t>
        <a:bodyPr/>
        <a:lstStyle/>
        <a:p>
          <a:endParaRPr lang="en-US"/>
        </a:p>
      </dgm:t>
    </dgm:pt>
    <dgm:pt modelId="{503A8108-BCA0-4C3E-BB69-633F903EB695}" type="sibTrans" cxnId="{C2370053-5917-45C6-9142-34627EDC1ECF}">
      <dgm:prSet/>
      <dgm:spPr/>
      <dgm:t>
        <a:bodyPr/>
        <a:lstStyle/>
        <a:p>
          <a:endParaRPr lang="en-US"/>
        </a:p>
      </dgm:t>
    </dgm:pt>
    <dgm:pt modelId="{4DA0FD58-C1D2-461E-AA96-71B19C8AC377}">
      <dgm:prSet phldrT="[Text]"/>
      <dgm:spPr>
        <a:solidFill>
          <a:schemeClr val="bg1">
            <a:lumMod val="95000"/>
          </a:schemeClr>
        </a:solidFill>
      </dgm:spPr>
      <dgm:t>
        <a:bodyPr/>
        <a:lstStyle/>
        <a:p>
          <a:r>
            <a:rPr lang="en-US" b="1"/>
            <a:t>Remediate</a:t>
          </a:r>
        </a:p>
      </dgm:t>
    </dgm:pt>
    <dgm:pt modelId="{6BE37EF8-DA77-4506-9A08-F0AE62B26E1B}" type="parTrans" cxnId="{7B748EF1-2C87-42E6-9377-4318C4D79471}">
      <dgm:prSet/>
      <dgm:spPr/>
      <dgm:t>
        <a:bodyPr/>
        <a:lstStyle/>
        <a:p>
          <a:endParaRPr lang="en-US"/>
        </a:p>
      </dgm:t>
    </dgm:pt>
    <dgm:pt modelId="{A590BF3B-7F4A-4F7E-8408-F56E226C3AC8}" type="sibTrans" cxnId="{7B748EF1-2C87-42E6-9377-4318C4D79471}">
      <dgm:prSet/>
      <dgm:spPr/>
      <dgm:t>
        <a:bodyPr/>
        <a:lstStyle/>
        <a:p>
          <a:endParaRPr lang="en-US"/>
        </a:p>
      </dgm:t>
    </dgm:pt>
    <dgm:pt modelId="{9F669DA3-F8F3-4F02-85BA-BBCACBF5604E}">
      <dgm:prSet phldrT="[Text]"/>
      <dgm:spPr>
        <a:solidFill>
          <a:schemeClr val="accent6"/>
        </a:solidFill>
      </dgm:spPr>
      <dgm:t>
        <a:bodyPr/>
        <a:lstStyle/>
        <a:p>
          <a:r>
            <a:rPr lang="en-US" b="1"/>
            <a:t>Post-Incident</a:t>
          </a:r>
          <a:r>
            <a:rPr lang="en-US"/>
            <a:t> </a:t>
          </a:r>
        </a:p>
      </dgm:t>
    </dgm:pt>
    <dgm:pt modelId="{B2B168ED-CC8F-4651-82CF-8E1B2CF7484F}" type="parTrans" cxnId="{AFFE9914-99DB-419A-AA97-5588122CE834}">
      <dgm:prSet/>
      <dgm:spPr/>
      <dgm:t>
        <a:bodyPr/>
        <a:lstStyle/>
        <a:p>
          <a:endParaRPr lang="en-US"/>
        </a:p>
      </dgm:t>
    </dgm:pt>
    <dgm:pt modelId="{85F85449-3FD2-49B3-AC9E-21BA317BA2A4}" type="sibTrans" cxnId="{AFFE9914-99DB-419A-AA97-5588122CE834}">
      <dgm:prSet/>
      <dgm:spPr/>
      <dgm:t>
        <a:bodyPr/>
        <a:lstStyle/>
        <a:p>
          <a:endParaRPr lang="en-US"/>
        </a:p>
      </dgm:t>
    </dgm:pt>
    <dgm:pt modelId="{EFA0D692-52A4-41FC-9FDE-52D8654E29A9}">
      <dgm:prSet phldrT="[Text]"/>
      <dgm:spPr>
        <a:solidFill>
          <a:schemeClr val="bg1">
            <a:lumMod val="95000"/>
          </a:schemeClr>
        </a:solidFill>
      </dgm:spPr>
      <dgm:t>
        <a:bodyPr/>
        <a:lstStyle/>
        <a:p>
          <a:r>
            <a:rPr lang="en-US" b="1"/>
            <a:t>Prepare</a:t>
          </a:r>
        </a:p>
      </dgm:t>
    </dgm:pt>
    <dgm:pt modelId="{C511F367-6AF7-4BCB-B302-59019F7B6532}" type="parTrans" cxnId="{5DB05015-58D7-43AD-8E4A-B92A5F3C17AB}">
      <dgm:prSet/>
      <dgm:spPr/>
      <dgm:t>
        <a:bodyPr/>
        <a:lstStyle/>
        <a:p>
          <a:endParaRPr lang="en-US"/>
        </a:p>
      </dgm:t>
    </dgm:pt>
    <dgm:pt modelId="{C2A375DD-5A3F-4276-BD7B-CE60C51C914B}" type="sibTrans" cxnId="{5DB05015-58D7-43AD-8E4A-B92A5F3C17AB}">
      <dgm:prSet/>
      <dgm:spPr/>
      <dgm:t>
        <a:bodyPr/>
        <a:lstStyle/>
        <a:p>
          <a:endParaRPr lang="en-US"/>
        </a:p>
      </dgm:t>
    </dgm:pt>
    <dgm:pt modelId="{CADFC519-BCDA-4E3F-9C1B-80E45175CBB8}" type="pres">
      <dgm:prSet presAssocID="{0C02B203-0257-40E7-A6AC-A6704DBE447C}" presName="CompostProcess" presStyleCnt="0">
        <dgm:presLayoutVars>
          <dgm:dir/>
          <dgm:resizeHandles val="exact"/>
        </dgm:presLayoutVars>
      </dgm:prSet>
      <dgm:spPr/>
    </dgm:pt>
    <dgm:pt modelId="{D079467A-2A3E-4955-9D33-71FE857D8709}" type="pres">
      <dgm:prSet presAssocID="{0C02B203-0257-40E7-A6AC-A6704DBE447C}" presName="arrow" presStyleLbl="bgShp" presStyleIdx="0" presStyleCnt="1" custLinFactY="143301" custLinFactNeighborX="-10574" custLinFactNeighborY="200000"/>
      <dgm:spPr/>
    </dgm:pt>
    <dgm:pt modelId="{B60C1A8C-34CC-4015-9D99-2879FF5932AE}" type="pres">
      <dgm:prSet presAssocID="{0C02B203-0257-40E7-A6AC-A6704DBE447C}" presName="linearProcess" presStyleCnt="0"/>
      <dgm:spPr/>
    </dgm:pt>
    <dgm:pt modelId="{9A61C8E4-9902-48FD-8325-BFA3F90CAFDF}" type="pres">
      <dgm:prSet presAssocID="{EFA0D692-52A4-41FC-9FDE-52D8654E29A9}" presName="textNode" presStyleLbl="node1" presStyleIdx="0" presStyleCnt="6">
        <dgm:presLayoutVars>
          <dgm:bulletEnabled val="1"/>
        </dgm:presLayoutVars>
      </dgm:prSet>
      <dgm:spPr/>
    </dgm:pt>
    <dgm:pt modelId="{65A6BAEB-97DC-4BBA-B18C-0EA08CFC5DB9}" type="pres">
      <dgm:prSet presAssocID="{C2A375DD-5A3F-4276-BD7B-CE60C51C914B}" presName="sibTrans" presStyleCnt="0"/>
      <dgm:spPr/>
    </dgm:pt>
    <dgm:pt modelId="{A3B8C45B-D6B6-484E-8386-E1D60EC4B6F8}" type="pres">
      <dgm:prSet presAssocID="{42ABFBD4-61F1-41B1-9B86-F16B38701585}" presName="textNode" presStyleLbl="node1" presStyleIdx="1" presStyleCnt="6">
        <dgm:presLayoutVars>
          <dgm:bulletEnabled val="1"/>
        </dgm:presLayoutVars>
      </dgm:prSet>
      <dgm:spPr/>
    </dgm:pt>
    <dgm:pt modelId="{96067BFF-C1E6-455E-B760-25F2DAC79BAA}" type="pres">
      <dgm:prSet presAssocID="{1F943189-A489-451A-B09A-298B2A0FD195}" presName="sibTrans" presStyleCnt="0"/>
      <dgm:spPr/>
    </dgm:pt>
    <dgm:pt modelId="{7FD94E0C-E4D3-4948-8C33-2D7C5F5E431E}" type="pres">
      <dgm:prSet presAssocID="{C6538BF4-00B8-45F6-B618-BDB842C1D8EC}" presName="textNode" presStyleLbl="node1" presStyleIdx="2" presStyleCnt="6">
        <dgm:presLayoutVars>
          <dgm:bulletEnabled val="1"/>
        </dgm:presLayoutVars>
      </dgm:prSet>
      <dgm:spPr/>
    </dgm:pt>
    <dgm:pt modelId="{E56C1D36-73A0-4177-911E-947410ED0C29}" type="pres">
      <dgm:prSet presAssocID="{0271D921-385A-4C9A-8699-89EC918E315E}" presName="sibTrans" presStyleCnt="0"/>
      <dgm:spPr/>
    </dgm:pt>
    <dgm:pt modelId="{3617CB55-2CA2-4E3F-84EA-DE93DE7FB92C}" type="pres">
      <dgm:prSet presAssocID="{08818FA6-B184-41AB-AE99-AA86D8DA5789}" presName="textNode" presStyleLbl="node1" presStyleIdx="3" presStyleCnt="6">
        <dgm:presLayoutVars>
          <dgm:bulletEnabled val="1"/>
        </dgm:presLayoutVars>
      </dgm:prSet>
      <dgm:spPr/>
    </dgm:pt>
    <dgm:pt modelId="{9423908A-3222-4E8E-82F5-FCE59F4295A0}" type="pres">
      <dgm:prSet presAssocID="{503A8108-BCA0-4C3E-BB69-633F903EB695}" presName="sibTrans" presStyleCnt="0"/>
      <dgm:spPr/>
    </dgm:pt>
    <dgm:pt modelId="{2B2EDD84-C827-4F77-83B1-F906B6BE3276}" type="pres">
      <dgm:prSet presAssocID="{4DA0FD58-C1D2-461E-AA96-71B19C8AC377}" presName="textNode" presStyleLbl="node1" presStyleIdx="4" presStyleCnt="6">
        <dgm:presLayoutVars>
          <dgm:bulletEnabled val="1"/>
        </dgm:presLayoutVars>
      </dgm:prSet>
      <dgm:spPr/>
    </dgm:pt>
    <dgm:pt modelId="{EC79403A-D2AE-4FF7-AB5D-7E36F5FB9290}" type="pres">
      <dgm:prSet presAssocID="{A590BF3B-7F4A-4F7E-8408-F56E226C3AC8}" presName="sibTrans" presStyleCnt="0"/>
      <dgm:spPr/>
    </dgm:pt>
    <dgm:pt modelId="{010D5C32-B917-4523-BAC2-5ACFBC0FC80D}" type="pres">
      <dgm:prSet presAssocID="{9F669DA3-F8F3-4F02-85BA-BBCACBF5604E}" presName="textNode" presStyleLbl="node1" presStyleIdx="5" presStyleCnt="6">
        <dgm:presLayoutVars>
          <dgm:bulletEnabled val="1"/>
        </dgm:presLayoutVars>
      </dgm:prSet>
      <dgm:spPr/>
    </dgm:pt>
  </dgm:ptLst>
  <dgm:cxnLst>
    <dgm:cxn modelId="{21488402-9143-4E68-BEDD-36F7893548B0}" type="presOf" srcId="{42ABFBD4-61F1-41B1-9B86-F16B38701585}" destId="{A3B8C45B-D6B6-484E-8386-E1D60EC4B6F8}" srcOrd="0" destOrd="0" presId="urn:microsoft.com/office/officeart/2005/8/layout/hProcess9"/>
    <dgm:cxn modelId="{AFFE9914-99DB-419A-AA97-5588122CE834}" srcId="{0C02B203-0257-40E7-A6AC-A6704DBE447C}" destId="{9F669DA3-F8F3-4F02-85BA-BBCACBF5604E}" srcOrd="5" destOrd="0" parTransId="{B2B168ED-CC8F-4651-82CF-8E1B2CF7484F}" sibTransId="{85F85449-3FD2-49B3-AC9E-21BA317BA2A4}"/>
    <dgm:cxn modelId="{5DB05015-58D7-43AD-8E4A-B92A5F3C17AB}" srcId="{0C02B203-0257-40E7-A6AC-A6704DBE447C}" destId="{EFA0D692-52A4-41FC-9FDE-52D8654E29A9}" srcOrd="0" destOrd="0" parTransId="{C511F367-6AF7-4BCB-B302-59019F7B6532}" sibTransId="{C2A375DD-5A3F-4276-BD7B-CE60C51C914B}"/>
    <dgm:cxn modelId="{5AB76C1B-D388-449F-BE37-573C747D8C04}" type="presOf" srcId="{4DA0FD58-C1D2-461E-AA96-71B19C8AC377}" destId="{2B2EDD84-C827-4F77-83B1-F906B6BE3276}" srcOrd="0" destOrd="0" presId="urn:microsoft.com/office/officeart/2005/8/layout/hProcess9"/>
    <dgm:cxn modelId="{A01C4A28-B972-4506-843C-4093707761DA}" srcId="{0C02B203-0257-40E7-A6AC-A6704DBE447C}" destId="{42ABFBD4-61F1-41B1-9B86-F16B38701585}" srcOrd="1" destOrd="0" parTransId="{E20727FF-9E11-4956-AA2A-00A70140EF1C}" sibTransId="{1F943189-A489-451A-B09A-298B2A0FD195}"/>
    <dgm:cxn modelId="{C2370053-5917-45C6-9142-34627EDC1ECF}" srcId="{0C02B203-0257-40E7-A6AC-A6704DBE447C}" destId="{08818FA6-B184-41AB-AE99-AA86D8DA5789}" srcOrd="3" destOrd="0" parTransId="{0C82E29A-4A79-4A6C-8496-9CFE4427C328}" sibTransId="{503A8108-BCA0-4C3E-BB69-633F903EB695}"/>
    <dgm:cxn modelId="{891FE496-ACE6-4043-81C7-96140C9621D7}" srcId="{0C02B203-0257-40E7-A6AC-A6704DBE447C}" destId="{C6538BF4-00B8-45F6-B618-BDB842C1D8EC}" srcOrd="2" destOrd="0" parTransId="{AA4E8F82-F723-4505-94E4-D2E8ACF984D7}" sibTransId="{0271D921-385A-4C9A-8699-89EC918E315E}"/>
    <dgm:cxn modelId="{BFA853D2-6B76-47A8-BDDC-B574E671C690}" type="presOf" srcId="{0C02B203-0257-40E7-A6AC-A6704DBE447C}" destId="{CADFC519-BCDA-4E3F-9C1B-80E45175CBB8}" srcOrd="0" destOrd="0" presId="urn:microsoft.com/office/officeart/2005/8/layout/hProcess9"/>
    <dgm:cxn modelId="{D3576DD4-5770-4870-A073-B4849DCDC435}" type="presOf" srcId="{EFA0D692-52A4-41FC-9FDE-52D8654E29A9}" destId="{9A61C8E4-9902-48FD-8325-BFA3F90CAFDF}" srcOrd="0" destOrd="0" presId="urn:microsoft.com/office/officeart/2005/8/layout/hProcess9"/>
    <dgm:cxn modelId="{65B7DDEA-464A-4238-88F3-FC5098673D03}" type="presOf" srcId="{C6538BF4-00B8-45F6-B618-BDB842C1D8EC}" destId="{7FD94E0C-E4D3-4948-8C33-2D7C5F5E431E}" srcOrd="0" destOrd="0" presId="urn:microsoft.com/office/officeart/2005/8/layout/hProcess9"/>
    <dgm:cxn modelId="{7B748EF1-2C87-42E6-9377-4318C4D79471}" srcId="{0C02B203-0257-40E7-A6AC-A6704DBE447C}" destId="{4DA0FD58-C1D2-461E-AA96-71B19C8AC377}" srcOrd="4" destOrd="0" parTransId="{6BE37EF8-DA77-4506-9A08-F0AE62B26E1B}" sibTransId="{A590BF3B-7F4A-4F7E-8408-F56E226C3AC8}"/>
    <dgm:cxn modelId="{756521F8-689F-4553-82A1-D32FDBD88518}" type="presOf" srcId="{08818FA6-B184-41AB-AE99-AA86D8DA5789}" destId="{3617CB55-2CA2-4E3F-84EA-DE93DE7FB92C}" srcOrd="0" destOrd="0" presId="urn:microsoft.com/office/officeart/2005/8/layout/hProcess9"/>
    <dgm:cxn modelId="{E92EAAFD-AB75-493D-8E25-2E05C32F35EB}" type="presOf" srcId="{9F669DA3-F8F3-4F02-85BA-BBCACBF5604E}" destId="{010D5C32-B917-4523-BAC2-5ACFBC0FC80D}" srcOrd="0" destOrd="0" presId="urn:microsoft.com/office/officeart/2005/8/layout/hProcess9"/>
    <dgm:cxn modelId="{0D126BCF-DDC6-4BE2-AD75-0D812A2D23CB}" type="presParOf" srcId="{CADFC519-BCDA-4E3F-9C1B-80E45175CBB8}" destId="{D079467A-2A3E-4955-9D33-71FE857D8709}" srcOrd="0" destOrd="0" presId="urn:microsoft.com/office/officeart/2005/8/layout/hProcess9"/>
    <dgm:cxn modelId="{D7907119-63C1-4216-96E9-C51F72752194}" type="presParOf" srcId="{CADFC519-BCDA-4E3F-9C1B-80E45175CBB8}" destId="{B60C1A8C-34CC-4015-9D99-2879FF5932AE}" srcOrd="1" destOrd="0" presId="urn:microsoft.com/office/officeart/2005/8/layout/hProcess9"/>
    <dgm:cxn modelId="{0313616B-0043-4F39-85B9-4AAE7FD90862}" type="presParOf" srcId="{B60C1A8C-34CC-4015-9D99-2879FF5932AE}" destId="{9A61C8E4-9902-48FD-8325-BFA3F90CAFDF}" srcOrd="0" destOrd="0" presId="urn:microsoft.com/office/officeart/2005/8/layout/hProcess9"/>
    <dgm:cxn modelId="{C8256015-6661-4A1F-BCBF-429E18A7EBED}" type="presParOf" srcId="{B60C1A8C-34CC-4015-9D99-2879FF5932AE}" destId="{65A6BAEB-97DC-4BBA-B18C-0EA08CFC5DB9}" srcOrd="1" destOrd="0" presId="urn:microsoft.com/office/officeart/2005/8/layout/hProcess9"/>
    <dgm:cxn modelId="{95954C96-01E5-4228-9D4D-B109718E300A}" type="presParOf" srcId="{B60C1A8C-34CC-4015-9D99-2879FF5932AE}" destId="{A3B8C45B-D6B6-484E-8386-E1D60EC4B6F8}" srcOrd="2" destOrd="0" presId="urn:microsoft.com/office/officeart/2005/8/layout/hProcess9"/>
    <dgm:cxn modelId="{05511F70-5297-41F4-802A-EDD2CE89ED0F}" type="presParOf" srcId="{B60C1A8C-34CC-4015-9D99-2879FF5932AE}" destId="{96067BFF-C1E6-455E-B760-25F2DAC79BAA}" srcOrd="3" destOrd="0" presId="urn:microsoft.com/office/officeart/2005/8/layout/hProcess9"/>
    <dgm:cxn modelId="{F326AEDE-472F-41D2-A7BE-48231A01D606}" type="presParOf" srcId="{B60C1A8C-34CC-4015-9D99-2879FF5932AE}" destId="{7FD94E0C-E4D3-4948-8C33-2D7C5F5E431E}" srcOrd="4" destOrd="0" presId="urn:microsoft.com/office/officeart/2005/8/layout/hProcess9"/>
    <dgm:cxn modelId="{941E9280-47AA-4F77-9B19-6631EE4087B5}" type="presParOf" srcId="{B60C1A8C-34CC-4015-9D99-2879FF5932AE}" destId="{E56C1D36-73A0-4177-911E-947410ED0C29}" srcOrd="5" destOrd="0" presId="urn:microsoft.com/office/officeart/2005/8/layout/hProcess9"/>
    <dgm:cxn modelId="{07E3E9EF-83C9-4A4D-9EFC-EDD3A2A52D03}" type="presParOf" srcId="{B60C1A8C-34CC-4015-9D99-2879FF5932AE}" destId="{3617CB55-2CA2-4E3F-84EA-DE93DE7FB92C}" srcOrd="6" destOrd="0" presId="urn:microsoft.com/office/officeart/2005/8/layout/hProcess9"/>
    <dgm:cxn modelId="{B8CB9C74-8E15-4DEC-8709-DF441E5FD053}" type="presParOf" srcId="{B60C1A8C-34CC-4015-9D99-2879FF5932AE}" destId="{9423908A-3222-4E8E-82F5-FCE59F4295A0}" srcOrd="7" destOrd="0" presId="urn:microsoft.com/office/officeart/2005/8/layout/hProcess9"/>
    <dgm:cxn modelId="{10C3C6C1-23BA-4F31-A8A0-D4457DAD9003}" type="presParOf" srcId="{B60C1A8C-34CC-4015-9D99-2879FF5932AE}" destId="{2B2EDD84-C827-4F77-83B1-F906B6BE3276}" srcOrd="8" destOrd="0" presId="urn:microsoft.com/office/officeart/2005/8/layout/hProcess9"/>
    <dgm:cxn modelId="{4D6EBC88-4B9C-4E2D-83AB-AA942553C3B9}" type="presParOf" srcId="{B60C1A8C-34CC-4015-9D99-2879FF5932AE}" destId="{EC79403A-D2AE-4FF7-AB5D-7E36F5FB9290}" srcOrd="9" destOrd="0" presId="urn:microsoft.com/office/officeart/2005/8/layout/hProcess9"/>
    <dgm:cxn modelId="{A2FE1D6B-EAC5-477F-B972-99AF42AD49AA}" type="presParOf" srcId="{B60C1A8C-34CC-4015-9D99-2879FF5932AE}" destId="{010D5C32-B917-4523-BAC2-5ACFBC0FC80D}" srcOrd="10" destOrd="0" presId="urn:microsoft.com/office/officeart/2005/8/layout/hProcess9"/>
  </dgm:cxnLst>
  <dgm:bg/>
  <dgm:whole/>
  <dgm:extLst>
    <a:ext uri="http://schemas.microsoft.com/office/drawing/2008/diagram">
      <dsp:dataModelExt xmlns:dsp="http://schemas.microsoft.com/office/drawing/2008/diagram" relId="rId51" minVer="http://schemas.openxmlformats.org/drawingml/2006/diagram"/>
    </a:ext>
    <a:ext uri="{C62137D5-CB1D-491B-B009-E17868A290BF}">
      <dgm14:recolorImg xmlns:dgm14="http://schemas.microsoft.com/office/drawing/2010/diagram" val="1"/>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079467A-2A3E-4955-9D33-71FE857D8709}">
      <dsp:nvSpPr>
        <dsp:cNvPr id="0" name=""/>
        <dsp:cNvSpPr/>
      </dsp:nvSpPr>
      <dsp:spPr>
        <a:xfrm>
          <a:off x="443086" y="0"/>
          <a:ext cx="5021646" cy="1089025"/>
        </a:xfrm>
        <a:prstGeom prst="rightArrow">
          <a:avLst/>
        </a:prstGeom>
        <a:gradFill rotWithShape="0">
          <a:gsLst>
            <a:gs pos="0">
              <a:schemeClr val="accent5">
                <a:tint val="40000"/>
                <a:hueOff val="0"/>
                <a:satOff val="0"/>
                <a:lumOff val="0"/>
                <a:alphaOff val="0"/>
                <a:satMod val="103000"/>
                <a:lumMod val="102000"/>
                <a:tint val="94000"/>
              </a:schemeClr>
            </a:gs>
            <a:gs pos="50000">
              <a:schemeClr val="accent5">
                <a:tint val="40000"/>
                <a:hueOff val="0"/>
                <a:satOff val="0"/>
                <a:lumOff val="0"/>
                <a:alphaOff val="0"/>
                <a:satMod val="110000"/>
                <a:lumMod val="100000"/>
                <a:shade val="100000"/>
              </a:schemeClr>
            </a:gs>
            <a:gs pos="100000">
              <a:schemeClr val="accent5">
                <a:tint val="40000"/>
                <a:hueOff val="0"/>
                <a:satOff val="0"/>
                <a:lumOff val="0"/>
                <a:alphaOff val="0"/>
                <a:lumMod val="99000"/>
                <a:satMod val="120000"/>
                <a:shade val="78000"/>
              </a:schemeClr>
            </a:gs>
          </a:gsLst>
          <a:lin ang="5400000" scaled="0"/>
        </a:gradFill>
        <a:ln>
          <a:noFill/>
        </a:ln>
        <a:effectLst/>
        <a:scene3d>
          <a:camera prst="orthographicFront"/>
          <a:lightRig rig="flat" dir="t"/>
        </a:scene3d>
        <a:sp3d z="-190500" extrusionH="12700" prstMaterial="plastic">
          <a:bevelT w="50800" h="50800"/>
        </a:sp3d>
      </dsp:spPr>
      <dsp:style>
        <a:lnRef idx="0">
          <a:scrgbClr r="0" g="0" b="0"/>
        </a:lnRef>
        <a:fillRef idx="3">
          <a:scrgbClr r="0" g="0" b="0"/>
        </a:fillRef>
        <a:effectRef idx="0">
          <a:scrgbClr r="0" g="0" b="0"/>
        </a:effectRef>
        <a:fontRef idx="minor"/>
      </dsp:style>
    </dsp:sp>
    <dsp:sp modelId="{3F548E71-8EA8-45C0-B6CE-634308C72347}">
      <dsp:nvSpPr>
        <dsp:cNvPr id="0" name=""/>
        <dsp:cNvSpPr/>
      </dsp:nvSpPr>
      <dsp:spPr>
        <a:xfrm>
          <a:off x="5048" y="326707"/>
          <a:ext cx="915163" cy="435610"/>
        </a:xfrm>
        <a:prstGeom prst="roundRect">
          <a:avLst/>
        </a:prstGeom>
        <a:gradFill rotWithShape="0">
          <a:gsLst>
            <a:gs pos="0">
              <a:schemeClr val="accent5">
                <a:hueOff val="0"/>
                <a:satOff val="0"/>
                <a:lumOff val="0"/>
                <a:alphaOff val="0"/>
                <a:satMod val="103000"/>
                <a:lumMod val="102000"/>
                <a:tint val="94000"/>
              </a:schemeClr>
            </a:gs>
            <a:gs pos="50000">
              <a:schemeClr val="accent5">
                <a:hueOff val="0"/>
                <a:satOff val="0"/>
                <a:lumOff val="0"/>
                <a:alphaOff val="0"/>
                <a:satMod val="110000"/>
                <a:lumMod val="100000"/>
                <a:shade val="100000"/>
              </a:schemeClr>
            </a:gs>
            <a:gs pos="100000">
              <a:schemeClr val="accent5">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b="1" kern="1200"/>
            <a:t>Prepare</a:t>
          </a:r>
        </a:p>
      </dsp:txBody>
      <dsp:txXfrm>
        <a:off x="26313" y="347972"/>
        <a:ext cx="872633" cy="393080"/>
      </dsp:txXfrm>
    </dsp:sp>
    <dsp:sp modelId="{A3B8C45B-D6B6-484E-8386-E1D60EC4B6F8}">
      <dsp:nvSpPr>
        <dsp:cNvPr id="0" name=""/>
        <dsp:cNvSpPr/>
      </dsp:nvSpPr>
      <dsp:spPr>
        <a:xfrm>
          <a:off x="1001559" y="326707"/>
          <a:ext cx="915163" cy="435610"/>
        </a:xfrm>
        <a:prstGeom prst="roundRect">
          <a:avLst/>
        </a:prstGeom>
        <a:gradFill rotWithShape="0">
          <a:gsLst>
            <a:gs pos="0">
              <a:schemeClr val="accent5">
                <a:hueOff val="-1351709"/>
                <a:satOff val="-3484"/>
                <a:lumOff val="-2353"/>
                <a:alphaOff val="0"/>
                <a:satMod val="103000"/>
                <a:lumMod val="102000"/>
                <a:tint val="94000"/>
              </a:schemeClr>
            </a:gs>
            <a:gs pos="50000">
              <a:schemeClr val="accent5">
                <a:hueOff val="-1351709"/>
                <a:satOff val="-3484"/>
                <a:lumOff val="-2353"/>
                <a:alphaOff val="0"/>
                <a:satMod val="110000"/>
                <a:lumMod val="100000"/>
                <a:shade val="100000"/>
              </a:schemeClr>
            </a:gs>
            <a:gs pos="100000">
              <a:schemeClr val="accent5">
                <a:hueOff val="-1351709"/>
                <a:satOff val="-3484"/>
                <a:lumOff val="-2353"/>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b="1" kern="1200"/>
            <a:t>Identify</a:t>
          </a:r>
        </a:p>
      </dsp:txBody>
      <dsp:txXfrm>
        <a:off x="1022824" y="347972"/>
        <a:ext cx="872633" cy="393080"/>
      </dsp:txXfrm>
    </dsp:sp>
    <dsp:sp modelId="{7FD94E0C-E4D3-4948-8C33-2D7C5F5E431E}">
      <dsp:nvSpPr>
        <dsp:cNvPr id="0" name=""/>
        <dsp:cNvSpPr/>
      </dsp:nvSpPr>
      <dsp:spPr>
        <a:xfrm>
          <a:off x="1998071" y="326707"/>
          <a:ext cx="915163" cy="435610"/>
        </a:xfrm>
        <a:prstGeom prst="roundRect">
          <a:avLst/>
        </a:prstGeom>
        <a:gradFill rotWithShape="0">
          <a:gsLst>
            <a:gs pos="0">
              <a:schemeClr val="accent5">
                <a:hueOff val="-2703417"/>
                <a:satOff val="-6968"/>
                <a:lumOff val="-4706"/>
                <a:alphaOff val="0"/>
                <a:satMod val="103000"/>
                <a:lumMod val="102000"/>
                <a:tint val="94000"/>
              </a:schemeClr>
            </a:gs>
            <a:gs pos="50000">
              <a:schemeClr val="accent5">
                <a:hueOff val="-2703417"/>
                <a:satOff val="-6968"/>
                <a:lumOff val="-4706"/>
                <a:alphaOff val="0"/>
                <a:satMod val="110000"/>
                <a:lumMod val="100000"/>
                <a:shade val="100000"/>
              </a:schemeClr>
            </a:gs>
            <a:gs pos="100000">
              <a:schemeClr val="accent5">
                <a:hueOff val="-2703417"/>
                <a:satOff val="-6968"/>
                <a:lumOff val="-4706"/>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b="1" kern="1200"/>
            <a:t>Triage</a:t>
          </a:r>
        </a:p>
      </dsp:txBody>
      <dsp:txXfrm>
        <a:off x="2019336" y="347972"/>
        <a:ext cx="872633" cy="393080"/>
      </dsp:txXfrm>
    </dsp:sp>
    <dsp:sp modelId="{3617CB55-2CA2-4E3F-84EA-DE93DE7FB92C}">
      <dsp:nvSpPr>
        <dsp:cNvPr id="0" name=""/>
        <dsp:cNvSpPr/>
      </dsp:nvSpPr>
      <dsp:spPr>
        <a:xfrm>
          <a:off x="2994583" y="326707"/>
          <a:ext cx="915163" cy="435610"/>
        </a:xfrm>
        <a:prstGeom prst="roundRect">
          <a:avLst/>
        </a:prstGeom>
        <a:gradFill rotWithShape="0">
          <a:gsLst>
            <a:gs pos="0">
              <a:schemeClr val="accent5">
                <a:hueOff val="-4055126"/>
                <a:satOff val="-10451"/>
                <a:lumOff val="-7059"/>
                <a:alphaOff val="0"/>
                <a:satMod val="103000"/>
                <a:lumMod val="102000"/>
                <a:tint val="94000"/>
              </a:schemeClr>
            </a:gs>
            <a:gs pos="50000">
              <a:schemeClr val="accent5">
                <a:hueOff val="-4055126"/>
                <a:satOff val="-10451"/>
                <a:lumOff val="-7059"/>
                <a:alphaOff val="0"/>
                <a:satMod val="110000"/>
                <a:lumMod val="100000"/>
                <a:shade val="100000"/>
              </a:schemeClr>
            </a:gs>
            <a:gs pos="100000">
              <a:schemeClr val="accent5">
                <a:hueOff val="-4055126"/>
                <a:satOff val="-10451"/>
                <a:lumOff val="-7059"/>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b="1" kern="1200"/>
            <a:t>Investigate</a:t>
          </a:r>
        </a:p>
      </dsp:txBody>
      <dsp:txXfrm>
        <a:off x="3015848" y="347972"/>
        <a:ext cx="872633" cy="393080"/>
      </dsp:txXfrm>
    </dsp:sp>
    <dsp:sp modelId="{2B2EDD84-C827-4F77-83B1-F906B6BE3276}">
      <dsp:nvSpPr>
        <dsp:cNvPr id="0" name=""/>
        <dsp:cNvSpPr/>
      </dsp:nvSpPr>
      <dsp:spPr>
        <a:xfrm>
          <a:off x="3991095" y="326707"/>
          <a:ext cx="915163" cy="435610"/>
        </a:xfrm>
        <a:prstGeom prst="roundRect">
          <a:avLst/>
        </a:prstGeom>
        <a:gradFill rotWithShape="0">
          <a:gsLst>
            <a:gs pos="0">
              <a:schemeClr val="accent5">
                <a:hueOff val="-5406834"/>
                <a:satOff val="-13935"/>
                <a:lumOff val="-9412"/>
                <a:alphaOff val="0"/>
                <a:satMod val="103000"/>
                <a:lumMod val="102000"/>
                <a:tint val="94000"/>
              </a:schemeClr>
            </a:gs>
            <a:gs pos="50000">
              <a:schemeClr val="accent5">
                <a:hueOff val="-5406834"/>
                <a:satOff val="-13935"/>
                <a:lumOff val="-9412"/>
                <a:alphaOff val="0"/>
                <a:satMod val="110000"/>
                <a:lumMod val="100000"/>
                <a:shade val="100000"/>
              </a:schemeClr>
            </a:gs>
            <a:gs pos="100000">
              <a:schemeClr val="accent5">
                <a:hueOff val="-5406834"/>
                <a:satOff val="-13935"/>
                <a:lumOff val="-9412"/>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b="1" kern="1200"/>
            <a:t>Remediate</a:t>
          </a:r>
        </a:p>
      </dsp:txBody>
      <dsp:txXfrm>
        <a:off x="4012360" y="347972"/>
        <a:ext cx="872633" cy="393080"/>
      </dsp:txXfrm>
    </dsp:sp>
    <dsp:sp modelId="{010D5C32-B917-4523-BAC2-5ACFBC0FC80D}">
      <dsp:nvSpPr>
        <dsp:cNvPr id="0" name=""/>
        <dsp:cNvSpPr/>
      </dsp:nvSpPr>
      <dsp:spPr>
        <a:xfrm>
          <a:off x="4987606" y="326707"/>
          <a:ext cx="915163" cy="435610"/>
        </a:xfrm>
        <a:prstGeom prst="roundRect">
          <a:avLst/>
        </a:prstGeom>
        <a:gradFill rotWithShape="0">
          <a:gsLst>
            <a:gs pos="0">
              <a:schemeClr val="accent5">
                <a:hueOff val="-6758543"/>
                <a:satOff val="-17419"/>
                <a:lumOff val="-11765"/>
                <a:alphaOff val="0"/>
                <a:satMod val="103000"/>
                <a:lumMod val="102000"/>
                <a:tint val="94000"/>
              </a:schemeClr>
            </a:gs>
            <a:gs pos="50000">
              <a:schemeClr val="accent5">
                <a:hueOff val="-6758543"/>
                <a:satOff val="-17419"/>
                <a:lumOff val="-11765"/>
                <a:alphaOff val="0"/>
                <a:satMod val="110000"/>
                <a:lumMod val="100000"/>
                <a:shade val="100000"/>
              </a:schemeClr>
            </a:gs>
            <a:gs pos="100000">
              <a:schemeClr val="accent5">
                <a:hueOff val="-6758543"/>
                <a:satOff val="-17419"/>
                <a:lumOff val="-11765"/>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b="1" kern="1200"/>
            <a:t>Post-Incident</a:t>
          </a:r>
          <a:r>
            <a:rPr lang="en-US" sz="1100" kern="1200"/>
            <a:t> </a:t>
          </a:r>
        </a:p>
      </dsp:txBody>
      <dsp:txXfrm>
        <a:off x="5008871" y="347972"/>
        <a:ext cx="872633" cy="393080"/>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079467A-2A3E-4955-9D33-71FE857D8709}">
      <dsp:nvSpPr>
        <dsp:cNvPr id="0" name=""/>
        <dsp:cNvSpPr/>
      </dsp:nvSpPr>
      <dsp:spPr>
        <a:xfrm>
          <a:off x="306124" y="0"/>
          <a:ext cx="3560191" cy="719455"/>
        </a:xfrm>
        <a:prstGeom prst="rightArrow">
          <a:avLst/>
        </a:prstGeom>
        <a:gradFill rotWithShape="0">
          <a:gsLst>
            <a:gs pos="0">
              <a:schemeClr val="dk1">
                <a:tint val="40000"/>
                <a:hueOff val="0"/>
                <a:satOff val="0"/>
                <a:lumOff val="0"/>
                <a:alphaOff val="0"/>
                <a:satMod val="103000"/>
                <a:lumMod val="102000"/>
                <a:tint val="94000"/>
              </a:schemeClr>
            </a:gs>
            <a:gs pos="50000">
              <a:schemeClr val="dk1">
                <a:tint val="40000"/>
                <a:hueOff val="0"/>
                <a:satOff val="0"/>
                <a:lumOff val="0"/>
                <a:alphaOff val="0"/>
                <a:satMod val="110000"/>
                <a:lumMod val="100000"/>
                <a:shade val="100000"/>
              </a:schemeClr>
            </a:gs>
            <a:gs pos="100000">
              <a:schemeClr val="dk1">
                <a:tint val="40000"/>
                <a:hueOff val="0"/>
                <a:satOff val="0"/>
                <a:lumOff val="0"/>
                <a:alphaOff val="0"/>
                <a:lumMod val="99000"/>
                <a:satMod val="120000"/>
                <a:shade val="78000"/>
              </a:schemeClr>
            </a:gs>
          </a:gsLst>
          <a:lin ang="5400000" scaled="0"/>
        </a:gradFill>
        <a:ln>
          <a:noFill/>
        </a:ln>
        <a:effectLst/>
        <a:scene3d>
          <a:camera prst="orthographicFront"/>
          <a:lightRig rig="flat" dir="t"/>
        </a:scene3d>
        <a:sp3d z="-190500" extrusionH="12700" prstMaterial="plastic">
          <a:bevelT w="50800" h="50800"/>
        </a:sp3d>
      </dsp:spPr>
      <dsp:style>
        <a:lnRef idx="0">
          <a:scrgbClr r="0" g="0" b="0"/>
        </a:lnRef>
        <a:fillRef idx="3">
          <a:scrgbClr r="0" g="0" b="0"/>
        </a:fillRef>
        <a:effectRef idx="0">
          <a:scrgbClr r="0" g="0" b="0"/>
        </a:effectRef>
        <a:fontRef idx="minor"/>
      </dsp:style>
    </dsp:sp>
    <dsp:sp modelId="{3F548E71-8EA8-45C0-B6CE-634308C72347}">
      <dsp:nvSpPr>
        <dsp:cNvPr id="0" name=""/>
        <dsp:cNvSpPr/>
      </dsp:nvSpPr>
      <dsp:spPr>
        <a:xfrm>
          <a:off x="1437" y="215836"/>
          <a:ext cx="662275" cy="287782"/>
        </a:xfrm>
        <a:prstGeom prst="roundRect">
          <a:avLst/>
        </a:prstGeom>
        <a:solidFill>
          <a:schemeClr val="accent1"/>
        </a:soli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US" sz="800" b="1" kern="1200"/>
            <a:t>Prepare</a:t>
          </a:r>
        </a:p>
      </dsp:txBody>
      <dsp:txXfrm>
        <a:off x="15485" y="229884"/>
        <a:ext cx="634179" cy="259686"/>
      </dsp:txXfrm>
    </dsp:sp>
    <dsp:sp modelId="{A3B8C45B-D6B6-484E-8386-E1D60EC4B6F8}">
      <dsp:nvSpPr>
        <dsp:cNvPr id="0" name=""/>
        <dsp:cNvSpPr/>
      </dsp:nvSpPr>
      <dsp:spPr>
        <a:xfrm>
          <a:off x="706099" y="215836"/>
          <a:ext cx="662275" cy="287782"/>
        </a:xfrm>
        <a:prstGeom prst="roundRect">
          <a:avLst/>
        </a:prstGeom>
        <a:gradFill rotWithShape="0">
          <a:gsLst>
            <a:gs pos="0">
              <a:schemeClr val="lt1">
                <a:hueOff val="0"/>
                <a:satOff val="0"/>
                <a:lumOff val="0"/>
                <a:alphaOff val="0"/>
                <a:satMod val="103000"/>
                <a:lumMod val="102000"/>
                <a:tint val="94000"/>
              </a:schemeClr>
            </a:gs>
            <a:gs pos="50000">
              <a:schemeClr val="lt1">
                <a:hueOff val="0"/>
                <a:satOff val="0"/>
                <a:lumOff val="0"/>
                <a:alphaOff val="0"/>
                <a:satMod val="110000"/>
                <a:lumMod val="100000"/>
                <a:shade val="100000"/>
              </a:schemeClr>
            </a:gs>
            <a:gs pos="100000">
              <a:schemeClr val="lt1">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US" sz="800" b="1" kern="1200"/>
            <a:t>Identify</a:t>
          </a:r>
        </a:p>
      </dsp:txBody>
      <dsp:txXfrm>
        <a:off x="720147" y="229884"/>
        <a:ext cx="634179" cy="259686"/>
      </dsp:txXfrm>
    </dsp:sp>
    <dsp:sp modelId="{7FD94E0C-E4D3-4948-8C33-2D7C5F5E431E}">
      <dsp:nvSpPr>
        <dsp:cNvPr id="0" name=""/>
        <dsp:cNvSpPr/>
      </dsp:nvSpPr>
      <dsp:spPr>
        <a:xfrm>
          <a:off x="1410761" y="215836"/>
          <a:ext cx="662275" cy="287782"/>
        </a:xfrm>
        <a:prstGeom prst="roundRect">
          <a:avLst/>
        </a:prstGeom>
        <a:gradFill rotWithShape="0">
          <a:gsLst>
            <a:gs pos="0">
              <a:schemeClr val="lt1">
                <a:hueOff val="0"/>
                <a:satOff val="0"/>
                <a:lumOff val="0"/>
                <a:alphaOff val="0"/>
                <a:satMod val="103000"/>
                <a:lumMod val="102000"/>
                <a:tint val="94000"/>
              </a:schemeClr>
            </a:gs>
            <a:gs pos="50000">
              <a:schemeClr val="lt1">
                <a:hueOff val="0"/>
                <a:satOff val="0"/>
                <a:lumOff val="0"/>
                <a:alphaOff val="0"/>
                <a:satMod val="110000"/>
                <a:lumMod val="100000"/>
                <a:shade val="100000"/>
              </a:schemeClr>
            </a:gs>
            <a:gs pos="100000">
              <a:schemeClr val="lt1">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US" sz="800" b="1" kern="1200"/>
            <a:t>Triage</a:t>
          </a:r>
        </a:p>
      </dsp:txBody>
      <dsp:txXfrm>
        <a:off x="1424809" y="229884"/>
        <a:ext cx="634179" cy="259686"/>
      </dsp:txXfrm>
    </dsp:sp>
    <dsp:sp modelId="{3617CB55-2CA2-4E3F-84EA-DE93DE7FB92C}">
      <dsp:nvSpPr>
        <dsp:cNvPr id="0" name=""/>
        <dsp:cNvSpPr/>
      </dsp:nvSpPr>
      <dsp:spPr>
        <a:xfrm>
          <a:off x="2115422" y="215836"/>
          <a:ext cx="662275" cy="287782"/>
        </a:xfrm>
        <a:prstGeom prst="roundRect">
          <a:avLst/>
        </a:prstGeom>
        <a:gradFill rotWithShape="0">
          <a:gsLst>
            <a:gs pos="0">
              <a:schemeClr val="lt1">
                <a:hueOff val="0"/>
                <a:satOff val="0"/>
                <a:lumOff val="0"/>
                <a:alphaOff val="0"/>
                <a:satMod val="103000"/>
                <a:lumMod val="102000"/>
                <a:tint val="94000"/>
              </a:schemeClr>
            </a:gs>
            <a:gs pos="50000">
              <a:schemeClr val="lt1">
                <a:hueOff val="0"/>
                <a:satOff val="0"/>
                <a:lumOff val="0"/>
                <a:alphaOff val="0"/>
                <a:satMod val="110000"/>
                <a:lumMod val="100000"/>
                <a:shade val="100000"/>
              </a:schemeClr>
            </a:gs>
            <a:gs pos="100000">
              <a:schemeClr val="lt1">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US" sz="800" b="1" kern="1200"/>
            <a:t>Investigate</a:t>
          </a:r>
        </a:p>
      </dsp:txBody>
      <dsp:txXfrm>
        <a:off x="2129470" y="229884"/>
        <a:ext cx="634179" cy="259686"/>
      </dsp:txXfrm>
    </dsp:sp>
    <dsp:sp modelId="{2B2EDD84-C827-4F77-83B1-F906B6BE3276}">
      <dsp:nvSpPr>
        <dsp:cNvPr id="0" name=""/>
        <dsp:cNvSpPr/>
      </dsp:nvSpPr>
      <dsp:spPr>
        <a:xfrm>
          <a:off x="2820084" y="215836"/>
          <a:ext cx="662275" cy="287782"/>
        </a:xfrm>
        <a:prstGeom prst="roundRect">
          <a:avLst/>
        </a:prstGeom>
        <a:gradFill rotWithShape="0">
          <a:gsLst>
            <a:gs pos="0">
              <a:schemeClr val="lt1">
                <a:hueOff val="0"/>
                <a:satOff val="0"/>
                <a:lumOff val="0"/>
                <a:alphaOff val="0"/>
                <a:satMod val="103000"/>
                <a:lumMod val="102000"/>
                <a:tint val="94000"/>
              </a:schemeClr>
            </a:gs>
            <a:gs pos="50000">
              <a:schemeClr val="lt1">
                <a:hueOff val="0"/>
                <a:satOff val="0"/>
                <a:lumOff val="0"/>
                <a:alphaOff val="0"/>
                <a:satMod val="110000"/>
                <a:lumMod val="100000"/>
                <a:shade val="100000"/>
              </a:schemeClr>
            </a:gs>
            <a:gs pos="100000">
              <a:schemeClr val="lt1">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US" sz="800" b="1" kern="1200"/>
            <a:t>Remediate</a:t>
          </a:r>
        </a:p>
      </dsp:txBody>
      <dsp:txXfrm>
        <a:off x="2834132" y="229884"/>
        <a:ext cx="634179" cy="259686"/>
      </dsp:txXfrm>
    </dsp:sp>
    <dsp:sp modelId="{010D5C32-B917-4523-BAC2-5ACFBC0FC80D}">
      <dsp:nvSpPr>
        <dsp:cNvPr id="0" name=""/>
        <dsp:cNvSpPr/>
      </dsp:nvSpPr>
      <dsp:spPr>
        <a:xfrm>
          <a:off x="3524746" y="215836"/>
          <a:ext cx="662275" cy="287782"/>
        </a:xfrm>
        <a:prstGeom prst="roundRect">
          <a:avLst/>
        </a:prstGeom>
        <a:gradFill rotWithShape="0">
          <a:gsLst>
            <a:gs pos="0">
              <a:schemeClr val="lt1">
                <a:hueOff val="0"/>
                <a:satOff val="0"/>
                <a:lumOff val="0"/>
                <a:alphaOff val="0"/>
                <a:satMod val="103000"/>
                <a:lumMod val="102000"/>
                <a:tint val="94000"/>
              </a:schemeClr>
            </a:gs>
            <a:gs pos="50000">
              <a:schemeClr val="lt1">
                <a:hueOff val="0"/>
                <a:satOff val="0"/>
                <a:lumOff val="0"/>
                <a:alphaOff val="0"/>
                <a:satMod val="110000"/>
                <a:lumMod val="100000"/>
                <a:shade val="100000"/>
              </a:schemeClr>
            </a:gs>
            <a:gs pos="100000">
              <a:schemeClr val="lt1">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US" sz="800" b="1" kern="1200"/>
            <a:t>Post-Incident</a:t>
          </a:r>
          <a:r>
            <a:rPr lang="en-US" sz="800" kern="1200"/>
            <a:t> </a:t>
          </a:r>
        </a:p>
      </dsp:txBody>
      <dsp:txXfrm>
        <a:off x="3538794" y="229884"/>
        <a:ext cx="634179" cy="259686"/>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079467A-2A3E-4955-9D33-71FE857D8709}">
      <dsp:nvSpPr>
        <dsp:cNvPr id="0" name=""/>
        <dsp:cNvSpPr/>
      </dsp:nvSpPr>
      <dsp:spPr>
        <a:xfrm>
          <a:off x="311889" y="0"/>
          <a:ext cx="3534752" cy="683509"/>
        </a:xfrm>
        <a:prstGeom prst="rightArrow">
          <a:avLst/>
        </a:prstGeom>
        <a:gradFill rotWithShape="0">
          <a:gsLst>
            <a:gs pos="0">
              <a:schemeClr val="dk1">
                <a:tint val="40000"/>
                <a:hueOff val="0"/>
                <a:satOff val="0"/>
                <a:lumOff val="0"/>
                <a:alphaOff val="0"/>
                <a:satMod val="103000"/>
                <a:lumMod val="102000"/>
                <a:tint val="94000"/>
              </a:schemeClr>
            </a:gs>
            <a:gs pos="50000">
              <a:schemeClr val="dk1">
                <a:tint val="40000"/>
                <a:hueOff val="0"/>
                <a:satOff val="0"/>
                <a:lumOff val="0"/>
                <a:alphaOff val="0"/>
                <a:satMod val="110000"/>
                <a:lumMod val="100000"/>
                <a:shade val="100000"/>
              </a:schemeClr>
            </a:gs>
            <a:gs pos="100000">
              <a:schemeClr val="dk1">
                <a:tint val="40000"/>
                <a:hueOff val="0"/>
                <a:satOff val="0"/>
                <a:lumOff val="0"/>
                <a:alphaOff val="0"/>
                <a:lumMod val="99000"/>
                <a:satMod val="120000"/>
                <a:shade val="78000"/>
              </a:schemeClr>
            </a:gs>
          </a:gsLst>
          <a:lin ang="5400000" scaled="0"/>
        </a:gradFill>
        <a:ln>
          <a:noFill/>
        </a:ln>
        <a:effectLst/>
        <a:scene3d>
          <a:camera prst="orthographicFront"/>
          <a:lightRig rig="flat" dir="t"/>
        </a:scene3d>
        <a:sp3d z="-190500" extrusionH="12700" prstMaterial="plastic">
          <a:bevelT w="50800" h="50800"/>
        </a:sp3d>
      </dsp:spPr>
      <dsp:style>
        <a:lnRef idx="0">
          <a:scrgbClr r="0" g="0" b="0"/>
        </a:lnRef>
        <a:fillRef idx="3">
          <a:scrgbClr r="0" g="0" b="0"/>
        </a:fillRef>
        <a:effectRef idx="0">
          <a:scrgbClr r="0" g="0" b="0"/>
        </a:effectRef>
        <a:fontRef idx="minor"/>
      </dsp:style>
    </dsp:sp>
    <dsp:sp modelId="{3F548E71-8EA8-45C0-B6CE-634308C72347}">
      <dsp:nvSpPr>
        <dsp:cNvPr id="0" name=""/>
        <dsp:cNvSpPr/>
      </dsp:nvSpPr>
      <dsp:spPr>
        <a:xfrm>
          <a:off x="1427" y="205052"/>
          <a:ext cx="657543" cy="273403"/>
        </a:xfrm>
        <a:prstGeom prst="roundRect">
          <a:avLst/>
        </a:prstGeom>
        <a:solidFill>
          <a:schemeClr val="bg1">
            <a:lumMod val="95000"/>
          </a:schemeClr>
        </a:soli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US" sz="800" b="1" kern="1200"/>
            <a:t>Prepare</a:t>
          </a:r>
        </a:p>
      </dsp:txBody>
      <dsp:txXfrm>
        <a:off x="14773" y="218398"/>
        <a:ext cx="630851" cy="246711"/>
      </dsp:txXfrm>
    </dsp:sp>
    <dsp:sp modelId="{A3B8C45B-D6B6-484E-8386-E1D60EC4B6F8}">
      <dsp:nvSpPr>
        <dsp:cNvPr id="0" name=""/>
        <dsp:cNvSpPr/>
      </dsp:nvSpPr>
      <dsp:spPr>
        <a:xfrm>
          <a:off x="701054" y="205052"/>
          <a:ext cx="657543" cy="273403"/>
        </a:xfrm>
        <a:prstGeom prst="roundRect">
          <a:avLst/>
        </a:prstGeom>
        <a:solidFill>
          <a:srgbClr val="3399FF"/>
        </a:soli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US" sz="800" b="1" kern="1200"/>
            <a:t>Identify</a:t>
          </a:r>
        </a:p>
      </dsp:txBody>
      <dsp:txXfrm>
        <a:off x="714400" y="218398"/>
        <a:ext cx="630851" cy="246711"/>
      </dsp:txXfrm>
    </dsp:sp>
    <dsp:sp modelId="{7FD94E0C-E4D3-4948-8C33-2D7C5F5E431E}">
      <dsp:nvSpPr>
        <dsp:cNvPr id="0" name=""/>
        <dsp:cNvSpPr/>
      </dsp:nvSpPr>
      <dsp:spPr>
        <a:xfrm>
          <a:off x="1400680" y="205052"/>
          <a:ext cx="657543" cy="273403"/>
        </a:xfrm>
        <a:prstGeom prst="roundRect">
          <a:avLst/>
        </a:prstGeom>
        <a:gradFill rotWithShape="0">
          <a:gsLst>
            <a:gs pos="0">
              <a:schemeClr val="lt1">
                <a:hueOff val="0"/>
                <a:satOff val="0"/>
                <a:lumOff val="0"/>
                <a:alphaOff val="0"/>
                <a:satMod val="103000"/>
                <a:lumMod val="102000"/>
                <a:tint val="94000"/>
              </a:schemeClr>
            </a:gs>
            <a:gs pos="50000">
              <a:schemeClr val="lt1">
                <a:hueOff val="0"/>
                <a:satOff val="0"/>
                <a:lumOff val="0"/>
                <a:alphaOff val="0"/>
                <a:satMod val="110000"/>
                <a:lumMod val="100000"/>
                <a:shade val="100000"/>
              </a:schemeClr>
            </a:gs>
            <a:gs pos="100000">
              <a:schemeClr val="lt1">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US" sz="800" b="1" kern="1200"/>
            <a:t>Triage</a:t>
          </a:r>
        </a:p>
      </dsp:txBody>
      <dsp:txXfrm>
        <a:off x="1414026" y="218398"/>
        <a:ext cx="630851" cy="246711"/>
      </dsp:txXfrm>
    </dsp:sp>
    <dsp:sp modelId="{3617CB55-2CA2-4E3F-84EA-DE93DE7FB92C}">
      <dsp:nvSpPr>
        <dsp:cNvPr id="0" name=""/>
        <dsp:cNvSpPr/>
      </dsp:nvSpPr>
      <dsp:spPr>
        <a:xfrm>
          <a:off x="2100307" y="205052"/>
          <a:ext cx="657543" cy="273403"/>
        </a:xfrm>
        <a:prstGeom prst="roundRect">
          <a:avLst/>
        </a:prstGeom>
        <a:gradFill rotWithShape="0">
          <a:gsLst>
            <a:gs pos="0">
              <a:schemeClr val="lt1">
                <a:hueOff val="0"/>
                <a:satOff val="0"/>
                <a:lumOff val="0"/>
                <a:alphaOff val="0"/>
                <a:satMod val="103000"/>
                <a:lumMod val="102000"/>
                <a:tint val="94000"/>
              </a:schemeClr>
            </a:gs>
            <a:gs pos="50000">
              <a:schemeClr val="lt1">
                <a:hueOff val="0"/>
                <a:satOff val="0"/>
                <a:lumOff val="0"/>
                <a:alphaOff val="0"/>
                <a:satMod val="110000"/>
                <a:lumMod val="100000"/>
                <a:shade val="100000"/>
              </a:schemeClr>
            </a:gs>
            <a:gs pos="100000">
              <a:schemeClr val="lt1">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US" sz="800" b="1" kern="1200"/>
            <a:t>Investigate</a:t>
          </a:r>
        </a:p>
      </dsp:txBody>
      <dsp:txXfrm>
        <a:off x="2113653" y="218398"/>
        <a:ext cx="630851" cy="246711"/>
      </dsp:txXfrm>
    </dsp:sp>
    <dsp:sp modelId="{2B2EDD84-C827-4F77-83B1-F906B6BE3276}">
      <dsp:nvSpPr>
        <dsp:cNvPr id="0" name=""/>
        <dsp:cNvSpPr/>
      </dsp:nvSpPr>
      <dsp:spPr>
        <a:xfrm>
          <a:off x="2799933" y="205052"/>
          <a:ext cx="657543" cy="273403"/>
        </a:xfrm>
        <a:prstGeom prst="roundRect">
          <a:avLst/>
        </a:prstGeom>
        <a:gradFill rotWithShape="0">
          <a:gsLst>
            <a:gs pos="0">
              <a:schemeClr val="lt1">
                <a:hueOff val="0"/>
                <a:satOff val="0"/>
                <a:lumOff val="0"/>
                <a:alphaOff val="0"/>
                <a:satMod val="103000"/>
                <a:lumMod val="102000"/>
                <a:tint val="94000"/>
              </a:schemeClr>
            </a:gs>
            <a:gs pos="50000">
              <a:schemeClr val="lt1">
                <a:hueOff val="0"/>
                <a:satOff val="0"/>
                <a:lumOff val="0"/>
                <a:alphaOff val="0"/>
                <a:satMod val="110000"/>
                <a:lumMod val="100000"/>
                <a:shade val="100000"/>
              </a:schemeClr>
            </a:gs>
            <a:gs pos="100000">
              <a:schemeClr val="lt1">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US" sz="800" b="1" kern="1200"/>
            <a:t>Remediate</a:t>
          </a:r>
        </a:p>
      </dsp:txBody>
      <dsp:txXfrm>
        <a:off x="2813279" y="218398"/>
        <a:ext cx="630851" cy="246711"/>
      </dsp:txXfrm>
    </dsp:sp>
    <dsp:sp modelId="{010D5C32-B917-4523-BAC2-5ACFBC0FC80D}">
      <dsp:nvSpPr>
        <dsp:cNvPr id="0" name=""/>
        <dsp:cNvSpPr/>
      </dsp:nvSpPr>
      <dsp:spPr>
        <a:xfrm>
          <a:off x="3499560" y="205052"/>
          <a:ext cx="657543" cy="273403"/>
        </a:xfrm>
        <a:prstGeom prst="roundRect">
          <a:avLst/>
        </a:prstGeom>
        <a:gradFill rotWithShape="0">
          <a:gsLst>
            <a:gs pos="0">
              <a:schemeClr val="lt1">
                <a:hueOff val="0"/>
                <a:satOff val="0"/>
                <a:lumOff val="0"/>
                <a:alphaOff val="0"/>
                <a:satMod val="103000"/>
                <a:lumMod val="102000"/>
                <a:tint val="94000"/>
              </a:schemeClr>
            </a:gs>
            <a:gs pos="50000">
              <a:schemeClr val="lt1">
                <a:hueOff val="0"/>
                <a:satOff val="0"/>
                <a:lumOff val="0"/>
                <a:alphaOff val="0"/>
                <a:satMod val="110000"/>
                <a:lumMod val="100000"/>
                <a:shade val="100000"/>
              </a:schemeClr>
            </a:gs>
            <a:gs pos="100000">
              <a:schemeClr val="lt1">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US" sz="800" b="1" kern="1200"/>
            <a:t>Post-Incident</a:t>
          </a:r>
          <a:r>
            <a:rPr lang="en-US" sz="800" kern="1200"/>
            <a:t> </a:t>
          </a:r>
        </a:p>
      </dsp:txBody>
      <dsp:txXfrm>
        <a:off x="3512906" y="218398"/>
        <a:ext cx="630851" cy="246711"/>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079467A-2A3E-4955-9D33-71FE857D8709}">
      <dsp:nvSpPr>
        <dsp:cNvPr id="0" name=""/>
        <dsp:cNvSpPr/>
      </dsp:nvSpPr>
      <dsp:spPr>
        <a:xfrm>
          <a:off x="311848" y="0"/>
          <a:ext cx="3534283" cy="683259"/>
        </a:xfrm>
        <a:prstGeom prst="rightArrow">
          <a:avLst/>
        </a:prstGeom>
        <a:gradFill rotWithShape="0">
          <a:gsLst>
            <a:gs pos="0">
              <a:schemeClr val="dk1">
                <a:tint val="40000"/>
                <a:hueOff val="0"/>
                <a:satOff val="0"/>
                <a:lumOff val="0"/>
                <a:alphaOff val="0"/>
                <a:satMod val="103000"/>
                <a:lumMod val="102000"/>
                <a:tint val="94000"/>
              </a:schemeClr>
            </a:gs>
            <a:gs pos="50000">
              <a:schemeClr val="dk1">
                <a:tint val="40000"/>
                <a:hueOff val="0"/>
                <a:satOff val="0"/>
                <a:lumOff val="0"/>
                <a:alphaOff val="0"/>
                <a:satMod val="110000"/>
                <a:lumMod val="100000"/>
                <a:shade val="100000"/>
              </a:schemeClr>
            </a:gs>
            <a:gs pos="100000">
              <a:schemeClr val="dk1">
                <a:tint val="40000"/>
                <a:hueOff val="0"/>
                <a:satOff val="0"/>
                <a:lumOff val="0"/>
                <a:alphaOff val="0"/>
                <a:lumMod val="99000"/>
                <a:satMod val="120000"/>
                <a:shade val="78000"/>
              </a:schemeClr>
            </a:gs>
          </a:gsLst>
          <a:lin ang="5400000" scaled="0"/>
        </a:gradFill>
        <a:ln>
          <a:noFill/>
        </a:ln>
        <a:effectLst/>
        <a:scene3d>
          <a:camera prst="orthographicFront"/>
          <a:lightRig rig="flat" dir="t"/>
        </a:scene3d>
        <a:sp3d z="-190500" extrusionH="12700" prstMaterial="plastic">
          <a:bevelT w="50800" h="50800"/>
        </a:sp3d>
      </dsp:spPr>
      <dsp:style>
        <a:lnRef idx="0">
          <a:scrgbClr r="0" g="0" b="0"/>
        </a:lnRef>
        <a:fillRef idx="3">
          <a:scrgbClr r="0" g="0" b="0"/>
        </a:fillRef>
        <a:effectRef idx="0">
          <a:scrgbClr r="0" g="0" b="0"/>
        </a:effectRef>
        <a:fontRef idx="minor"/>
      </dsp:style>
    </dsp:sp>
    <dsp:sp modelId="{3F548E71-8EA8-45C0-B6CE-634308C72347}">
      <dsp:nvSpPr>
        <dsp:cNvPr id="0" name=""/>
        <dsp:cNvSpPr/>
      </dsp:nvSpPr>
      <dsp:spPr>
        <a:xfrm>
          <a:off x="1427" y="204977"/>
          <a:ext cx="657456" cy="273304"/>
        </a:xfrm>
        <a:prstGeom prst="roundRect">
          <a:avLst/>
        </a:prstGeom>
        <a:solidFill>
          <a:schemeClr val="bg1">
            <a:lumMod val="95000"/>
          </a:schemeClr>
        </a:soli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US" sz="800" b="1" kern="1200"/>
            <a:t>Prepare</a:t>
          </a:r>
        </a:p>
      </dsp:txBody>
      <dsp:txXfrm>
        <a:off x="14769" y="218319"/>
        <a:ext cx="630772" cy="246620"/>
      </dsp:txXfrm>
    </dsp:sp>
    <dsp:sp modelId="{A3B8C45B-D6B6-484E-8386-E1D60EC4B6F8}">
      <dsp:nvSpPr>
        <dsp:cNvPr id="0" name=""/>
        <dsp:cNvSpPr/>
      </dsp:nvSpPr>
      <dsp:spPr>
        <a:xfrm>
          <a:off x="700961" y="204977"/>
          <a:ext cx="657456" cy="273304"/>
        </a:xfrm>
        <a:prstGeom prst="roundRect">
          <a:avLst/>
        </a:prstGeom>
        <a:solidFill>
          <a:schemeClr val="bg1">
            <a:lumMod val="95000"/>
          </a:schemeClr>
        </a:soli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US" sz="800" b="1" kern="1200"/>
            <a:t>Identify</a:t>
          </a:r>
        </a:p>
      </dsp:txBody>
      <dsp:txXfrm>
        <a:off x="714303" y="218319"/>
        <a:ext cx="630772" cy="246620"/>
      </dsp:txXfrm>
    </dsp:sp>
    <dsp:sp modelId="{7FD94E0C-E4D3-4948-8C33-2D7C5F5E431E}">
      <dsp:nvSpPr>
        <dsp:cNvPr id="0" name=""/>
        <dsp:cNvSpPr/>
      </dsp:nvSpPr>
      <dsp:spPr>
        <a:xfrm>
          <a:off x="1400494" y="204977"/>
          <a:ext cx="657456" cy="273304"/>
        </a:xfrm>
        <a:prstGeom prst="roundRect">
          <a:avLst/>
        </a:prstGeom>
        <a:solidFill>
          <a:srgbClr val="00CC99"/>
        </a:soli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US" sz="800" b="1" kern="1200"/>
            <a:t>Triage</a:t>
          </a:r>
        </a:p>
      </dsp:txBody>
      <dsp:txXfrm>
        <a:off x="1413836" y="218319"/>
        <a:ext cx="630772" cy="246620"/>
      </dsp:txXfrm>
    </dsp:sp>
    <dsp:sp modelId="{3617CB55-2CA2-4E3F-84EA-DE93DE7FB92C}">
      <dsp:nvSpPr>
        <dsp:cNvPr id="0" name=""/>
        <dsp:cNvSpPr/>
      </dsp:nvSpPr>
      <dsp:spPr>
        <a:xfrm>
          <a:off x="2100028" y="204977"/>
          <a:ext cx="657456" cy="273304"/>
        </a:xfrm>
        <a:prstGeom prst="roundRect">
          <a:avLst/>
        </a:prstGeom>
        <a:gradFill rotWithShape="0">
          <a:gsLst>
            <a:gs pos="0">
              <a:schemeClr val="lt1">
                <a:hueOff val="0"/>
                <a:satOff val="0"/>
                <a:lumOff val="0"/>
                <a:alphaOff val="0"/>
                <a:satMod val="103000"/>
                <a:lumMod val="102000"/>
                <a:tint val="94000"/>
              </a:schemeClr>
            </a:gs>
            <a:gs pos="50000">
              <a:schemeClr val="lt1">
                <a:hueOff val="0"/>
                <a:satOff val="0"/>
                <a:lumOff val="0"/>
                <a:alphaOff val="0"/>
                <a:satMod val="110000"/>
                <a:lumMod val="100000"/>
                <a:shade val="100000"/>
              </a:schemeClr>
            </a:gs>
            <a:gs pos="100000">
              <a:schemeClr val="lt1">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US" sz="800" b="1" kern="1200"/>
            <a:t>Investigate</a:t>
          </a:r>
        </a:p>
      </dsp:txBody>
      <dsp:txXfrm>
        <a:off x="2113370" y="218319"/>
        <a:ext cx="630772" cy="246620"/>
      </dsp:txXfrm>
    </dsp:sp>
    <dsp:sp modelId="{2B2EDD84-C827-4F77-83B1-F906B6BE3276}">
      <dsp:nvSpPr>
        <dsp:cNvPr id="0" name=""/>
        <dsp:cNvSpPr/>
      </dsp:nvSpPr>
      <dsp:spPr>
        <a:xfrm>
          <a:off x="2799562" y="204977"/>
          <a:ext cx="657456" cy="273304"/>
        </a:xfrm>
        <a:prstGeom prst="roundRect">
          <a:avLst/>
        </a:prstGeom>
        <a:gradFill rotWithShape="0">
          <a:gsLst>
            <a:gs pos="0">
              <a:schemeClr val="lt1">
                <a:hueOff val="0"/>
                <a:satOff val="0"/>
                <a:lumOff val="0"/>
                <a:alphaOff val="0"/>
                <a:satMod val="103000"/>
                <a:lumMod val="102000"/>
                <a:tint val="94000"/>
              </a:schemeClr>
            </a:gs>
            <a:gs pos="50000">
              <a:schemeClr val="lt1">
                <a:hueOff val="0"/>
                <a:satOff val="0"/>
                <a:lumOff val="0"/>
                <a:alphaOff val="0"/>
                <a:satMod val="110000"/>
                <a:lumMod val="100000"/>
                <a:shade val="100000"/>
              </a:schemeClr>
            </a:gs>
            <a:gs pos="100000">
              <a:schemeClr val="lt1">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US" sz="800" b="1" kern="1200"/>
            <a:t>Remediate</a:t>
          </a:r>
        </a:p>
      </dsp:txBody>
      <dsp:txXfrm>
        <a:off x="2812904" y="218319"/>
        <a:ext cx="630772" cy="246620"/>
      </dsp:txXfrm>
    </dsp:sp>
    <dsp:sp modelId="{010D5C32-B917-4523-BAC2-5ACFBC0FC80D}">
      <dsp:nvSpPr>
        <dsp:cNvPr id="0" name=""/>
        <dsp:cNvSpPr/>
      </dsp:nvSpPr>
      <dsp:spPr>
        <a:xfrm>
          <a:off x="3499095" y="204977"/>
          <a:ext cx="657456" cy="273304"/>
        </a:xfrm>
        <a:prstGeom prst="roundRect">
          <a:avLst/>
        </a:prstGeom>
        <a:gradFill rotWithShape="0">
          <a:gsLst>
            <a:gs pos="0">
              <a:schemeClr val="lt1">
                <a:hueOff val="0"/>
                <a:satOff val="0"/>
                <a:lumOff val="0"/>
                <a:alphaOff val="0"/>
                <a:satMod val="103000"/>
                <a:lumMod val="102000"/>
                <a:tint val="94000"/>
              </a:schemeClr>
            </a:gs>
            <a:gs pos="50000">
              <a:schemeClr val="lt1">
                <a:hueOff val="0"/>
                <a:satOff val="0"/>
                <a:lumOff val="0"/>
                <a:alphaOff val="0"/>
                <a:satMod val="110000"/>
                <a:lumMod val="100000"/>
                <a:shade val="100000"/>
              </a:schemeClr>
            </a:gs>
            <a:gs pos="100000">
              <a:schemeClr val="lt1">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US" sz="800" b="1" kern="1200"/>
            <a:t>Post-Incident</a:t>
          </a:r>
          <a:r>
            <a:rPr lang="en-US" sz="800" kern="1200"/>
            <a:t> </a:t>
          </a:r>
        </a:p>
      </dsp:txBody>
      <dsp:txXfrm>
        <a:off x="3512437" y="218319"/>
        <a:ext cx="630772" cy="246620"/>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079467A-2A3E-4955-9D33-71FE857D8709}">
      <dsp:nvSpPr>
        <dsp:cNvPr id="0" name=""/>
        <dsp:cNvSpPr/>
      </dsp:nvSpPr>
      <dsp:spPr>
        <a:xfrm>
          <a:off x="311848" y="0"/>
          <a:ext cx="3534283" cy="683259"/>
        </a:xfrm>
        <a:prstGeom prst="rightArrow">
          <a:avLst/>
        </a:prstGeom>
        <a:gradFill rotWithShape="0">
          <a:gsLst>
            <a:gs pos="0">
              <a:schemeClr val="dk1">
                <a:tint val="40000"/>
                <a:hueOff val="0"/>
                <a:satOff val="0"/>
                <a:lumOff val="0"/>
                <a:alphaOff val="0"/>
                <a:satMod val="103000"/>
                <a:lumMod val="102000"/>
                <a:tint val="94000"/>
              </a:schemeClr>
            </a:gs>
            <a:gs pos="50000">
              <a:schemeClr val="dk1">
                <a:tint val="40000"/>
                <a:hueOff val="0"/>
                <a:satOff val="0"/>
                <a:lumOff val="0"/>
                <a:alphaOff val="0"/>
                <a:satMod val="110000"/>
                <a:lumMod val="100000"/>
                <a:shade val="100000"/>
              </a:schemeClr>
            </a:gs>
            <a:gs pos="100000">
              <a:schemeClr val="dk1">
                <a:tint val="40000"/>
                <a:hueOff val="0"/>
                <a:satOff val="0"/>
                <a:lumOff val="0"/>
                <a:alphaOff val="0"/>
                <a:lumMod val="99000"/>
                <a:satMod val="120000"/>
                <a:shade val="78000"/>
              </a:schemeClr>
            </a:gs>
          </a:gsLst>
          <a:lin ang="5400000" scaled="0"/>
        </a:gradFill>
        <a:ln>
          <a:noFill/>
        </a:ln>
        <a:effectLst/>
        <a:scene3d>
          <a:camera prst="orthographicFront"/>
          <a:lightRig rig="flat" dir="t"/>
        </a:scene3d>
        <a:sp3d z="-190500" extrusionH="12700" prstMaterial="plastic">
          <a:bevelT w="50800" h="50800"/>
        </a:sp3d>
      </dsp:spPr>
      <dsp:style>
        <a:lnRef idx="0">
          <a:scrgbClr r="0" g="0" b="0"/>
        </a:lnRef>
        <a:fillRef idx="3">
          <a:scrgbClr r="0" g="0" b="0"/>
        </a:fillRef>
        <a:effectRef idx="0">
          <a:scrgbClr r="0" g="0" b="0"/>
        </a:effectRef>
        <a:fontRef idx="minor"/>
      </dsp:style>
    </dsp:sp>
    <dsp:sp modelId="{3F548E71-8EA8-45C0-B6CE-634308C72347}">
      <dsp:nvSpPr>
        <dsp:cNvPr id="0" name=""/>
        <dsp:cNvSpPr/>
      </dsp:nvSpPr>
      <dsp:spPr>
        <a:xfrm>
          <a:off x="1427" y="204977"/>
          <a:ext cx="657456" cy="273304"/>
        </a:xfrm>
        <a:prstGeom prst="roundRect">
          <a:avLst/>
        </a:prstGeom>
        <a:solidFill>
          <a:schemeClr val="bg1">
            <a:lumMod val="95000"/>
          </a:schemeClr>
        </a:soli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US" sz="800" b="1" kern="1200"/>
            <a:t>Prepare</a:t>
          </a:r>
        </a:p>
      </dsp:txBody>
      <dsp:txXfrm>
        <a:off x="14769" y="218319"/>
        <a:ext cx="630772" cy="246620"/>
      </dsp:txXfrm>
    </dsp:sp>
    <dsp:sp modelId="{A3B8C45B-D6B6-484E-8386-E1D60EC4B6F8}">
      <dsp:nvSpPr>
        <dsp:cNvPr id="0" name=""/>
        <dsp:cNvSpPr/>
      </dsp:nvSpPr>
      <dsp:spPr>
        <a:xfrm>
          <a:off x="700961" y="204977"/>
          <a:ext cx="657456" cy="273304"/>
        </a:xfrm>
        <a:prstGeom prst="roundRect">
          <a:avLst/>
        </a:prstGeom>
        <a:solidFill>
          <a:schemeClr val="bg1">
            <a:lumMod val="95000"/>
          </a:schemeClr>
        </a:soli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US" sz="800" b="1" kern="1200"/>
            <a:t>Identify</a:t>
          </a:r>
        </a:p>
      </dsp:txBody>
      <dsp:txXfrm>
        <a:off x="714303" y="218319"/>
        <a:ext cx="630772" cy="246620"/>
      </dsp:txXfrm>
    </dsp:sp>
    <dsp:sp modelId="{7FD94E0C-E4D3-4948-8C33-2D7C5F5E431E}">
      <dsp:nvSpPr>
        <dsp:cNvPr id="0" name=""/>
        <dsp:cNvSpPr/>
      </dsp:nvSpPr>
      <dsp:spPr>
        <a:xfrm>
          <a:off x="1400494" y="204977"/>
          <a:ext cx="657456" cy="273304"/>
        </a:xfrm>
        <a:prstGeom prst="roundRect">
          <a:avLst/>
        </a:prstGeom>
        <a:gradFill rotWithShape="0">
          <a:gsLst>
            <a:gs pos="0">
              <a:schemeClr val="lt1">
                <a:hueOff val="0"/>
                <a:satOff val="0"/>
                <a:lumOff val="0"/>
                <a:alphaOff val="0"/>
                <a:satMod val="103000"/>
                <a:lumMod val="102000"/>
                <a:tint val="94000"/>
              </a:schemeClr>
            </a:gs>
            <a:gs pos="50000">
              <a:schemeClr val="lt1">
                <a:hueOff val="0"/>
                <a:satOff val="0"/>
                <a:lumOff val="0"/>
                <a:alphaOff val="0"/>
                <a:satMod val="110000"/>
                <a:lumMod val="100000"/>
                <a:shade val="100000"/>
              </a:schemeClr>
            </a:gs>
            <a:gs pos="100000">
              <a:schemeClr val="lt1">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US" sz="800" b="1" kern="1200"/>
            <a:t>Triage</a:t>
          </a:r>
        </a:p>
      </dsp:txBody>
      <dsp:txXfrm>
        <a:off x="1413836" y="218319"/>
        <a:ext cx="630772" cy="246620"/>
      </dsp:txXfrm>
    </dsp:sp>
    <dsp:sp modelId="{3617CB55-2CA2-4E3F-84EA-DE93DE7FB92C}">
      <dsp:nvSpPr>
        <dsp:cNvPr id="0" name=""/>
        <dsp:cNvSpPr/>
      </dsp:nvSpPr>
      <dsp:spPr>
        <a:xfrm>
          <a:off x="2100028" y="204977"/>
          <a:ext cx="657456" cy="273304"/>
        </a:xfrm>
        <a:prstGeom prst="roundRect">
          <a:avLst/>
        </a:prstGeom>
        <a:solidFill>
          <a:srgbClr val="00CC66"/>
        </a:soli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US" sz="800" b="1" kern="1200"/>
            <a:t>Investigate</a:t>
          </a:r>
        </a:p>
      </dsp:txBody>
      <dsp:txXfrm>
        <a:off x="2113370" y="218319"/>
        <a:ext cx="630772" cy="246620"/>
      </dsp:txXfrm>
    </dsp:sp>
    <dsp:sp modelId="{2B2EDD84-C827-4F77-83B1-F906B6BE3276}">
      <dsp:nvSpPr>
        <dsp:cNvPr id="0" name=""/>
        <dsp:cNvSpPr/>
      </dsp:nvSpPr>
      <dsp:spPr>
        <a:xfrm>
          <a:off x="2799562" y="204977"/>
          <a:ext cx="657456" cy="273304"/>
        </a:xfrm>
        <a:prstGeom prst="roundRect">
          <a:avLst/>
        </a:prstGeom>
        <a:gradFill rotWithShape="0">
          <a:gsLst>
            <a:gs pos="0">
              <a:schemeClr val="lt1">
                <a:hueOff val="0"/>
                <a:satOff val="0"/>
                <a:lumOff val="0"/>
                <a:alphaOff val="0"/>
                <a:satMod val="103000"/>
                <a:lumMod val="102000"/>
                <a:tint val="94000"/>
              </a:schemeClr>
            </a:gs>
            <a:gs pos="50000">
              <a:schemeClr val="lt1">
                <a:hueOff val="0"/>
                <a:satOff val="0"/>
                <a:lumOff val="0"/>
                <a:alphaOff val="0"/>
                <a:satMod val="110000"/>
                <a:lumMod val="100000"/>
                <a:shade val="100000"/>
              </a:schemeClr>
            </a:gs>
            <a:gs pos="100000">
              <a:schemeClr val="lt1">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US" sz="800" b="1" kern="1200"/>
            <a:t>Remediate</a:t>
          </a:r>
        </a:p>
      </dsp:txBody>
      <dsp:txXfrm>
        <a:off x="2812904" y="218319"/>
        <a:ext cx="630772" cy="246620"/>
      </dsp:txXfrm>
    </dsp:sp>
    <dsp:sp modelId="{010D5C32-B917-4523-BAC2-5ACFBC0FC80D}">
      <dsp:nvSpPr>
        <dsp:cNvPr id="0" name=""/>
        <dsp:cNvSpPr/>
      </dsp:nvSpPr>
      <dsp:spPr>
        <a:xfrm>
          <a:off x="3499095" y="204977"/>
          <a:ext cx="657456" cy="273304"/>
        </a:xfrm>
        <a:prstGeom prst="roundRect">
          <a:avLst/>
        </a:prstGeom>
        <a:gradFill rotWithShape="0">
          <a:gsLst>
            <a:gs pos="0">
              <a:schemeClr val="lt1">
                <a:hueOff val="0"/>
                <a:satOff val="0"/>
                <a:lumOff val="0"/>
                <a:alphaOff val="0"/>
                <a:satMod val="103000"/>
                <a:lumMod val="102000"/>
                <a:tint val="94000"/>
              </a:schemeClr>
            </a:gs>
            <a:gs pos="50000">
              <a:schemeClr val="lt1">
                <a:hueOff val="0"/>
                <a:satOff val="0"/>
                <a:lumOff val="0"/>
                <a:alphaOff val="0"/>
                <a:satMod val="110000"/>
                <a:lumMod val="100000"/>
                <a:shade val="100000"/>
              </a:schemeClr>
            </a:gs>
            <a:gs pos="100000">
              <a:schemeClr val="lt1">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US" sz="800" b="1" kern="1200"/>
            <a:t>Post-Incident</a:t>
          </a:r>
          <a:r>
            <a:rPr lang="en-US" sz="800" kern="1200"/>
            <a:t> </a:t>
          </a:r>
        </a:p>
      </dsp:txBody>
      <dsp:txXfrm>
        <a:off x="3512437" y="218319"/>
        <a:ext cx="630772" cy="246620"/>
      </dsp:txXfrm>
    </dsp:sp>
  </dsp:spTree>
</dsp:drawing>
</file>

<file path=word/diagrams/drawing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079467A-2A3E-4955-9D33-71FE857D8709}">
      <dsp:nvSpPr>
        <dsp:cNvPr id="0" name=""/>
        <dsp:cNvSpPr/>
      </dsp:nvSpPr>
      <dsp:spPr>
        <a:xfrm>
          <a:off x="311848" y="0"/>
          <a:ext cx="3534283" cy="683259"/>
        </a:xfrm>
        <a:prstGeom prst="rightArrow">
          <a:avLst/>
        </a:prstGeom>
        <a:gradFill rotWithShape="0">
          <a:gsLst>
            <a:gs pos="0">
              <a:schemeClr val="dk1">
                <a:tint val="40000"/>
                <a:hueOff val="0"/>
                <a:satOff val="0"/>
                <a:lumOff val="0"/>
                <a:alphaOff val="0"/>
                <a:satMod val="103000"/>
                <a:lumMod val="102000"/>
                <a:tint val="94000"/>
              </a:schemeClr>
            </a:gs>
            <a:gs pos="50000">
              <a:schemeClr val="dk1">
                <a:tint val="40000"/>
                <a:hueOff val="0"/>
                <a:satOff val="0"/>
                <a:lumOff val="0"/>
                <a:alphaOff val="0"/>
                <a:satMod val="110000"/>
                <a:lumMod val="100000"/>
                <a:shade val="100000"/>
              </a:schemeClr>
            </a:gs>
            <a:gs pos="100000">
              <a:schemeClr val="dk1">
                <a:tint val="40000"/>
                <a:hueOff val="0"/>
                <a:satOff val="0"/>
                <a:lumOff val="0"/>
                <a:alphaOff val="0"/>
                <a:lumMod val="99000"/>
                <a:satMod val="120000"/>
                <a:shade val="78000"/>
              </a:schemeClr>
            </a:gs>
          </a:gsLst>
          <a:lin ang="5400000" scaled="0"/>
        </a:gradFill>
        <a:ln>
          <a:noFill/>
        </a:ln>
        <a:effectLst/>
        <a:scene3d>
          <a:camera prst="orthographicFront"/>
          <a:lightRig rig="flat" dir="t"/>
        </a:scene3d>
        <a:sp3d z="-190500" extrusionH="12700" prstMaterial="plastic">
          <a:bevelT w="50800" h="50800"/>
        </a:sp3d>
      </dsp:spPr>
      <dsp:style>
        <a:lnRef idx="0">
          <a:scrgbClr r="0" g="0" b="0"/>
        </a:lnRef>
        <a:fillRef idx="3">
          <a:scrgbClr r="0" g="0" b="0"/>
        </a:fillRef>
        <a:effectRef idx="0">
          <a:scrgbClr r="0" g="0" b="0"/>
        </a:effectRef>
        <a:fontRef idx="minor"/>
      </dsp:style>
    </dsp:sp>
    <dsp:sp modelId="{9A61C8E4-9902-48FD-8325-BFA3F90CAFDF}">
      <dsp:nvSpPr>
        <dsp:cNvPr id="0" name=""/>
        <dsp:cNvSpPr/>
      </dsp:nvSpPr>
      <dsp:spPr>
        <a:xfrm>
          <a:off x="1427" y="204977"/>
          <a:ext cx="657456" cy="273304"/>
        </a:xfrm>
        <a:prstGeom prst="roundRect">
          <a:avLst/>
        </a:prstGeom>
        <a:solidFill>
          <a:schemeClr val="bg1">
            <a:lumMod val="95000"/>
          </a:schemeClr>
        </a:soli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US" sz="800" b="1" kern="1200"/>
            <a:t>Prepare</a:t>
          </a:r>
        </a:p>
      </dsp:txBody>
      <dsp:txXfrm>
        <a:off x="14769" y="218319"/>
        <a:ext cx="630772" cy="246620"/>
      </dsp:txXfrm>
    </dsp:sp>
    <dsp:sp modelId="{A3B8C45B-D6B6-484E-8386-E1D60EC4B6F8}">
      <dsp:nvSpPr>
        <dsp:cNvPr id="0" name=""/>
        <dsp:cNvSpPr/>
      </dsp:nvSpPr>
      <dsp:spPr>
        <a:xfrm>
          <a:off x="700961" y="204977"/>
          <a:ext cx="657456" cy="273304"/>
        </a:xfrm>
        <a:prstGeom prst="roundRect">
          <a:avLst/>
        </a:prstGeom>
        <a:solidFill>
          <a:schemeClr val="bg1">
            <a:lumMod val="95000"/>
          </a:schemeClr>
        </a:soli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US" sz="800" b="1" kern="1200"/>
            <a:t>Identify</a:t>
          </a:r>
        </a:p>
      </dsp:txBody>
      <dsp:txXfrm>
        <a:off x="714303" y="218319"/>
        <a:ext cx="630772" cy="246620"/>
      </dsp:txXfrm>
    </dsp:sp>
    <dsp:sp modelId="{7FD94E0C-E4D3-4948-8C33-2D7C5F5E431E}">
      <dsp:nvSpPr>
        <dsp:cNvPr id="0" name=""/>
        <dsp:cNvSpPr/>
      </dsp:nvSpPr>
      <dsp:spPr>
        <a:xfrm>
          <a:off x="1400494" y="204977"/>
          <a:ext cx="657456" cy="273304"/>
        </a:xfrm>
        <a:prstGeom prst="roundRect">
          <a:avLst/>
        </a:prstGeom>
        <a:gradFill rotWithShape="0">
          <a:gsLst>
            <a:gs pos="0">
              <a:schemeClr val="lt1">
                <a:hueOff val="0"/>
                <a:satOff val="0"/>
                <a:lumOff val="0"/>
                <a:alphaOff val="0"/>
                <a:satMod val="103000"/>
                <a:lumMod val="102000"/>
                <a:tint val="94000"/>
              </a:schemeClr>
            </a:gs>
            <a:gs pos="50000">
              <a:schemeClr val="lt1">
                <a:hueOff val="0"/>
                <a:satOff val="0"/>
                <a:lumOff val="0"/>
                <a:alphaOff val="0"/>
                <a:satMod val="110000"/>
                <a:lumMod val="100000"/>
                <a:shade val="100000"/>
              </a:schemeClr>
            </a:gs>
            <a:gs pos="100000">
              <a:schemeClr val="lt1">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US" sz="800" b="1" kern="1200"/>
            <a:t>Triage</a:t>
          </a:r>
        </a:p>
      </dsp:txBody>
      <dsp:txXfrm>
        <a:off x="1413836" y="218319"/>
        <a:ext cx="630772" cy="246620"/>
      </dsp:txXfrm>
    </dsp:sp>
    <dsp:sp modelId="{3617CB55-2CA2-4E3F-84EA-DE93DE7FB92C}">
      <dsp:nvSpPr>
        <dsp:cNvPr id="0" name=""/>
        <dsp:cNvSpPr/>
      </dsp:nvSpPr>
      <dsp:spPr>
        <a:xfrm>
          <a:off x="2100028" y="204977"/>
          <a:ext cx="657456" cy="273304"/>
        </a:xfrm>
        <a:prstGeom prst="roundRect">
          <a:avLst/>
        </a:prstGeom>
        <a:solidFill>
          <a:schemeClr val="bg1">
            <a:lumMod val="95000"/>
          </a:schemeClr>
        </a:soli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US" sz="800" b="1" kern="1200"/>
            <a:t>Investigate</a:t>
          </a:r>
        </a:p>
      </dsp:txBody>
      <dsp:txXfrm>
        <a:off x="2113370" y="218319"/>
        <a:ext cx="630772" cy="246620"/>
      </dsp:txXfrm>
    </dsp:sp>
    <dsp:sp modelId="{2B2EDD84-C827-4F77-83B1-F906B6BE3276}">
      <dsp:nvSpPr>
        <dsp:cNvPr id="0" name=""/>
        <dsp:cNvSpPr/>
      </dsp:nvSpPr>
      <dsp:spPr>
        <a:xfrm>
          <a:off x="2799562" y="204977"/>
          <a:ext cx="657456" cy="273304"/>
        </a:xfrm>
        <a:prstGeom prst="roundRect">
          <a:avLst/>
        </a:prstGeom>
        <a:solidFill>
          <a:srgbClr val="33CC33"/>
        </a:soli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US" sz="800" b="1" kern="1200"/>
            <a:t>Remediate</a:t>
          </a:r>
        </a:p>
      </dsp:txBody>
      <dsp:txXfrm>
        <a:off x="2812904" y="218319"/>
        <a:ext cx="630772" cy="246620"/>
      </dsp:txXfrm>
    </dsp:sp>
    <dsp:sp modelId="{010D5C32-B917-4523-BAC2-5ACFBC0FC80D}">
      <dsp:nvSpPr>
        <dsp:cNvPr id="0" name=""/>
        <dsp:cNvSpPr/>
      </dsp:nvSpPr>
      <dsp:spPr>
        <a:xfrm>
          <a:off x="3499095" y="204977"/>
          <a:ext cx="657456" cy="273304"/>
        </a:xfrm>
        <a:prstGeom prst="roundRect">
          <a:avLst/>
        </a:prstGeom>
        <a:gradFill rotWithShape="0">
          <a:gsLst>
            <a:gs pos="0">
              <a:schemeClr val="lt1">
                <a:hueOff val="0"/>
                <a:satOff val="0"/>
                <a:lumOff val="0"/>
                <a:alphaOff val="0"/>
                <a:satMod val="103000"/>
                <a:lumMod val="102000"/>
                <a:tint val="94000"/>
              </a:schemeClr>
            </a:gs>
            <a:gs pos="50000">
              <a:schemeClr val="lt1">
                <a:hueOff val="0"/>
                <a:satOff val="0"/>
                <a:lumOff val="0"/>
                <a:alphaOff val="0"/>
                <a:satMod val="110000"/>
                <a:lumMod val="100000"/>
                <a:shade val="100000"/>
              </a:schemeClr>
            </a:gs>
            <a:gs pos="100000">
              <a:schemeClr val="lt1">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US" sz="800" b="1" kern="1200"/>
            <a:t>Post-Incident</a:t>
          </a:r>
          <a:r>
            <a:rPr lang="en-US" sz="800" kern="1200"/>
            <a:t> </a:t>
          </a:r>
        </a:p>
      </dsp:txBody>
      <dsp:txXfrm>
        <a:off x="3512437" y="218319"/>
        <a:ext cx="630772" cy="246620"/>
      </dsp:txXfrm>
    </dsp:sp>
  </dsp:spTree>
</dsp:drawing>
</file>

<file path=word/diagrams/drawing7.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079467A-2A3E-4955-9D33-71FE857D8709}">
      <dsp:nvSpPr>
        <dsp:cNvPr id="0" name=""/>
        <dsp:cNvSpPr/>
      </dsp:nvSpPr>
      <dsp:spPr>
        <a:xfrm>
          <a:off x="0" y="0"/>
          <a:ext cx="3534283" cy="683259"/>
        </a:xfrm>
        <a:prstGeom prst="rightArrow">
          <a:avLst/>
        </a:prstGeom>
        <a:gradFill rotWithShape="0">
          <a:gsLst>
            <a:gs pos="0">
              <a:schemeClr val="dk1">
                <a:tint val="40000"/>
                <a:hueOff val="0"/>
                <a:satOff val="0"/>
                <a:lumOff val="0"/>
                <a:alphaOff val="0"/>
                <a:satMod val="103000"/>
                <a:lumMod val="102000"/>
                <a:tint val="94000"/>
              </a:schemeClr>
            </a:gs>
            <a:gs pos="50000">
              <a:schemeClr val="dk1">
                <a:tint val="40000"/>
                <a:hueOff val="0"/>
                <a:satOff val="0"/>
                <a:lumOff val="0"/>
                <a:alphaOff val="0"/>
                <a:satMod val="110000"/>
                <a:lumMod val="100000"/>
                <a:shade val="100000"/>
              </a:schemeClr>
            </a:gs>
            <a:gs pos="100000">
              <a:schemeClr val="dk1">
                <a:tint val="40000"/>
                <a:hueOff val="0"/>
                <a:satOff val="0"/>
                <a:lumOff val="0"/>
                <a:alphaOff val="0"/>
                <a:lumMod val="99000"/>
                <a:satMod val="120000"/>
                <a:shade val="78000"/>
              </a:schemeClr>
            </a:gs>
          </a:gsLst>
          <a:lin ang="5400000" scaled="0"/>
        </a:gradFill>
        <a:ln>
          <a:noFill/>
        </a:ln>
        <a:effectLst/>
        <a:scene3d>
          <a:camera prst="orthographicFront"/>
          <a:lightRig rig="flat" dir="t"/>
        </a:scene3d>
        <a:sp3d z="-190500" extrusionH="12700" prstMaterial="plastic">
          <a:bevelT w="50800" h="50800"/>
        </a:sp3d>
      </dsp:spPr>
      <dsp:style>
        <a:lnRef idx="0">
          <a:scrgbClr r="0" g="0" b="0"/>
        </a:lnRef>
        <a:fillRef idx="3">
          <a:scrgbClr r="0" g="0" b="0"/>
        </a:fillRef>
        <a:effectRef idx="0">
          <a:scrgbClr r="0" g="0" b="0"/>
        </a:effectRef>
        <a:fontRef idx="minor"/>
      </dsp:style>
    </dsp:sp>
    <dsp:sp modelId="{9A61C8E4-9902-48FD-8325-BFA3F90CAFDF}">
      <dsp:nvSpPr>
        <dsp:cNvPr id="0" name=""/>
        <dsp:cNvSpPr/>
      </dsp:nvSpPr>
      <dsp:spPr>
        <a:xfrm>
          <a:off x="1427" y="204977"/>
          <a:ext cx="657456" cy="273304"/>
        </a:xfrm>
        <a:prstGeom prst="roundRect">
          <a:avLst/>
        </a:prstGeom>
        <a:solidFill>
          <a:schemeClr val="bg1">
            <a:lumMod val="95000"/>
          </a:schemeClr>
        </a:soli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US" sz="800" b="1" kern="1200"/>
            <a:t>Prepare</a:t>
          </a:r>
        </a:p>
      </dsp:txBody>
      <dsp:txXfrm>
        <a:off x="14769" y="218319"/>
        <a:ext cx="630772" cy="246620"/>
      </dsp:txXfrm>
    </dsp:sp>
    <dsp:sp modelId="{A3B8C45B-D6B6-484E-8386-E1D60EC4B6F8}">
      <dsp:nvSpPr>
        <dsp:cNvPr id="0" name=""/>
        <dsp:cNvSpPr/>
      </dsp:nvSpPr>
      <dsp:spPr>
        <a:xfrm>
          <a:off x="700961" y="204977"/>
          <a:ext cx="657456" cy="273304"/>
        </a:xfrm>
        <a:prstGeom prst="roundRect">
          <a:avLst/>
        </a:prstGeom>
        <a:solidFill>
          <a:schemeClr val="bg1">
            <a:lumMod val="95000"/>
          </a:schemeClr>
        </a:soli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US" sz="800" b="1" kern="1200"/>
            <a:t>Identify</a:t>
          </a:r>
        </a:p>
      </dsp:txBody>
      <dsp:txXfrm>
        <a:off x="714303" y="218319"/>
        <a:ext cx="630772" cy="246620"/>
      </dsp:txXfrm>
    </dsp:sp>
    <dsp:sp modelId="{7FD94E0C-E4D3-4948-8C33-2D7C5F5E431E}">
      <dsp:nvSpPr>
        <dsp:cNvPr id="0" name=""/>
        <dsp:cNvSpPr/>
      </dsp:nvSpPr>
      <dsp:spPr>
        <a:xfrm>
          <a:off x="1400494" y="204977"/>
          <a:ext cx="657456" cy="273304"/>
        </a:xfrm>
        <a:prstGeom prst="roundRect">
          <a:avLst/>
        </a:prstGeom>
        <a:gradFill rotWithShape="0">
          <a:gsLst>
            <a:gs pos="0">
              <a:schemeClr val="lt1">
                <a:hueOff val="0"/>
                <a:satOff val="0"/>
                <a:lumOff val="0"/>
                <a:alphaOff val="0"/>
                <a:satMod val="103000"/>
                <a:lumMod val="102000"/>
                <a:tint val="94000"/>
              </a:schemeClr>
            </a:gs>
            <a:gs pos="50000">
              <a:schemeClr val="lt1">
                <a:hueOff val="0"/>
                <a:satOff val="0"/>
                <a:lumOff val="0"/>
                <a:alphaOff val="0"/>
                <a:satMod val="110000"/>
                <a:lumMod val="100000"/>
                <a:shade val="100000"/>
              </a:schemeClr>
            </a:gs>
            <a:gs pos="100000">
              <a:schemeClr val="lt1">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US" sz="800" b="1" kern="1200"/>
            <a:t>Triage</a:t>
          </a:r>
        </a:p>
      </dsp:txBody>
      <dsp:txXfrm>
        <a:off x="1413836" y="218319"/>
        <a:ext cx="630772" cy="246620"/>
      </dsp:txXfrm>
    </dsp:sp>
    <dsp:sp modelId="{3617CB55-2CA2-4E3F-84EA-DE93DE7FB92C}">
      <dsp:nvSpPr>
        <dsp:cNvPr id="0" name=""/>
        <dsp:cNvSpPr/>
      </dsp:nvSpPr>
      <dsp:spPr>
        <a:xfrm>
          <a:off x="2100028" y="204977"/>
          <a:ext cx="657456" cy="273304"/>
        </a:xfrm>
        <a:prstGeom prst="roundRect">
          <a:avLst/>
        </a:prstGeom>
        <a:solidFill>
          <a:schemeClr val="bg1">
            <a:lumMod val="95000"/>
          </a:schemeClr>
        </a:soli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US" sz="800" b="1" kern="1200"/>
            <a:t>Investigate</a:t>
          </a:r>
        </a:p>
      </dsp:txBody>
      <dsp:txXfrm>
        <a:off x="2113370" y="218319"/>
        <a:ext cx="630772" cy="246620"/>
      </dsp:txXfrm>
    </dsp:sp>
    <dsp:sp modelId="{2B2EDD84-C827-4F77-83B1-F906B6BE3276}">
      <dsp:nvSpPr>
        <dsp:cNvPr id="0" name=""/>
        <dsp:cNvSpPr/>
      </dsp:nvSpPr>
      <dsp:spPr>
        <a:xfrm>
          <a:off x="2799562" y="204977"/>
          <a:ext cx="657456" cy="273304"/>
        </a:xfrm>
        <a:prstGeom prst="roundRect">
          <a:avLst/>
        </a:prstGeom>
        <a:solidFill>
          <a:schemeClr val="bg1">
            <a:lumMod val="95000"/>
          </a:schemeClr>
        </a:soli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US" sz="800" b="1" kern="1200"/>
            <a:t>Remediate</a:t>
          </a:r>
        </a:p>
      </dsp:txBody>
      <dsp:txXfrm>
        <a:off x="2812904" y="218319"/>
        <a:ext cx="630772" cy="246620"/>
      </dsp:txXfrm>
    </dsp:sp>
    <dsp:sp modelId="{010D5C32-B917-4523-BAC2-5ACFBC0FC80D}">
      <dsp:nvSpPr>
        <dsp:cNvPr id="0" name=""/>
        <dsp:cNvSpPr/>
      </dsp:nvSpPr>
      <dsp:spPr>
        <a:xfrm>
          <a:off x="3499095" y="204977"/>
          <a:ext cx="657456" cy="273304"/>
        </a:xfrm>
        <a:prstGeom prst="roundRect">
          <a:avLst/>
        </a:prstGeom>
        <a:solidFill>
          <a:schemeClr val="accent6"/>
        </a:soli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US" sz="800" b="1" kern="1200"/>
            <a:t>Post-Incident</a:t>
          </a:r>
          <a:r>
            <a:rPr lang="en-US" sz="800" kern="1200"/>
            <a:t> </a:t>
          </a:r>
        </a:p>
      </dsp:txBody>
      <dsp:txXfrm>
        <a:off x="3512437" y="218319"/>
        <a:ext cx="630772" cy="246620"/>
      </dsp:txXfrm>
    </dsp:sp>
  </dsp:spTree>
</dsp:drawing>
</file>

<file path=word/diagrams/layout1.xml><?xml version="1.0" encoding="utf-8"?>
<dgm:layoutDef xmlns:dgm="http://schemas.openxmlformats.org/drawingml/2006/diagram" xmlns:a="http://schemas.openxmlformats.org/drawingml/2006/main" uniqueId="urn:microsoft.com/office/officeart/2005/8/layout/hProcess9">
  <dgm:title val=""/>
  <dgm:desc val=""/>
  <dgm:catLst>
    <dgm:cat type="process" pri="5000"/>
    <dgm:cat type="convert"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tProcess">
    <dgm:varLst>
      <dgm:dir/>
      <dgm:resizeHandles val="exact"/>
    </dgm:varLst>
    <dgm:alg type="composite">
      <dgm:param type="horzAlign" val="ctr"/>
      <dgm:param type="vertAlign" val="mid"/>
    </dgm:alg>
    <dgm:shape xmlns:r="http://schemas.openxmlformats.org/officeDocument/2006/relationships" r:blip="">
      <dgm:adjLst/>
    </dgm:shape>
    <dgm:presOf/>
    <dgm:constrLst>
      <dgm:constr type="w" for="ch" forName="arrow" refType="w" fact="0.85"/>
      <dgm:constr type="h" for="ch" forName="arrow" refType="h"/>
      <dgm:constr type="ctrX" for="ch" forName="arrow" refType="w" fact="0.5"/>
      <dgm:constr type="ctrY" for="ch" forName="arrow" refType="h" fact="0.5"/>
      <dgm:constr type="w" for="ch" forName="linearProcess" refType="w"/>
      <dgm:constr type="h" for="ch" forName="linearProcess" refType="h" fact="0.4"/>
      <dgm:constr type="ctrX" for="ch" forName="linearProcess" refType="w" fact="0.5"/>
      <dgm:constr type="ctrY" for="ch" forName="linearProcess" refType="h" fact="0.5"/>
    </dgm:constrLst>
    <dgm:ruleLst/>
    <dgm:layoutNode name="arrow" styleLbl="bgShp">
      <dgm:alg type="sp"/>
      <dgm:choose name="Name0">
        <dgm:if name="Name1" func="var" arg="dir" op="equ" val="norm">
          <dgm:shape xmlns:r="http://schemas.openxmlformats.org/officeDocument/2006/relationships" type="rightArrow" r:blip="">
            <dgm:adjLst/>
          </dgm:shape>
        </dgm:if>
        <dgm:else name="Name2">
          <dgm:shape xmlns:r="http://schemas.openxmlformats.org/officeDocument/2006/relationships" type="leftArrow" r:blip="">
            <dgm:adjLst/>
          </dgm:shape>
        </dgm:else>
      </dgm:choose>
      <dgm:presOf/>
      <dgm:constrLst/>
      <dgm:ruleLst/>
    </dgm:layoutNode>
    <dgm:layoutNode name="linearProcess">
      <dgm:choose name="Name3">
        <dgm:if name="Name4" func="var" arg="dir" op="equ" val="norm">
          <dgm:alg type="lin"/>
        </dgm:if>
        <dgm:else name="Name5">
          <dgm:alg type="lin">
            <dgm:param type="linDir" val="fromR"/>
          </dgm:alg>
        </dgm:else>
      </dgm:choose>
      <dgm:shape xmlns:r="http://schemas.openxmlformats.org/officeDocument/2006/relationships" r:blip="">
        <dgm:adjLst/>
      </dgm:shape>
      <dgm:presOf/>
      <dgm:constrLst>
        <dgm:constr type="userA" for="ch" ptType="node" refType="w"/>
        <dgm:constr type="h" for="ch" ptType="node" refType="h"/>
        <dgm:constr type="w" for="ch" ptType="node" op="equ"/>
        <dgm:constr type="w" for="ch" forName="sibTrans" refType="w" fact="0.05"/>
        <dgm:constr type="primFontSz" for="ch" ptType="node" op="equ" val="65"/>
      </dgm:constrLst>
      <dgm:ruleLst/>
      <dgm:forEach name="Name6" axis="ch" ptType="node">
        <dgm:layoutNode name="textNode" styleLbl="node1">
          <dgm:varLst>
            <dgm:bulletEnabled val="1"/>
          </dgm:varLst>
          <dgm:alg type="tx"/>
          <dgm:shape xmlns:r="http://schemas.openxmlformats.org/officeDocument/2006/relationships" type="roundRect" r:blip="">
            <dgm:adjLst/>
          </dgm:shape>
          <dgm:presOf axis="desOrSelf" ptType="node"/>
          <dgm:constrLst>
            <dgm:constr type="userA"/>
            <dgm:constr type="w" refType="userA" fact="0.3"/>
            <dgm:constr type="tMarg" refType="primFontSz" fact="0.3"/>
            <dgm:constr type="bMarg" refType="primFontSz" fact="0.3"/>
            <dgm:constr type="lMarg" refType="primFontSz" fact="0.3"/>
            <dgm:constr type="rMarg" refType="primFontSz" fact="0.3"/>
          </dgm:constrLst>
          <dgm:ruleLst>
            <dgm:rule type="w" val="NaN" fact="1" max="NaN"/>
            <dgm:rule type="primFontSz" val="5" fact="NaN" max="NaN"/>
          </dgm:ruleLst>
        </dgm:layoutNode>
        <dgm:forEach name="Name7" axis="followSib" ptType="sibTrans" cnt="1">
          <dgm:layoutNode name="sibTrans">
            <dgm:alg type="sp"/>
            <dgm:shape xmlns:r="http://schemas.openxmlformats.org/officeDocument/2006/relationships" r:blip="">
              <dgm:adjLst/>
            </dgm:shape>
            <dgm:presOf/>
            <dgm:constrLst/>
            <dgm:ruleLst/>
          </dgm:layoutNode>
        </dgm:forEach>
      </dgm:forEach>
    </dgm:layoutNode>
  </dgm:layoutNode>
</dgm:layoutDef>
</file>

<file path=word/diagrams/layout2.xml><?xml version="1.0" encoding="utf-8"?>
<dgm:layoutDef xmlns:dgm="http://schemas.openxmlformats.org/drawingml/2006/diagram" xmlns:a="http://schemas.openxmlformats.org/drawingml/2006/main" uniqueId="urn:microsoft.com/office/officeart/2005/8/layout/hProcess9">
  <dgm:title val=""/>
  <dgm:desc val=""/>
  <dgm:catLst>
    <dgm:cat type="process" pri="5000"/>
    <dgm:cat type="convert"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tProcess">
    <dgm:varLst>
      <dgm:dir/>
      <dgm:resizeHandles val="exact"/>
    </dgm:varLst>
    <dgm:alg type="composite">
      <dgm:param type="horzAlign" val="ctr"/>
      <dgm:param type="vertAlign" val="mid"/>
    </dgm:alg>
    <dgm:shape xmlns:r="http://schemas.openxmlformats.org/officeDocument/2006/relationships" r:blip="">
      <dgm:adjLst/>
    </dgm:shape>
    <dgm:presOf/>
    <dgm:constrLst>
      <dgm:constr type="w" for="ch" forName="arrow" refType="w" fact="0.85"/>
      <dgm:constr type="h" for="ch" forName="arrow" refType="h"/>
      <dgm:constr type="ctrX" for="ch" forName="arrow" refType="w" fact="0.5"/>
      <dgm:constr type="ctrY" for="ch" forName="arrow" refType="h" fact="0.5"/>
      <dgm:constr type="w" for="ch" forName="linearProcess" refType="w"/>
      <dgm:constr type="h" for="ch" forName="linearProcess" refType="h" fact="0.4"/>
      <dgm:constr type="ctrX" for="ch" forName="linearProcess" refType="w" fact="0.5"/>
      <dgm:constr type="ctrY" for="ch" forName="linearProcess" refType="h" fact="0.5"/>
    </dgm:constrLst>
    <dgm:ruleLst/>
    <dgm:layoutNode name="arrow" styleLbl="bgShp">
      <dgm:alg type="sp"/>
      <dgm:choose name="Name0">
        <dgm:if name="Name1" func="var" arg="dir" op="equ" val="norm">
          <dgm:shape xmlns:r="http://schemas.openxmlformats.org/officeDocument/2006/relationships" type="rightArrow" r:blip="">
            <dgm:adjLst/>
          </dgm:shape>
        </dgm:if>
        <dgm:else name="Name2">
          <dgm:shape xmlns:r="http://schemas.openxmlformats.org/officeDocument/2006/relationships" type="leftArrow" r:blip="">
            <dgm:adjLst/>
          </dgm:shape>
        </dgm:else>
      </dgm:choose>
      <dgm:presOf/>
      <dgm:constrLst/>
      <dgm:ruleLst/>
    </dgm:layoutNode>
    <dgm:layoutNode name="linearProcess">
      <dgm:choose name="Name3">
        <dgm:if name="Name4" func="var" arg="dir" op="equ" val="norm">
          <dgm:alg type="lin"/>
        </dgm:if>
        <dgm:else name="Name5">
          <dgm:alg type="lin">
            <dgm:param type="linDir" val="fromR"/>
          </dgm:alg>
        </dgm:else>
      </dgm:choose>
      <dgm:shape xmlns:r="http://schemas.openxmlformats.org/officeDocument/2006/relationships" r:blip="">
        <dgm:adjLst/>
      </dgm:shape>
      <dgm:presOf/>
      <dgm:constrLst>
        <dgm:constr type="userA" for="ch" ptType="node" refType="w"/>
        <dgm:constr type="h" for="ch" ptType="node" refType="h"/>
        <dgm:constr type="w" for="ch" ptType="node" op="equ"/>
        <dgm:constr type="w" for="ch" forName="sibTrans" refType="w" fact="0.05"/>
        <dgm:constr type="primFontSz" for="ch" ptType="node" op="equ" val="65"/>
      </dgm:constrLst>
      <dgm:ruleLst/>
      <dgm:forEach name="Name6" axis="ch" ptType="node">
        <dgm:layoutNode name="textNode" styleLbl="node1">
          <dgm:varLst>
            <dgm:bulletEnabled val="1"/>
          </dgm:varLst>
          <dgm:alg type="tx"/>
          <dgm:shape xmlns:r="http://schemas.openxmlformats.org/officeDocument/2006/relationships" type="roundRect" r:blip="">
            <dgm:adjLst/>
          </dgm:shape>
          <dgm:presOf axis="desOrSelf" ptType="node"/>
          <dgm:constrLst>
            <dgm:constr type="userA"/>
            <dgm:constr type="w" refType="userA" fact="0.3"/>
            <dgm:constr type="tMarg" refType="primFontSz" fact="0.3"/>
            <dgm:constr type="bMarg" refType="primFontSz" fact="0.3"/>
            <dgm:constr type="lMarg" refType="primFontSz" fact="0.3"/>
            <dgm:constr type="rMarg" refType="primFontSz" fact="0.3"/>
          </dgm:constrLst>
          <dgm:ruleLst>
            <dgm:rule type="w" val="NaN" fact="1" max="NaN"/>
            <dgm:rule type="primFontSz" val="5" fact="NaN" max="NaN"/>
          </dgm:ruleLst>
        </dgm:layoutNode>
        <dgm:forEach name="Name7" axis="followSib" ptType="sibTrans" cnt="1">
          <dgm:layoutNode name="sibTrans">
            <dgm:alg type="sp"/>
            <dgm:shape xmlns:r="http://schemas.openxmlformats.org/officeDocument/2006/relationships" r:blip="">
              <dgm:adjLst/>
            </dgm:shape>
            <dgm:presOf/>
            <dgm:constrLst/>
            <dgm:ruleLst/>
          </dgm:layoutNode>
        </dgm:forEach>
      </dgm:forEach>
    </dgm:layoutNode>
  </dgm:layoutNode>
</dgm:layoutDef>
</file>

<file path=word/diagrams/layout3.xml><?xml version="1.0" encoding="utf-8"?>
<dgm:layoutDef xmlns:dgm="http://schemas.openxmlformats.org/drawingml/2006/diagram" xmlns:a="http://schemas.openxmlformats.org/drawingml/2006/main" uniqueId="urn:microsoft.com/office/officeart/2005/8/layout/hProcess9">
  <dgm:title val=""/>
  <dgm:desc val=""/>
  <dgm:catLst>
    <dgm:cat type="process" pri="5000"/>
    <dgm:cat type="convert"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tProcess">
    <dgm:varLst>
      <dgm:dir/>
      <dgm:resizeHandles val="exact"/>
    </dgm:varLst>
    <dgm:alg type="composite">
      <dgm:param type="horzAlign" val="ctr"/>
      <dgm:param type="vertAlign" val="mid"/>
    </dgm:alg>
    <dgm:shape xmlns:r="http://schemas.openxmlformats.org/officeDocument/2006/relationships" r:blip="">
      <dgm:adjLst/>
    </dgm:shape>
    <dgm:presOf/>
    <dgm:constrLst>
      <dgm:constr type="w" for="ch" forName="arrow" refType="w" fact="0.85"/>
      <dgm:constr type="h" for="ch" forName="arrow" refType="h"/>
      <dgm:constr type="ctrX" for="ch" forName="arrow" refType="w" fact="0.5"/>
      <dgm:constr type="ctrY" for="ch" forName="arrow" refType="h" fact="0.5"/>
      <dgm:constr type="w" for="ch" forName="linearProcess" refType="w"/>
      <dgm:constr type="h" for="ch" forName="linearProcess" refType="h" fact="0.4"/>
      <dgm:constr type="ctrX" for="ch" forName="linearProcess" refType="w" fact="0.5"/>
      <dgm:constr type="ctrY" for="ch" forName="linearProcess" refType="h" fact="0.5"/>
    </dgm:constrLst>
    <dgm:ruleLst/>
    <dgm:layoutNode name="arrow" styleLbl="bgShp">
      <dgm:alg type="sp"/>
      <dgm:choose name="Name0">
        <dgm:if name="Name1" func="var" arg="dir" op="equ" val="norm">
          <dgm:shape xmlns:r="http://schemas.openxmlformats.org/officeDocument/2006/relationships" type="rightArrow" r:blip="">
            <dgm:adjLst/>
          </dgm:shape>
        </dgm:if>
        <dgm:else name="Name2">
          <dgm:shape xmlns:r="http://schemas.openxmlformats.org/officeDocument/2006/relationships" type="leftArrow" r:blip="">
            <dgm:adjLst/>
          </dgm:shape>
        </dgm:else>
      </dgm:choose>
      <dgm:presOf/>
      <dgm:constrLst/>
      <dgm:ruleLst/>
    </dgm:layoutNode>
    <dgm:layoutNode name="linearProcess">
      <dgm:choose name="Name3">
        <dgm:if name="Name4" func="var" arg="dir" op="equ" val="norm">
          <dgm:alg type="lin"/>
        </dgm:if>
        <dgm:else name="Name5">
          <dgm:alg type="lin">
            <dgm:param type="linDir" val="fromR"/>
          </dgm:alg>
        </dgm:else>
      </dgm:choose>
      <dgm:shape xmlns:r="http://schemas.openxmlformats.org/officeDocument/2006/relationships" r:blip="">
        <dgm:adjLst/>
      </dgm:shape>
      <dgm:presOf/>
      <dgm:constrLst>
        <dgm:constr type="userA" for="ch" ptType="node" refType="w"/>
        <dgm:constr type="h" for="ch" ptType="node" refType="h"/>
        <dgm:constr type="w" for="ch" ptType="node" op="equ"/>
        <dgm:constr type="w" for="ch" forName="sibTrans" refType="w" fact="0.05"/>
        <dgm:constr type="primFontSz" for="ch" ptType="node" op="equ" val="65"/>
      </dgm:constrLst>
      <dgm:ruleLst/>
      <dgm:forEach name="Name6" axis="ch" ptType="node">
        <dgm:layoutNode name="textNode" styleLbl="node1">
          <dgm:varLst>
            <dgm:bulletEnabled val="1"/>
          </dgm:varLst>
          <dgm:alg type="tx"/>
          <dgm:shape xmlns:r="http://schemas.openxmlformats.org/officeDocument/2006/relationships" type="roundRect" r:blip="">
            <dgm:adjLst/>
          </dgm:shape>
          <dgm:presOf axis="desOrSelf" ptType="node"/>
          <dgm:constrLst>
            <dgm:constr type="userA"/>
            <dgm:constr type="w" refType="userA" fact="0.3"/>
            <dgm:constr type="tMarg" refType="primFontSz" fact="0.3"/>
            <dgm:constr type="bMarg" refType="primFontSz" fact="0.3"/>
            <dgm:constr type="lMarg" refType="primFontSz" fact="0.3"/>
            <dgm:constr type="rMarg" refType="primFontSz" fact="0.3"/>
          </dgm:constrLst>
          <dgm:ruleLst>
            <dgm:rule type="w" val="NaN" fact="1" max="NaN"/>
            <dgm:rule type="primFontSz" val="5" fact="NaN" max="NaN"/>
          </dgm:ruleLst>
        </dgm:layoutNode>
        <dgm:forEach name="Name7" axis="followSib" ptType="sibTrans" cnt="1">
          <dgm:layoutNode name="sibTrans">
            <dgm:alg type="sp"/>
            <dgm:shape xmlns:r="http://schemas.openxmlformats.org/officeDocument/2006/relationships" r:blip="">
              <dgm:adjLst/>
            </dgm:shape>
            <dgm:presOf/>
            <dgm:constrLst/>
            <dgm:ruleLst/>
          </dgm:layoutNode>
        </dgm:forEach>
      </dgm:forEach>
    </dgm:layoutNode>
  </dgm:layoutNode>
</dgm:layoutDef>
</file>

<file path=word/diagrams/layout4.xml><?xml version="1.0" encoding="utf-8"?>
<dgm:layoutDef xmlns:dgm="http://schemas.openxmlformats.org/drawingml/2006/diagram" xmlns:a="http://schemas.openxmlformats.org/drawingml/2006/main" uniqueId="urn:microsoft.com/office/officeart/2005/8/layout/hProcess9">
  <dgm:title val=""/>
  <dgm:desc val=""/>
  <dgm:catLst>
    <dgm:cat type="process" pri="5000"/>
    <dgm:cat type="convert"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tProcess">
    <dgm:varLst>
      <dgm:dir/>
      <dgm:resizeHandles val="exact"/>
    </dgm:varLst>
    <dgm:alg type="composite">
      <dgm:param type="horzAlign" val="ctr"/>
      <dgm:param type="vertAlign" val="mid"/>
    </dgm:alg>
    <dgm:shape xmlns:r="http://schemas.openxmlformats.org/officeDocument/2006/relationships" r:blip="">
      <dgm:adjLst/>
    </dgm:shape>
    <dgm:presOf/>
    <dgm:constrLst>
      <dgm:constr type="w" for="ch" forName="arrow" refType="w" fact="0.85"/>
      <dgm:constr type="h" for="ch" forName="arrow" refType="h"/>
      <dgm:constr type="ctrX" for="ch" forName="arrow" refType="w" fact="0.5"/>
      <dgm:constr type="ctrY" for="ch" forName="arrow" refType="h" fact="0.5"/>
      <dgm:constr type="w" for="ch" forName="linearProcess" refType="w"/>
      <dgm:constr type="h" for="ch" forName="linearProcess" refType="h" fact="0.4"/>
      <dgm:constr type="ctrX" for="ch" forName="linearProcess" refType="w" fact="0.5"/>
      <dgm:constr type="ctrY" for="ch" forName="linearProcess" refType="h" fact="0.5"/>
    </dgm:constrLst>
    <dgm:ruleLst/>
    <dgm:layoutNode name="arrow" styleLbl="bgShp">
      <dgm:alg type="sp"/>
      <dgm:choose name="Name0">
        <dgm:if name="Name1" func="var" arg="dir" op="equ" val="norm">
          <dgm:shape xmlns:r="http://schemas.openxmlformats.org/officeDocument/2006/relationships" type="rightArrow" r:blip="">
            <dgm:adjLst/>
          </dgm:shape>
        </dgm:if>
        <dgm:else name="Name2">
          <dgm:shape xmlns:r="http://schemas.openxmlformats.org/officeDocument/2006/relationships" type="leftArrow" r:blip="">
            <dgm:adjLst/>
          </dgm:shape>
        </dgm:else>
      </dgm:choose>
      <dgm:presOf/>
      <dgm:constrLst/>
      <dgm:ruleLst/>
    </dgm:layoutNode>
    <dgm:layoutNode name="linearProcess">
      <dgm:choose name="Name3">
        <dgm:if name="Name4" func="var" arg="dir" op="equ" val="norm">
          <dgm:alg type="lin"/>
        </dgm:if>
        <dgm:else name="Name5">
          <dgm:alg type="lin">
            <dgm:param type="linDir" val="fromR"/>
          </dgm:alg>
        </dgm:else>
      </dgm:choose>
      <dgm:shape xmlns:r="http://schemas.openxmlformats.org/officeDocument/2006/relationships" r:blip="">
        <dgm:adjLst/>
      </dgm:shape>
      <dgm:presOf/>
      <dgm:constrLst>
        <dgm:constr type="userA" for="ch" ptType="node" refType="w"/>
        <dgm:constr type="h" for="ch" ptType="node" refType="h"/>
        <dgm:constr type="w" for="ch" ptType="node" op="equ"/>
        <dgm:constr type="w" for="ch" forName="sibTrans" refType="w" fact="0.05"/>
        <dgm:constr type="primFontSz" for="ch" ptType="node" op="equ" val="65"/>
      </dgm:constrLst>
      <dgm:ruleLst/>
      <dgm:forEach name="Name6" axis="ch" ptType="node">
        <dgm:layoutNode name="textNode" styleLbl="node1">
          <dgm:varLst>
            <dgm:bulletEnabled val="1"/>
          </dgm:varLst>
          <dgm:alg type="tx"/>
          <dgm:shape xmlns:r="http://schemas.openxmlformats.org/officeDocument/2006/relationships" type="roundRect" r:blip="">
            <dgm:adjLst/>
          </dgm:shape>
          <dgm:presOf axis="desOrSelf" ptType="node"/>
          <dgm:constrLst>
            <dgm:constr type="userA"/>
            <dgm:constr type="w" refType="userA" fact="0.3"/>
            <dgm:constr type="tMarg" refType="primFontSz" fact="0.3"/>
            <dgm:constr type="bMarg" refType="primFontSz" fact="0.3"/>
            <dgm:constr type="lMarg" refType="primFontSz" fact="0.3"/>
            <dgm:constr type="rMarg" refType="primFontSz" fact="0.3"/>
          </dgm:constrLst>
          <dgm:ruleLst>
            <dgm:rule type="w" val="NaN" fact="1" max="NaN"/>
            <dgm:rule type="primFontSz" val="5" fact="NaN" max="NaN"/>
          </dgm:ruleLst>
        </dgm:layoutNode>
        <dgm:forEach name="Name7" axis="followSib" ptType="sibTrans" cnt="1">
          <dgm:layoutNode name="sibTrans">
            <dgm:alg type="sp"/>
            <dgm:shape xmlns:r="http://schemas.openxmlformats.org/officeDocument/2006/relationships" r:blip="">
              <dgm:adjLst/>
            </dgm:shape>
            <dgm:presOf/>
            <dgm:constrLst/>
            <dgm:ruleLst/>
          </dgm:layoutNode>
        </dgm:forEach>
      </dgm:forEach>
    </dgm:layoutNode>
  </dgm:layoutNode>
</dgm:layoutDef>
</file>

<file path=word/diagrams/layout5.xml><?xml version="1.0" encoding="utf-8"?>
<dgm:layoutDef xmlns:dgm="http://schemas.openxmlformats.org/drawingml/2006/diagram" xmlns:a="http://schemas.openxmlformats.org/drawingml/2006/main" uniqueId="urn:microsoft.com/office/officeart/2005/8/layout/hProcess9">
  <dgm:title val=""/>
  <dgm:desc val=""/>
  <dgm:catLst>
    <dgm:cat type="process" pri="5000"/>
    <dgm:cat type="convert"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tProcess">
    <dgm:varLst>
      <dgm:dir/>
      <dgm:resizeHandles val="exact"/>
    </dgm:varLst>
    <dgm:alg type="composite">
      <dgm:param type="horzAlign" val="ctr"/>
      <dgm:param type="vertAlign" val="mid"/>
    </dgm:alg>
    <dgm:shape xmlns:r="http://schemas.openxmlformats.org/officeDocument/2006/relationships" r:blip="">
      <dgm:adjLst/>
    </dgm:shape>
    <dgm:presOf/>
    <dgm:constrLst>
      <dgm:constr type="w" for="ch" forName="arrow" refType="w" fact="0.85"/>
      <dgm:constr type="h" for="ch" forName="arrow" refType="h"/>
      <dgm:constr type="ctrX" for="ch" forName="arrow" refType="w" fact="0.5"/>
      <dgm:constr type="ctrY" for="ch" forName="arrow" refType="h" fact="0.5"/>
      <dgm:constr type="w" for="ch" forName="linearProcess" refType="w"/>
      <dgm:constr type="h" for="ch" forName="linearProcess" refType="h" fact="0.4"/>
      <dgm:constr type="ctrX" for="ch" forName="linearProcess" refType="w" fact="0.5"/>
      <dgm:constr type="ctrY" for="ch" forName="linearProcess" refType="h" fact="0.5"/>
    </dgm:constrLst>
    <dgm:ruleLst/>
    <dgm:layoutNode name="arrow" styleLbl="bgShp">
      <dgm:alg type="sp"/>
      <dgm:choose name="Name0">
        <dgm:if name="Name1" func="var" arg="dir" op="equ" val="norm">
          <dgm:shape xmlns:r="http://schemas.openxmlformats.org/officeDocument/2006/relationships" type="rightArrow" r:blip="">
            <dgm:adjLst/>
          </dgm:shape>
        </dgm:if>
        <dgm:else name="Name2">
          <dgm:shape xmlns:r="http://schemas.openxmlformats.org/officeDocument/2006/relationships" type="leftArrow" r:blip="">
            <dgm:adjLst/>
          </dgm:shape>
        </dgm:else>
      </dgm:choose>
      <dgm:presOf/>
      <dgm:constrLst/>
      <dgm:ruleLst/>
    </dgm:layoutNode>
    <dgm:layoutNode name="linearProcess">
      <dgm:choose name="Name3">
        <dgm:if name="Name4" func="var" arg="dir" op="equ" val="norm">
          <dgm:alg type="lin"/>
        </dgm:if>
        <dgm:else name="Name5">
          <dgm:alg type="lin">
            <dgm:param type="linDir" val="fromR"/>
          </dgm:alg>
        </dgm:else>
      </dgm:choose>
      <dgm:shape xmlns:r="http://schemas.openxmlformats.org/officeDocument/2006/relationships" r:blip="">
        <dgm:adjLst/>
      </dgm:shape>
      <dgm:presOf/>
      <dgm:constrLst>
        <dgm:constr type="userA" for="ch" ptType="node" refType="w"/>
        <dgm:constr type="h" for="ch" ptType="node" refType="h"/>
        <dgm:constr type="w" for="ch" ptType="node" op="equ"/>
        <dgm:constr type="w" for="ch" forName="sibTrans" refType="w" fact="0.05"/>
        <dgm:constr type="primFontSz" for="ch" ptType="node" op="equ" val="65"/>
      </dgm:constrLst>
      <dgm:ruleLst/>
      <dgm:forEach name="Name6" axis="ch" ptType="node">
        <dgm:layoutNode name="textNode" styleLbl="node1">
          <dgm:varLst>
            <dgm:bulletEnabled val="1"/>
          </dgm:varLst>
          <dgm:alg type="tx"/>
          <dgm:shape xmlns:r="http://schemas.openxmlformats.org/officeDocument/2006/relationships" type="roundRect" r:blip="">
            <dgm:adjLst/>
          </dgm:shape>
          <dgm:presOf axis="desOrSelf" ptType="node"/>
          <dgm:constrLst>
            <dgm:constr type="userA"/>
            <dgm:constr type="w" refType="userA" fact="0.3"/>
            <dgm:constr type="tMarg" refType="primFontSz" fact="0.3"/>
            <dgm:constr type="bMarg" refType="primFontSz" fact="0.3"/>
            <dgm:constr type="lMarg" refType="primFontSz" fact="0.3"/>
            <dgm:constr type="rMarg" refType="primFontSz" fact="0.3"/>
          </dgm:constrLst>
          <dgm:ruleLst>
            <dgm:rule type="w" val="NaN" fact="1" max="NaN"/>
            <dgm:rule type="primFontSz" val="5" fact="NaN" max="NaN"/>
          </dgm:ruleLst>
        </dgm:layoutNode>
        <dgm:forEach name="Name7" axis="followSib" ptType="sibTrans" cnt="1">
          <dgm:layoutNode name="sibTrans">
            <dgm:alg type="sp"/>
            <dgm:shape xmlns:r="http://schemas.openxmlformats.org/officeDocument/2006/relationships" r:blip="">
              <dgm:adjLst/>
            </dgm:shape>
            <dgm:presOf/>
            <dgm:constrLst/>
            <dgm:ruleLst/>
          </dgm:layoutNode>
        </dgm:forEach>
      </dgm:forEach>
    </dgm:layoutNode>
  </dgm:layoutNode>
</dgm:layoutDef>
</file>

<file path=word/diagrams/layout6.xml><?xml version="1.0" encoding="utf-8"?>
<dgm:layoutDef xmlns:dgm="http://schemas.openxmlformats.org/drawingml/2006/diagram" xmlns:a="http://schemas.openxmlformats.org/drawingml/2006/main" uniqueId="urn:microsoft.com/office/officeart/2005/8/layout/hProcess9">
  <dgm:title val=""/>
  <dgm:desc val=""/>
  <dgm:catLst>
    <dgm:cat type="process" pri="5000"/>
    <dgm:cat type="convert"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tProcess">
    <dgm:varLst>
      <dgm:dir/>
      <dgm:resizeHandles val="exact"/>
    </dgm:varLst>
    <dgm:alg type="composite">
      <dgm:param type="horzAlign" val="ctr"/>
      <dgm:param type="vertAlign" val="mid"/>
    </dgm:alg>
    <dgm:shape xmlns:r="http://schemas.openxmlformats.org/officeDocument/2006/relationships" r:blip="">
      <dgm:adjLst/>
    </dgm:shape>
    <dgm:presOf/>
    <dgm:constrLst>
      <dgm:constr type="w" for="ch" forName="arrow" refType="w" fact="0.85"/>
      <dgm:constr type="h" for="ch" forName="arrow" refType="h"/>
      <dgm:constr type="ctrX" for="ch" forName="arrow" refType="w" fact="0.5"/>
      <dgm:constr type="ctrY" for="ch" forName="arrow" refType="h" fact="0.5"/>
      <dgm:constr type="w" for="ch" forName="linearProcess" refType="w"/>
      <dgm:constr type="h" for="ch" forName="linearProcess" refType="h" fact="0.4"/>
      <dgm:constr type="ctrX" for="ch" forName="linearProcess" refType="w" fact="0.5"/>
      <dgm:constr type="ctrY" for="ch" forName="linearProcess" refType="h" fact="0.5"/>
    </dgm:constrLst>
    <dgm:ruleLst/>
    <dgm:layoutNode name="arrow" styleLbl="bgShp">
      <dgm:alg type="sp"/>
      <dgm:choose name="Name0">
        <dgm:if name="Name1" func="var" arg="dir" op="equ" val="norm">
          <dgm:shape xmlns:r="http://schemas.openxmlformats.org/officeDocument/2006/relationships" type="rightArrow" r:blip="">
            <dgm:adjLst/>
          </dgm:shape>
        </dgm:if>
        <dgm:else name="Name2">
          <dgm:shape xmlns:r="http://schemas.openxmlformats.org/officeDocument/2006/relationships" type="leftArrow" r:blip="">
            <dgm:adjLst/>
          </dgm:shape>
        </dgm:else>
      </dgm:choose>
      <dgm:presOf/>
      <dgm:constrLst/>
      <dgm:ruleLst/>
    </dgm:layoutNode>
    <dgm:layoutNode name="linearProcess">
      <dgm:choose name="Name3">
        <dgm:if name="Name4" func="var" arg="dir" op="equ" val="norm">
          <dgm:alg type="lin"/>
        </dgm:if>
        <dgm:else name="Name5">
          <dgm:alg type="lin">
            <dgm:param type="linDir" val="fromR"/>
          </dgm:alg>
        </dgm:else>
      </dgm:choose>
      <dgm:shape xmlns:r="http://schemas.openxmlformats.org/officeDocument/2006/relationships" r:blip="">
        <dgm:adjLst/>
      </dgm:shape>
      <dgm:presOf/>
      <dgm:constrLst>
        <dgm:constr type="userA" for="ch" ptType="node" refType="w"/>
        <dgm:constr type="h" for="ch" ptType="node" refType="h"/>
        <dgm:constr type="w" for="ch" ptType="node" op="equ"/>
        <dgm:constr type="w" for="ch" forName="sibTrans" refType="w" fact="0.05"/>
        <dgm:constr type="primFontSz" for="ch" ptType="node" op="equ" val="65"/>
      </dgm:constrLst>
      <dgm:ruleLst/>
      <dgm:forEach name="Name6" axis="ch" ptType="node">
        <dgm:layoutNode name="textNode" styleLbl="node1">
          <dgm:varLst>
            <dgm:bulletEnabled val="1"/>
          </dgm:varLst>
          <dgm:alg type="tx"/>
          <dgm:shape xmlns:r="http://schemas.openxmlformats.org/officeDocument/2006/relationships" type="roundRect" r:blip="">
            <dgm:adjLst/>
          </dgm:shape>
          <dgm:presOf axis="desOrSelf" ptType="node"/>
          <dgm:constrLst>
            <dgm:constr type="userA"/>
            <dgm:constr type="w" refType="userA" fact="0.3"/>
            <dgm:constr type="tMarg" refType="primFontSz" fact="0.3"/>
            <dgm:constr type="bMarg" refType="primFontSz" fact="0.3"/>
            <dgm:constr type="lMarg" refType="primFontSz" fact="0.3"/>
            <dgm:constr type="rMarg" refType="primFontSz" fact="0.3"/>
          </dgm:constrLst>
          <dgm:ruleLst>
            <dgm:rule type="w" val="NaN" fact="1" max="NaN"/>
            <dgm:rule type="primFontSz" val="5" fact="NaN" max="NaN"/>
          </dgm:ruleLst>
        </dgm:layoutNode>
        <dgm:forEach name="Name7" axis="followSib" ptType="sibTrans" cnt="1">
          <dgm:layoutNode name="sibTrans">
            <dgm:alg type="sp"/>
            <dgm:shape xmlns:r="http://schemas.openxmlformats.org/officeDocument/2006/relationships" r:blip="">
              <dgm:adjLst/>
            </dgm:shape>
            <dgm:presOf/>
            <dgm:constrLst/>
            <dgm:ruleLst/>
          </dgm:layoutNode>
        </dgm:forEach>
      </dgm:forEach>
    </dgm:layoutNode>
  </dgm:layoutNode>
</dgm:layoutDef>
</file>

<file path=word/diagrams/layout7.xml><?xml version="1.0" encoding="utf-8"?>
<dgm:layoutDef xmlns:dgm="http://schemas.openxmlformats.org/drawingml/2006/diagram" xmlns:a="http://schemas.openxmlformats.org/drawingml/2006/main" uniqueId="urn:microsoft.com/office/officeart/2005/8/layout/hProcess9">
  <dgm:title val=""/>
  <dgm:desc val=""/>
  <dgm:catLst>
    <dgm:cat type="process" pri="5000"/>
    <dgm:cat type="convert"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tProcess">
    <dgm:varLst>
      <dgm:dir/>
      <dgm:resizeHandles val="exact"/>
    </dgm:varLst>
    <dgm:alg type="composite">
      <dgm:param type="horzAlign" val="ctr"/>
      <dgm:param type="vertAlign" val="mid"/>
    </dgm:alg>
    <dgm:shape xmlns:r="http://schemas.openxmlformats.org/officeDocument/2006/relationships" r:blip="">
      <dgm:adjLst/>
    </dgm:shape>
    <dgm:presOf/>
    <dgm:constrLst>
      <dgm:constr type="w" for="ch" forName="arrow" refType="w" fact="0.85"/>
      <dgm:constr type="h" for="ch" forName="arrow" refType="h"/>
      <dgm:constr type="ctrX" for="ch" forName="arrow" refType="w" fact="0.5"/>
      <dgm:constr type="ctrY" for="ch" forName="arrow" refType="h" fact="0.5"/>
      <dgm:constr type="w" for="ch" forName="linearProcess" refType="w"/>
      <dgm:constr type="h" for="ch" forName="linearProcess" refType="h" fact="0.4"/>
      <dgm:constr type="ctrX" for="ch" forName="linearProcess" refType="w" fact="0.5"/>
      <dgm:constr type="ctrY" for="ch" forName="linearProcess" refType="h" fact="0.5"/>
    </dgm:constrLst>
    <dgm:ruleLst/>
    <dgm:layoutNode name="arrow" styleLbl="bgShp">
      <dgm:alg type="sp"/>
      <dgm:choose name="Name0">
        <dgm:if name="Name1" func="var" arg="dir" op="equ" val="norm">
          <dgm:shape xmlns:r="http://schemas.openxmlformats.org/officeDocument/2006/relationships" type="rightArrow" r:blip="">
            <dgm:adjLst/>
          </dgm:shape>
        </dgm:if>
        <dgm:else name="Name2">
          <dgm:shape xmlns:r="http://schemas.openxmlformats.org/officeDocument/2006/relationships" type="leftArrow" r:blip="">
            <dgm:adjLst/>
          </dgm:shape>
        </dgm:else>
      </dgm:choose>
      <dgm:presOf/>
      <dgm:constrLst/>
      <dgm:ruleLst/>
    </dgm:layoutNode>
    <dgm:layoutNode name="linearProcess">
      <dgm:choose name="Name3">
        <dgm:if name="Name4" func="var" arg="dir" op="equ" val="norm">
          <dgm:alg type="lin"/>
        </dgm:if>
        <dgm:else name="Name5">
          <dgm:alg type="lin">
            <dgm:param type="linDir" val="fromR"/>
          </dgm:alg>
        </dgm:else>
      </dgm:choose>
      <dgm:shape xmlns:r="http://schemas.openxmlformats.org/officeDocument/2006/relationships" r:blip="">
        <dgm:adjLst/>
      </dgm:shape>
      <dgm:presOf/>
      <dgm:constrLst>
        <dgm:constr type="userA" for="ch" ptType="node" refType="w"/>
        <dgm:constr type="h" for="ch" ptType="node" refType="h"/>
        <dgm:constr type="w" for="ch" ptType="node" op="equ"/>
        <dgm:constr type="w" for="ch" forName="sibTrans" refType="w" fact="0.05"/>
        <dgm:constr type="primFontSz" for="ch" ptType="node" op="equ" val="65"/>
      </dgm:constrLst>
      <dgm:ruleLst/>
      <dgm:forEach name="Name6" axis="ch" ptType="node">
        <dgm:layoutNode name="textNode" styleLbl="node1">
          <dgm:varLst>
            <dgm:bulletEnabled val="1"/>
          </dgm:varLst>
          <dgm:alg type="tx"/>
          <dgm:shape xmlns:r="http://schemas.openxmlformats.org/officeDocument/2006/relationships" type="roundRect" r:blip="">
            <dgm:adjLst/>
          </dgm:shape>
          <dgm:presOf axis="desOrSelf" ptType="node"/>
          <dgm:constrLst>
            <dgm:constr type="userA"/>
            <dgm:constr type="w" refType="userA" fact="0.3"/>
            <dgm:constr type="tMarg" refType="primFontSz" fact="0.3"/>
            <dgm:constr type="bMarg" refType="primFontSz" fact="0.3"/>
            <dgm:constr type="lMarg" refType="primFontSz" fact="0.3"/>
            <dgm:constr type="rMarg" refType="primFontSz" fact="0.3"/>
          </dgm:constrLst>
          <dgm:ruleLst>
            <dgm:rule type="w" val="NaN" fact="1" max="NaN"/>
            <dgm:rule type="primFontSz" val="5" fact="NaN" max="NaN"/>
          </dgm:ruleLst>
        </dgm:layoutNode>
        <dgm:forEach name="Name7" axis="followSib" ptType="sibTrans" cnt="1">
          <dgm:layoutNode name="sibTrans">
            <dgm:alg type="sp"/>
            <dgm:shape xmlns:r="http://schemas.openxmlformats.org/officeDocument/2006/relationships" r:blip="">
              <dgm:adjLst/>
            </dgm:shape>
            <dgm:presOf/>
            <dgm:constrLst/>
            <dgm:ruleLst/>
          </dgm:layoutNode>
        </dgm:forEach>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3d1">
  <dgm:title val=""/>
  <dgm:desc val=""/>
  <dgm:catLst>
    <dgm:cat type="3D" pri="11100"/>
  </dgm:catLst>
  <dgm:scene3d>
    <a:camera prst="orthographicFront"/>
    <a:lightRig rig="threePt" dir="t"/>
  </dgm:scene3d>
  <dgm:styleLbl name="node0">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vennNode1">
    <dgm:scene3d>
      <a:camera prst="orthographicFront"/>
      <a:lightRig rig="flat" dir="t"/>
    </dgm:scene3d>
    <dgm:sp3d prstMaterial="plastic">
      <a:bevelT w="120900" h="88900"/>
      <a:bevelB w="88900" h="31750" prst="angle"/>
    </dgm:sp3d>
    <dgm:txPr/>
    <dgm:style>
      <a:lnRef idx="0">
        <a:scrgbClr r="0" g="0" b="0"/>
      </a:lnRef>
      <a:fillRef idx="1">
        <a:scrgbClr r="0" g="0" b="0"/>
      </a:fillRef>
      <a:effectRef idx="1">
        <a:scrgbClr r="0" g="0" b="0"/>
      </a:effectRef>
      <a:fontRef idx="minor">
        <a:schemeClr val="tx1"/>
      </a:fontRef>
    </dgm:style>
  </dgm:styleLbl>
  <dgm:styleLbl name="alignNode1">
    <dgm:scene3d>
      <a:camera prst="orthographicFront"/>
      <a:lightRig rig="flat" dir="t"/>
    </dgm:scene3d>
    <dgm:sp3d prstMaterial="plastic">
      <a:bevelT w="120900" h="88900"/>
      <a:bevelB w="88900" h="31750" prst="angle"/>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4">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fgImgPlace1">
    <dgm:scene3d>
      <a:camera prst="orthographicFront"/>
      <a:lightRig rig="flat" dir="t"/>
    </dgm:scene3d>
    <dgm:sp3d z="1270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alignImgPlace1">
    <dgm:scene3d>
      <a:camera prst="orthographicFront"/>
      <a:lightRig rig="flat" dir="t"/>
    </dgm:scene3d>
    <dgm:sp3d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bgImgPlace1">
    <dgm:scene3d>
      <a:camera prst="orthographicFront"/>
      <a:lightRig rig="flat" dir="t"/>
    </dgm:scene3d>
    <dgm:sp3d z="-1905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sibTrans2D1">
    <dgm:scene3d>
      <a:camera prst="orthographicFront"/>
      <a:lightRig rig="flat" dir="t"/>
    </dgm:scene3d>
    <dgm:sp3d z="-80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flat" dir="t"/>
    </dgm:scene3d>
    <dgm:sp3d z="127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flat" dir="t"/>
    </dgm:scene3d>
    <dgm:sp3d z="-1905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flat"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1">
    <dgm:scene3d>
      <a:camera prst="orthographicFront"/>
      <a:lightRig rig="flat" dir="t"/>
    </dgm:scene3d>
    <dgm:sp3d z="-10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2">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3">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con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tr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solid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0">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2">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3">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4">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bgShp">
    <dgm:scene3d>
      <a:camera prst="orthographicFront"/>
      <a:lightRig rig="flat" dir="t"/>
    </dgm:scene3d>
    <dgm:sp3d z="-190500" extrusionH="12700" prstMaterial="plastic">
      <a:bevelT w="50800" h="50800"/>
    </dgm:sp3d>
    <dgm:txPr/>
    <dgm:style>
      <a:lnRef idx="0">
        <a:scrgbClr r="0" g="0" b="0"/>
      </a:lnRef>
      <a:fillRef idx="3">
        <a:scrgbClr r="0" g="0" b="0"/>
      </a:fillRef>
      <a:effectRef idx="0">
        <a:scrgbClr r="0" g="0" b="0"/>
      </a:effectRef>
      <a:fontRef idx="minor"/>
    </dgm:style>
  </dgm:styleLbl>
  <dgm:styleLbl name="dkBgShp">
    <dgm:scene3d>
      <a:camera prst="orthographicFront"/>
      <a:lightRig rig="flat" dir="t"/>
    </dgm:scene3d>
    <dgm:sp3d z="-190500" extrusionH="12700" prstMaterial="plastic">
      <a:bevelT w="50800" h="50800"/>
    </dgm:sp3d>
    <dgm:txPr/>
    <dgm:style>
      <a:lnRef idx="0">
        <a:scrgbClr r="0" g="0" b="0"/>
      </a:lnRef>
      <a:fillRef idx="2">
        <a:scrgbClr r="0" g="0" b="0"/>
      </a:fillRef>
      <a:effectRef idx="0">
        <a:scrgbClr r="0" g="0" b="0"/>
      </a:effectRef>
      <a:fontRef idx="minor"/>
    </dgm:style>
  </dgm:styleLbl>
  <dgm:styleLbl name="trBgShp">
    <dgm:scene3d>
      <a:camera prst="orthographicFront"/>
      <a:lightRig rig="flat" dir="t"/>
    </dgm:scene3d>
    <dgm:sp3d z="-190500" extrusionH="12700" prstMaterial="matte"/>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z="190500" prstMaterial="plastic">
      <a:bevelT w="120900" h="88900"/>
      <a:bevelB w="88900" h="31750" prst="angle"/>
    </dgm:sp3d>
    <dgm:txPr/>
    <dgm:style>
      <a:lnRef idx="0">
        <a:scrgbClr r="0" g="0" b="0"/>
      </a:lnRef>
      <a:fillRef idx="1">
        <a:scrgbClr r="0" g="0" b="0"/>
      </a:fillRef>
      <a:effectRef idx="3">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3d1">
  <dgm:title val=""/>
  <dgm:desc val=""/>
  <dgm:catLst>
    <dgm:cat type="3D" pri="11100"/>
  </dgm:catLst>
  <dgm:scene3d>
    <a:camera prst="orthographicFront"/>
    <a:lightRig rig="threePt" dir="t"/>
  </dgm:scene3d>
  <dgm:styleLbl name="node0">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vennNode1">
    <dgm:scene3d>
      <a:camera prst="orthographicFront"/>
      <a:lightRig rig="flat" dir="t"/>
    </dgm:scene3d>
    <dgm:sp3d prstMaterial="plastic">
      <a:bevelT w="120900" h="88900"/>
      <a:bevelB w="88900" h="31750" prst="angle"/>
    </dgm:sp3d>
    <dgm:txPr/>
    <dgm:style>
      <a:lnRef idx="0">
        <a:scrgbClr r="0" g="0" b="0"/>
      </a:lnRef>
      <a:fillRef idx="1">
        <a:scrgbClr r="0" g="0" b="0"/>
      </a:fillRef>
      <a:effectRef idx="1">
        <a:scrgbClr r="0" g="0" b="0"/>
      </a:effectRef>
      <a:fontRef idx="minor">
        <a:schemeClr val="tx1"/>
      </a:fontRef>
    </dgm:style>
  </dgm:styleLbl>
  <dgm:styleLbl name="alignNode1">
    <dgm:scene3d>
      <a:camera prst="orthographicFront"/>
      <a:lightRig rig="flat" dir="t"/>
    </dgm:scene3d>
    <dgm:sp3d prstMaterial="plastic">
      <a:bevelT w="120900" h="88900"/>
      <a:bevelB w="88900" h="31750" prst="angle"/>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4">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fgImgPlace1">
    <dgm:scene3d>
      <a:camera prst="orthographicFront"/>
      <a:lightRig rig="flat" dir="t"/>
    </dgm:scene3d>
    <dgm:sp3d z="1270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alignImgPlace1">
    <dgm:scene3d>
      <a:camera prst="orthographicFront"/>
      <a:lightRig rig="flat" dir="t"/>
    </dgm:scene3d>
    <dgm:sp3d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bgImgPlace1">
    <dgm:scene3d>
      <a:camera prst="orthographicFront"/>
      <a:lightRig rig="flat" dir="t"/>
    </dgm:scene3d>
    <dgm:sp3d z="-1905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sibTrans2D1">
    <dgm:scene3d>
      <a:camera prst="orthographicFront"/>
      <a:lightRig rig="flat" dir="t"/>
    </dgm:scene3d>
    <dgm:sp3d z="-80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flat" dir="t"/>
    </dgm:scene3d>
    <dgm:sp3d z="127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flat" dir="t"/>
    </dgm:scene3d>
    <dgm:sp3d z="-1905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flat"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1">
    <dgm:scene3d>
      <a:camera prst="orthographicFront"/>
      <a:lightRig rig="flat" dir="t"/>
    </dgm:scene3d>
    <dgm:sp3d z="-10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2">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3">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con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tr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solid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0">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2">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3">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4">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bgShp">
    <dgm:scene3d>
      <a:camera prst="orthographicFront"/>
      <a:lightRig rig="flat" dir="t"/>
    </dgm:scene3d>
    <dgm:sp3d z="-190500" extrusionH="12700" prstMaterial="plastic">
      <a:bevelT w="50800" h="50800"/>
    </dgm:sp3d>
    <dgm:txPr/>
    <dgm:style>
      <a:lnRef idx="0">
        <a:scrgbClr r="0" g="0" b="0"/>
      </a:lnRef>
      <a:fillRef idx="3">
        <a:scrgbClr r="0" g="0" b="0"/>
      </a:fillRef>
      <a:effectRef idx="0">
        <a:scrgbClr r="0" g="0" b="0"/>
      </a:effectRef>
      <a:fontRef idx="minor"/>
    </dgm:style>
  </dgm:styleLbl>
  <dgm:styleLbl name="dkBgShp">
    <dgm:scene3d>
      <a:camera prst="orthographicFront"/>
      <a:lightRig rig="flat" dir="t"/>
    </dgm:scene3d>
    <dgm:sp3d z="-190500" extrusionH="12700" prstMaterial="plastic">
      <a:bevelT w="50800" h="50800"/>
    </dgm:sp3d>
    <dgm:txPr/>
    <dgm:style>
      <a:lnRef idx="0">
        <a:scrgbClr r="0" g="0" b="0"/>
      </a:lnRef>
      <a:fillRef idx="2">
        <a:scrgbClr r="0" g="0" b="0"/>
      </a:fillRef>
      <a:effectRef idx="0">
        <a:scrgbClr r="0" g="0" b="0"/>
      </a:effectRef>
      <a:fontRef idx="minor"/>
    </dgm:style>
  </dgm:styleLbl>
  <dgm:styleLbl name="trBgShp">
    <dgm:scene3d>
      <a:camera prst="orthographicFront"/>
      <a:lightRig rig="flat" dir="t"/>
    </dgm:scene3d>
    <dgm:sp3d z="-190500" extrusionH="12700" prstMaterial="matte"/>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z="190500" prstMaterial="plastic">
      <a:bevelT w="120900" h="88900"/>
      <a:bevelB w="88900" h="31750" prst="angle"/>
    </dgm:sp3d>
    <dgm:txPr/>
    <dgm:style>
      <a:lnRef idx="0">
        <a:scrgbClr r="0" g="0" b="0"/>
      </a:lnRef>
      <a:fillRef idx="1">
        <a:scrgbClr r="0" g="0" b="0"/>
      </a:fillRef>
      <a:effectRef idx="3">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3d1">
  <dgm:title val=""/>
  <dgm:desc val=""/>
  <dgm:catLst>
    <dgm:cat type="3D" pri="11100"/>
  </dgm:catLst>
  <dgm:scene3d>
    <a:camera prst="orthographicFront"/>
    <a:lightRig rig="threePt" dir="t"/>
  </dgm:scene3d>
  <dgm:styleLbl name="node0">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vennNode1">
    <dgm:scene3d>
      <a:camera prst="orthographicFront"/>
      <a:lightRig rig="flat" dir="t"/>
    </dgm:scene3d>
    <dgm:sp3d prstMaterial="plastic">
      <a:bevelT w="120900" h="88900"/>
      <a:bevelB w="88900" h="31750" prst="angle"/>
    </dgm:sp3d>
    <dgm:txPr/>
    <dgm:style>
      <a:lnRef idx="0">
        <a:scrgbClr r="0" g="0" b="0"/>
      </a:lnRef>
      <a:fillRef idx="1">
        <a:scrgbClr r="0" g="0" b="0"/>
      </a:fillRef>
      <a:effectRef idx="1">
        <a:scrgbClr r="0" g="0" b="0"/>
      </a:effectRef>
      <a:fontRef idx="minor">
        <a:schemeClr val="tx1"/>
      </a:fontRef>
    </dgm:style>
  </dgm:styleLbl>
  <dgm:styleLbl name="alignNode1">
    <dgm:scene3d>
      <a:camera prst="orthographicFront"/>
      <a:lightRig rig="flat" dir="t"/>
    </dgm:scene3d>
    <dgm:sp3d prstMaterial="plastic">
      <a:bevelT w="120900" h="88900"/>
      <a:bevelB w="88900" h="31750" prst="angle"/>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4">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fgImgPlace1">
    <dgm:scene3d>
      <a:camera prst="orthographicFront"/>
      <a:lightRig rig="flat" dir="t"/>
    </dgm:scene3d>
    <dgm:sp3d z="1270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alignImgPlace1">
    <dgm:scene3d>
      <a:camera prst="orthographicFront"/>
      <a:lightRig rig="flat" dir="t"/>
    </dgm:scene3d>
    <dgm:sp3d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bgImgPlace1">
    <dgm:scene3d>
      <a:camera prst="orthographicFront"/>
      <a:lightRig rig="flat" dir="t"/>
    </dgm:scene3d>
    <dgm:sp3d z="-1905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sibTrans2D1">
    <dgm:scene3d>
      <a:camera prst="orthographicFront"/>
      <a:lightRig rig="flat" dir="t"/>
    </dgm:scene3d>
    <dgm:sp3d z="-80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flat" dir="t"/>
    </dgm:scene3d>
    <dgm:sp3d z="127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flat" dir="t"/>
    </dgm:scene3d>
    <dgm:sp3d z="-1905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flat"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1">
    <dgm:scene3d>
      <a:camera prst="orthographicFront"/>
      <a:lightRig rig="flat" dir="t"/>
    </dgm:scene3d>
    <dgm:sp3d z="-10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2">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3">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con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tr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solid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0">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2">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3">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4">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bgShp">
    <dgm:scene3d>
      <a:camera prst="orthographicFront"/>
      <a:lightRig rig="flat" dir="t"/>
    </dgm:scene3d>
    <dgm:sp3d z="-190500" extrusionH="12700" prstMaterial="plastic">
      <a:bevelT w="50800" h="50800"/>
    </dgm:sp3d>
    <dgm:txPr/>
    <dgm:style>
      <a:lnRef idx="0">
        <a:scrgbClr r="0" g="0" b="0"/>
      </a:lnRef>
      <a:fillRef idx="3">
        <a:scrgbClr r="0" g="0" b="0"/>
      </a:fillRef>
      <a:effectRef idx="0">
        <a:scrgbClr r="0" g="0" b="0"/>
      </a:effectRef>
      <a:fontRef idx="minor"/>
    </dgm:style>
  </dgm:styleLbl>
  <dgm:styleLbl name="dkBgShp">
    <dgm:scene3d>
      <a:camera prst="orthographicFront"/>
      <a:lightRig rig="flat" dir="t"/>
    </dgm:scene3d>
    <dgm:sp3d z="-190500" extrusionH="12700" prstMaterial="plastic">
      <a:bevelT w="50800" h="50800"/>
    </dgm:sp3d>
    <dgm:txPr/>
    <dgm:style>
      <a:lnRef idx="0">
        <a:scrgbClr r="0" g="0" b="0"/>
      </a:lnRef>
      <a:fillRef idx="2">
        <a:scrgbClr r="0" g="0" b="0"/>
      </a:fillRef>
      <a:effectRef idx="0">
        <a:scrgbClr r="0" g="0" b="0"/>
      </a:effectRef>
      <a:fontRef idx="minor"/>
    </dgm:style>
  </dgm:styleLbl>
  <dgm:styleLbl name="trBgShp">
    <dgm:scene3d>
      <a:camera prst="orthographicFront"/>
      <a:lightRig rig="flat" dir="t"/>
    </dgm:scene3d>
    <dgm:sp3d z="-190500" extrusionH="12700" prstMaterial="matte"/>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z="190500" prstMaterial="plastic">
      <a:bevelT w="120900" h="88900"/>
      <a:bevelB w="88900" h="31750" prst="angle"/>
    </dgm:sp3d>
    <dgm:txPr/>
    <dgm:style>
      <a:lnRef idx="0">
        <a:scrgbClr r="0" g="0" b="0"/>
      </a:lnRef>
      <a:fillRef idx="1">
        <a:scrgbClr r="0" g="0" b="0"/>
      </a:fillRef>
      <a:effectRef idx="3">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3d1">
  <dgm:title val=""/>
  <dgm:desc val=""/>
  <dgm:catLst>
    <dgm:cat type="3D" pri="11100"/>
  </dgm:catLst>
  <dgm:scene3d>
    <a:camera prst="orthographicFront"/>
    <a:lightRig rig="threePt" dir="t"/>
  </dgm:scene3d>
  <dgm:styleLbl name="node0">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vennNode1">
    <dgm:scene3d>
      <a:camera prst="orthographicFront"/>
      <a:lightRig rig="flat" dir="t"/>
    </dgm:scene3d>
    <dgm:sp3d prstMaterial="plastic">
      <a:bevelT w="120900" h="88900"/>
      <a:bevelB w="88900" h="31750" prst="angle"/>
    </dgm:sp3d>
    <dgm:txPr/>
    <dgm:style>
      <a:lnRef idx="0">
        <a:scrgbClr r="0" g="0" b="0"/>
      </a:lnRef>
      <a:fillRef idx="1">
        <a:scrgbClr r="0" g="0" b="0"/>
      </a:fillRef>
      <a:effectRef idx="1">
        <a:scrgbClr r="0" g="0" b="0"/>
      </a:effectRef>
      <a:fontRef idx="minor">
        <a:schemeClr val="tx1"/>
      </a:fontRef>
    </dgm:style>
  </dgm:styleLbl>
  <dgm:styleLbl name="alignNode1">
    <dgm:scene3d>
      <a:camera prst="orthographicFront"/>
      <a:lightRig rig="flat" dir="t"/>
    </dgm:scene3d>
    <dgm:sp3d prstMaterial="plastic">
      <a:bevelT w="120900" h="88900"/>
      <a:bevelB w="88900" h="31750" prst="angle"/>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4">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fgImgPlace1">
    <dgm:scene3d>
      <a:camera prst="orthographicFront"/>
      <a:lightRig rig="flat" dir="t"/>
    </dgm:scene3d>
    <dgm:sp3d z="1270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alignImgPlace1">
    <dgm:scene3d>
      <a:camera prst="orthographicFront"/>
      <a:lightRig rig="flat" dir="t"/>
    </dgm:scene3d>
    <dgm:sp3d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bgImgPlace1">
    <dgm:scene3d>
      <a:camera prst="orthographicFront"/>
      <a:lightRig rig="flat" dir="t"/>
    </dgm:scene3d>
    <dgm:sp3d z="-1905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sibTrans2D1">
    <dgm:scene3d>
      <a:camera prst="orthographicFront"/>
      <a:lightRig rig="flat" dir="t"/>
    </dgm:scene3d>
    <dgm:sp3d z="-80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flat" dir="t"/>
    </dgm:scene3d>
    <dgm:sp3d z="127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flat" dir="t"/>
    </dgm:scene3d>
    <dgm:sp3d z="-1905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flat"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1">
    <dgm:scene3d>
      <a:camera prst="orthographicFront"/>
      <a:lightRig rig="flat" dir="t"/>
    </dgm:scene3d>
    <dgm:sp3d z="-10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2">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3">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con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tr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solid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0">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2">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3">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4">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bgShp">
    <dgm:scene3d>
      <a:camera prst="orthographicFront"/>
      <a:lightRig rig="flat" dir="t"/>
    </dgm:scene3d>
    <dgm:sp3d z="-190500" extrusionH="12700" prstMaterial="plastic">
      <a:bevelT w="50800" h="50800"/>
    </dgm:sp3d>
    <dgm:txPr/>
    <dgm:style>
      <a:lnRef idx="0">
        <a:scrgbClr r="0" g="0" b="0"/>
      </a:lnRef>
      <a:fillRef idx="3">
        <a:scrgbClr r="0" g="0" b="0"/>
      </a:fillRef>
      <a:effectRef idx="0">
        <a:scrgbClr r="0" g="0" b="0"/>
      </a:effectRef>
      <a:fontRef idx="minor"/>
    </dgm:style>
  </dgm:styleLbl>
  <dgm:styleLbl name="dkBgShp">
    <dgm:scene3d>
      <a:camera prst="orthographicFront"/>
      <a:lightRig rig="flat" dir="t"/>
    </dgm:scene3d>
    <dgm:sp3d z="-190500" extrusionH="12700" prstMaterial="plastic">
      <a:bevelT w="50800" h="50800"/>
    </dgm:sp3d>
    <dgm:txPr/>
    <dgm:style>
      <a:lnRef idx="0">
        <a:scrgbClr r="0" g="0" b="0"/>
      </a:lnRef>
      <a:fillRef idx="2">
        <a:scrgbClr r="0" g="0" b="0"/>
      </a:fillRef>
      <a:effectRef idx="0">
        <a:scrgbClr r="0" g="0" b="0"/>
      </a:effectRef>
      <a:fontRef idx="minor"/>
    </dgm:style>
  </dgm:styleLbl>
  <dgm:styleLbl name="trBgShp">
    <dgm:scene3d>
      <a:camera prst="orthographicFront"/>
      <a:lightRig rig="flat" dir="t"/>
    </dgm:scene3d>
    <dgm:sp3d z="-190500" extrusionH="12700" prstMaterial="matte"/>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z="190500" prstMaterial="plastic">
      <a:bevelT w="120900" h="88900"/>
      <a:bevelB w="88900" h="31750" prst="angle"/>
    </dgm:sp3d>
    <dgm:txPr/>
    <dgm:style>
      <a:lnRef idx="0">
        <a:scrgbClr r="0" g="0" b="0"/>
      </a:lnRef>
      <a:fillRef idx="1">
        <a:scrgbClr r="0" g="0" b="0"/>
      </a:fillRef>
      <a:effectRef idx="3">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3d1">
  <dgm:title val=""/>
  <dgm:desc val=""/>
  <dgm:catLst>
    <dgm:cat type="3D" pri="11100"/>
  </dgm:catLst>
  <dgm:scene3d>
    <a:camera prst="orthographicFront"/>
    <a:lightRig rig="threePt" dir="t"/>
  </dgm:scene3d>
  <dgm:styleLbl name="node0">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vennNode1">
    <dgm:scene3d>
      <a:camera prst="orthographicFront"/>
      <a:lightRig rig="flat" dir="t"/>
    </dgm:scene3d>
    <dgm:sp3d prstMaterial="plastic">
      <a:bevelT w="120900" h="88900"/>
      <a:bevelB w="88900" h="31750" prst="angle"/>
    </dgm:sp3d>
    <dgm:txPr/>
    <dgm:style>
      <a:lnRef idx="0">
        <a:scrgbClr r="0" g="0" b="0"/>
      </a:lnRef>
      <a:fillRef idx="1">
        <a:scrgbClr r="0" g="0" b="0"/>
      </a:fillRef>
      <a:effectRef idx="1">
        <a:scrgbClr r="0" g="0" b="0"/>
      </a:effectRef>
      <a:fontRef idx="minor">
        <a:schemeClr val="tx1"/>
      </a:fontRef>
    </dgm:style>
  </dgm:styleLbl>
  <dgm:styleLbl name="alignNode1">
    <dgm:scene3d>
      <a:camera prst="orthographicFront"/>
      <a:lightRig rig="flat" dir="t"/>
    </dgm:scene3d>
    <dgm:sp3d prstMaterial="plastic">
      <a:bevelT w="120900" h="88900"/>
      <a:bevelB w="88900" h="31750" prst="angle"/>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4">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fgImgPlace1">
    <dgm:scene3d>
      <a:camera prst="orthographicFront"/>
      <a:lightRig rig="flat" dir="t"/>
    </dgm:scene3d>
    <dgm:sp3d z="1270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alignImgPlace1">
    <dgm:scene3d>
      <a:camera prst="orthographicFront"/>
      <a:lightRig rig="flat" dir="t"/>
    </dgm:scene3d>
    <dgm:sp3d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bgImgPlace1">
    <dgm:scene3d>
      <a:camera prst="orthographicFront"/>
      <a:lightRig rig="flat" dir="t"/>
    </dgm:scene3d>
    <dgm:sp3d z="-1905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sibTrans2D1">
    <dgm:scene3d>
      <a:camera prst="orthographicFront"/>
      <a:lightRig rig="flat" dir="t"/>
    </dgm:scene3d>
    <dgm:sp3d z="-80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flat" dir="t"/>
    </dgm:scene3d>
    <dgm:sp3d z="127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flat" dir="t"/>
    </dgm:scene3d>
    <dgm:sp3d z="-1905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flat"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1">
    <dgm:scene3d>
      <a:camera prst="orthographicFront"/>
      <a:lightRig rig="flat" dir="t"/>
    </dgm:scene3d>
    <dgm:sp3d z="-10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2">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3">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con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tr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solid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0">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2">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3">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4">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bgShp">
    <dgm:scene3d>
      <a:camera prst="orthographicFront"/>
      <a:lightRig rig="flat" dir="t"/>
    </dgm:scene3d>
    <dgm:sp3d z="-190500" extrusionH="12700" prstMaterial="plastic">
      <a:bevelT w="50800" h="50800"/>
    </dgm:sp3d>
    <dgm:txPr/>
    <dgm:style>
      <a:lnRef idx="0">
        <a:scrgbClr r="0" g="0" b="0"/>
      </a:lnRef>
      <a:fillRef idx="3">
        <a:scrgbClr r="0" g="0" b="0"/>
      </a:fillRef>
      <a:effectRef idx="0">
        <a:scrgbClr r="0" g="0" b="0"/>
      </a:effectRef>
      <a:fontRef idx="minor"/>
    </dgm:style>
  </dgm:styleLbl>
  <dgm:styleLbl name="dkBgShp">
    <dgm:scene3d>
      <a:camera prst="orthographicFront"/>
      <a:lightRig rig="flat" dir="t"/>
    </dgm:scene3d>
    <dgm:sp3d z="-190500" extrusionH="12700" prstMaterial="plastic">
      <a:bevelT w="50800" h="50800"/>
    </dgm:sp3d>
    <dgm:txPr/>
    <dgm:style>
      <a:lnRef idx="0">
        <a:scrgbClr r="0" g="0" b="0"/>
      </a:lnRef>
      <a:fillRef idx="2">
        <a:scrgbClr r="0" g="0" b="0"/>
      </a:fillRef>
      <a:effectRef idx="0">
        <a:scrgbClr r="0" g="0" b="0"/>
      </a:effectRef>
      <a:fontRef idx="minor"/>
    </dgm:style>
  </dgm:styleLbl>
  <dgm:styleLbl name="trBgShp">
    <dgm:scene3d>
      <a:camera prst="orthographicFront"/>
      <a:lightRig rig="flat" dir="t"/>
    </dgm:scene3d>
    <dgm:sp3d z="-190500" extrusionH="12700" prstMaterial="matte"/>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z="190500" prstMaterial="plastic">
      <a:bevelT w="120900" h="88900"/>
      <a:bevelB w="88900" h="31750" prst="angle"/>
    </dgm:sp3d>
    <dgm:txPr/>
    <dgm:style>
      <a:lnRef idx="0">
        <a:scrgbClr r="0" g="0" b="0"/>
      </a:lnRef>
      <a:fillRef idx="1">
        <a:scrgbClr r="0" g="0" b="0"/>
      </a:fillRef>
      <a:effectRef idx="3">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6.xml><?xml version="1.0" encoding="utf-8"?>
<dgm:styleDef xmlns:dgm="http://schemas.openxmlformats.org/drawingml/2006/diagram" xmlns:a="http://schemas.openxmlformats.org/drawingml/2006/main" uniqueId="urn:microsoft.com/office/officeart/2005/8/quickstyle/3d1">
  <dgm:title val=""/>
  <dgm:desc val=""/>
  <dgm:catLst>
    <dgm:cat type="3D" pri="11100"/>
  </dgm:catLst>
  <dgm:scene3d>
    <a:camera prst="orthographicFront"/>
    <a:lightRig rig="threePt" dir="t"/>
  </dgm:scene3d>
  <dgm:styleLbl name="node0">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vennNode1">
    <dgm:scene3d>
      <a:camera prst="orthographicFront"/>
      <a:lightRig rig="flat" dir="t"/>
    </dgm:scene3d>
    <dgm:sp3d prstMaterial="plastic">
      <a:bevelT w="120900" h="88900"/>
      <a:bevelB w="88900" h="31750" prst="angle"/>
    </dgm:sp3d>
    <dgm:txPr/>
    <dgm:style>
      <a:lnRef idx="0">
        <a:scrgbClr r="0" g="0" b="0"/>
      </a:lnRef>
      <a:fillRef idx="1">
        <a:scrgbClr r="0" g="0" b="0"/>
      </a:fillRef>
      <a:effectRef idx="1">
        <a:scrgbClr r="0" g="0" b="0"/>
      </a:effectRef>
      <a:fontRef idx="minor">
        <a:schemeClr val="tx1"/>
      </a:fontRef>
    </dgm:style>
  </dgm:styleLbl>
  <dgm:styleLbl name="alignNode1">
    <dgm:scene3d>
      <a:camera prst="orthographicFront"/>
      <a:lightRig rig="flat" dir="t"/>
    </dgm:scene3d>
    <dgm:sp3d prstMaterial="plastic">
      <a:bevelT w="120900" h="88900"/>
      <a:bevelB w="88900" h="31750" prst="angle"/>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4">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fgImgPlace1">
    <dgm:scene3d>
      <a:camera prst="orthographicFront"/>
      <a:lightRig rig="flat" dir="t"/>
    </dgm:scene3d>
    <dgm:sp3d z="1270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alignImgPlace1">
    <dgm:scene3d>
      <a:camera prst="orthographicFront"/>
      <a:lightRig rig="flat" dir="t"/>
    </dgm:scene3d>
    <dgm:sp3d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bgImgPlace1">
    <dgm:scene3d>
      <a:camera prst="orthographicFront"/>
      <a:lightRig rig="flat" dir="t"/>
    </dgm:scene3d>
    <dgm:sp3d z="-1905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sibTrans2D1">
    <dgm:scene3d>
      <a:camera prst="orthographicFront"/>
      <a:lightRig rig="flat" dir="t"/>
    </dgm:scene3d>
    <dgm:sp3d z="-80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flat" dir="t"/>
    </dgm:scene3d>
    <dgm:sp3d z="127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flat" dir="t"/>
    </dgm:scene3d>
    <dgm:sp3d z="-1905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flat"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1">
    <dgm:scene3d>
      <a:camera prst="orthographicFront"/>
      <a:lightRig rig="flat" dir="t"/>
    </dgm:scene3d>
    <dgm:sp3d z="-10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2">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3">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con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tr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solid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0">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2">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3">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4">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bgShp">
    <dgm:scene3d>
      <a:camera prst="orthographicFront"/>
      <a:lightRig rig="flat" dir="t"/>
    </dgm:scene3d>
    <dgm:sp3d z="-190500" extrusionH="12700" prstMaterial="plastic">
      <a:bevelT w="50800" h="50800"/>
    </dgm:sp3d>
    <dgm:txPr/>
    <dgm:style>
      <a:lnRef idx="0">
        <a:scrgbClr r="0" g="0" b="0"/>
      </a:lnRef>
      <a:fillRef idx="3">
        <a:scrgbClr r="0" g="0" b="0"/>
      </a:fillRef>
      <a:effectRef idx="0">
        <a:scrgbClr r="0" g="0" b="0"/>
      </a:effectRef>
      <a:fontRef idx="minor"/>
    </dgm:style>
  </dgm:styleLbl>
  <dgm:styleLbl name="dkBgShp">
    <dgm:scene3d>
      <a:camera prst="orthographicFront"/>
      <a:lightRig rig="flat" dir="t"/>
    </dgm:scene3d>
    <dgm:sp3d z="-190500" extrusionH="12700" prstMaterial="plastic">
      <a:bevelT w="50800" h="50800"/>
    </dgm:sp3d>
    <dgm:txPr/>
    <dgm:style>
      <a:lnRef idx="0">
        <a:scrgbClr r="0" g="0" b="0"/>
      </a:lnRef>
      <a:fillRef idx="2">
        <a:scrgbClr r="0" g="0" b="0"/>
      </a:fillRef>
      <a:effectRef idx="0">
        <a:scrgbClr r="0" g="0" b="0"/>
      </a:effectRef>
      <a:fontRef idx="minor"/>
    </dgm:style>
  </dgm:styleLbl>
  <dgm:styleLbl name="trBgShp">
    <dgm:scene3d>
      <a:camera prst="orthographicFront"/>
      <a:lightRig rig="flat" dir="t"/>
    </dgm:scene3d>
    <dgm:sp3d z="-190500" extrusionH="12700" prstMaterial="matte"/>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z="190500" prstMaterial="plastic">
      <a:bevelT w="120900" h="88900"/>
      <a:bevelB w="88900" h="31750" prst="angle"/>
    </dgm:sp3d>
    <dgm:txPr/>
    <dgm:style>
      <a:lnRef idx="0">
        <a:scrgbClr r="0" g="0" b="0"/>
      </a:lnRef>
      <a:fillRef idx="1">
        <a:scrgbClr r="0" g="0" b="0"/>
      </a:fillRef>
      <a:effectRef idx="3">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7.xml><?xml version="1.0" encoding="utf-8"?>
<dgm:styleDef xmlns:dgm="http://schemas.openxmlformats.org/drawingml/2006/diagram" xmlns:a="http://schemas.openxmlformats.org/drawingml/2006/main" uniqueId="urn:microsoft.com/office/officeart/2005/8/quickstyle/3d1">
  <dgm:title val=""/>
  <dgm:desc val=""/>
  <dgm:catLst>
    <dgm:cat type="3D" pri="11100"/>
  </dgm:catLst>
  <dgm:scene3d>
    <a:camera prst="orthographicFront"/>
    <a:lightRig rig="threePt" dir="t"/>
  </dgm:scene3d>
  <dgm:styleLbl name="node0">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vennNode1">
    <dgm:scene3d>
      <a:camera prst="orthographicFront"/>
      <a:lightRig rig="flat" dir="t"/>
    </dgm:scene3d>
    <dgm:sp3d prstMaterial="plastic">
      <a:bevelT w="120900" h="88900"/>
      <a:bevelB w="88900" h="31750" prst="angle"/>
    </dgm:sp3d>
    <dgm:txPr/>
    <dgm:style>
      <a:lnRef idx="0">
        <a:scrgbClr r="0" g="0" b="0"/>
      </a:lnRef>
      <a:fillRef idx="1">
        <a:scrgbClr r="0" g="0" b="0"/>
      </a:fillRef>
      <a:effectRef idx="1">
        <a:scrgbClr r="0" g="0" b="0"/>
      </a:effectRef>
      <a:fontRef idx="minor">
        <a:schemeClr val="tx1"/>
      </a:fontRef>
    </dgm:style>
  </dgm:styleLbl>
  <dgm:styleLbl name="alignNode1">
    <dgm:scene3d>
      <a:camera prst="orthographicFront"/>
      <a:lightRig rig="flat" dir="t"/>
    </dgm:scene3d>
    <dgm:sp3d prstMaterial="plastic">
      <a:bevelT w="120900" h="88900"/>
      <a:bevelB w="88900" h="31750" prst="angle"/>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4">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fgImgPlace1">
    <dgm:scene3d>
      <a:camera prst="orthographicFront"/>
      <a:lightRig rig="flat" dir="t"/>
    </dgm:scene3d>
    <dgm:sp3d z="1270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alignImgPlace1">
    <dgm:scene3d>
      <a:camera prst="orthographicFront"/>
      <a:lightRig rig="flat" dir="t"/>
    </dgm:scene3d>
    <dgm:sp3d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bgImgPlace1">
    <dgm:scene3d>
      <a:camera prst="orthographicFront"/>
      <a:lightRig rig="flat" dir="t"/>
    </dgm:scene3d>
    <dgm:sp3d z="-1905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sibTrans2D1">
    <dgm:scene3d>
      <a:camera prst="orthographicFront"/>
      <a:lightRig rig="flat" dir="t"/>
    </dgm:scene3d>
    <dgm:sp3d z="-80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flat" dir="t"/>
    </dgm:scene3d>
    <dgm:sp3d z="127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flat" dir="t"/>
    </dgm:scene3d>
    <dgm:sp3d z="-1905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flat"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1">
    <dgm:scene3d>
      <a:camera prst="orthographicFront"/>
      <a:lightRig rig="flat" dir="t"/>
    </dgm:scene3d>
    <dgm:sp3d z="-10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2">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3">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con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tr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solid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0">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2">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3">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4">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bgShp">
    <dgm:scene3d>
      <a:camera prst="orthographicFront"/>
      <a:lightRig rig="flat" dir="t"/>
    </dgm:scene3d>
    <dgm:sp3d z="-190500" extrusionH="12700" prstMaterial="plastic">
      <a:bevelT w="50800" h="50800"/>
    </dgm:sp3d>
    <dgm:txPr/>
    <dgm:style>
      <a:lnRef idx="0">
        <a:scrgbClr r="0" g="0" b="0"/>
      </a:lnRef>
      <a:fillRef idx="3">
        <a:scrgbClr r="0" g="0" b="0"/>
      </a:fillRef>
      <a:effectRef idx="0">
        <a:scrgbClr r="0" g="0" b="0"/>
      </a:effectRef>
      <a:fontRef idx="minor"/>
    </dgm:style>
  </dgm:styleLbl>
  <dgm:styleLbl name="dkBgShp">
    <dgm:scene3d>
      <a:camera prst="orthographicFront"/>
      <a:lightRig rig="flat" dir="t"/>
    </dgm:scene3d>
    <dgm:sp3d z="-190500" extrusionH="12700" prstMaterial="plastic">
      <a:bevelT w="50800" h="50800"/>
    </dgm:sp3d>
    <dgm:txPr/>
    <dgm:style>
      <a:lnRef idx="0">
        <a:scrgbClr r="0" g="0" b="0"/>
      </a:lnRef>
      <a:fillRef idx="2">
        <a:scrgbClr r="0" g="0" b="0"/>
      </a:fillRef>
      <a:effectRef idx="0">
        <a:scrgbClr r="0" g="0" b="0"/>
      </a:effectRef>
      <a:fontRef idx="minor"/>
    </dgm:style>
  </dgm:styleLbl>
  <dgm:styleLbl name="trBgShp">
    <dgm:scene3d>
      <a:camera prst="orthographicFront"/>
      <a:lightRig rig="flat" dir="t"/>
    </dgm:scene3d>
    <dgm:sp3d z="-190500" extrusionH="12700" prstMaterial="matte"/>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z="190500" prstMaterial="plastic">
      <a:bevelT w="120900" h="88900"/>
      <a:bevelB w="88900" h="31750" prst="angle"/>
    </dgm:sp3d>
    <dgm:txPr/>
    <dgm:style>
      <a:lnRef idx="0">
        <a:scrgbClr r="0" g="0" b="0"/>
      </a:lnRef>
      <a:fillRef idx="1">
        <a:scrgbClr r="0" g="0" b="0"/>
      </a:fillRef>
      <a:effectRef idx="3">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525D1A-9CC0-4389-9871-0398A0D533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169</TotalTime>
  <Pages>14</Pages>
  <Words>3246</Words>
  <Characters>18504</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 Eshed</dc:creator>
  <cp:keywords/>
  <dc:description/>
  <cp:lastModifiedBy>david goldhar</cp:lastModifiedBy>
  <cp:revision>19</cp:revision>
  <dcterms:created xsi:type="dcterms:W3CDTF">2019-02-12T14:24:00Z</dcterms:created>
  <dcterms:modified xsi:type="dcterms:W3CDTF">2019-02-12T17:05:00Z</dcterms:modified>
</cp:coreProperties>
</file>